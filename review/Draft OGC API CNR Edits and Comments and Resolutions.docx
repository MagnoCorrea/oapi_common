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59478" w14:textId="77777777" w:rsidR="00D0224A" w:rsidRPr="00D0224A" w:rsidRDefault="000324E8" w:rsidP="00D0224A">
      <w:pPr>
        <w:spacing w:before="100" w:beforeAutospacing="1" w:after="100" w:afterAutospacing="1" w:line="240" w:lineRule="auto"/>
        <w:outlineLvl w:val="0"/>
        <w:rPr>
          <w:rFonts w:ascii="Times New Roman" w:eastAsia="Times New Roman" w:hAnsi="Times New Roman" w:cs="Times New Roman"/>
          <w:b/>
          <w:bCs/>
          <w:kern w:val="36"/>
          <w:sz w:val="48"/>
          <w:szCs w:val="48"/>
        </w:rPr>
      </w:pPr>
      <w:ins w:id="0" w:author="Carl Reed" w:date="2020-02-03T17:02:00Z">
        <w:r>
          <w:rPr>
            <w:rFonts w:ascii="Times New Roman" w:eastAsia="Times New Roman" w:hAnsi="Times New Roman" w:cs="Times New Roman"/>
            <w:b/>
            <w:bCs/>
            <w:kern w:val="36"/>
            <w:sz w:val="48"/>
            <w:szCs w:val="48"/>
          </w:rPr>
          <w:t xml:space="preserve">Draft </w:t>
        </w:r>
      </w:ins>
      <w:r w:rsidR="00D0224A" w:rsidRPr="00D0224A">
        <w:rPr>
          <w:rFonts w:ascii="Times New Roman" w:eastAsia="Times New Roman" w:hAnsi="Times New Roman" w:cs="Times New Roman"/>
          <w:b/>
          <w:bCs/>
          <w:kern w:val="36"/>
          <w:sz w:val="48"/>
          <w:szCs w:val="48"/>
        </w:rPr>
        <w:t>OGC API-Common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1"/>
      </w:tblGrid>
      <w:tr w:rsidR="00D0224A" w:rsidRPr="00D0224A" w14:paraId="10DD4619" w14:textId="77777777" w:rsidTr="00D0224A">
        <w:trPr>
          <w:tblCellSpacing w:w="15" w:type="dxa"/>
        </w:trPr>
        <w:tc>
          <w:tcPr>
            <w:tcW w:w="0" w:type="auto"/>
            <w:shd w:val="clear" w:color="auto" w:fill="FFFFFF"/>
            <w:vAlign w:val="center"/>
            <w:hideMark/>
          </w:tcPr>
          <w:p w14:paraId="7F2D8892" w14:textId="77777777" w:rsidR="00D0224A" w:rsidRPr="00D0224A" w:rsidRDefault="00D0224A" w:rsidP="00D0224A">
            <w:pPr>
              <w:spacing w:after="0" w:line="240" w:lineRule="auto"/>
              <w:rPr>
                <w:rFonts w:ascii="Times New Roman" w:eastAsia="Times New Roman" w:hAnsi="Times New Roman" w:cs="Times New Roman"/>
                <w:sz w:val="24"/>
                <w:szCs w:val="24"/>
              </w:rPr>
            </w:pPr>
          </w:p>
        </w:tc>
      </w:tr>
      <w:tr w:rsidR="00D0224A" w:rsidRPr="00D0224A" w14:paraId="365D5504" w14:textId="77777777" w:rsidTr="00D0224A">
        <w:trPr>
          <w:tblCellSpacing w:w="15" w:type="dxa"/>
        </w:trPr>
        <w:tc>
          <w:tcPr>
            <w:tcW w:w="0" w:type="auto"/>
            <w:shd w:val="clear" w:color="auto" w:fill="FFFFFF"/>
            <w:vAlign w:val="center"/>
            <w:hideMark/>
          </w:tcPr>
          <w:p w14:paraId="13D6E6B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Open Geospatial Consortium</w:t>
            </w:r>
          </w:p>
        </w:tc>
      </w:tr>
      <w:tr w:rsidR="00D0224A" w:rsidRPr="00D0224A" w14:paraId="711E0704" w14:textId="77777777" w:rsidTr="00D0224A">
        <w:trPr>
          <w:tblCellSpacing w:w="15" w:type="dxa"/>
        </w:trPr>
        <w:tc>
          <w:tcPr>
            <w:tcW w:w="0" w:type="auto"/>
            <w:shd w:val="clear" w:color="auto" w:fill="FFFFFF"/>
            <w:vAlign w:val="center"/>
            <w:hideMark/>
          </w:tcPr>
          <w:p w14:paraId="35935B3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Submission Date: &lt;</w:t>
            </w:r>
            <w:proofErr w:type="spellStart"/>
            <w:r w:rsidRPr="00D0224A">
              <w:rPr>
                <w:rFonts w:ascii="Times New Roman" w:eastAsia="Times New Roman" w:hAnsi="Times New Roman" w:cs="Times New Roman"/>
                <w:sz w:val="24"/>
                <w:szCs w:val="24"/>
              </w:rPr>
              <w:t>yyyy</w:t>
            </w:r>
            <w:proofErr w:type="spellEnd"/>
            <w:r w:rsidRPr="00D0224A">
              <w:rPr>
                <w:rFonts w:ascii="Times New Roman" w:eastAsia="Times New Roman" w:hAnsi="Times New Roman" w:cs="Times New Roman"/>
                <w:sz w:val="24"/>
                <w:szCs w:val="24"/>
              </w:rPr>
              <w:t>-mm-dd&gt;</w:t>
            </w:r>
          </w:p>
        </w:tc>
      </w:tr>
      <w:tr w:rsidR="00D0224A" w:rsidRPr="00D0224A" w14:paraId="29264BCC" w14:textId="77777777" w:rsidTr="00D0224A">
        <w:trPr>
          <w:tblCellSpacing w:w="15" w:type="dxa"/>
        </w:trPr>
        <w:tc>
          <w:tcPr>
            <w:tcW w:w="0" w:type="auto"/>
            <w:shd w:val="clear" w:color="auto" w:fill="FFFFFF"/>
            <w:vAlign w:val="center"/>
            <w:hideMark/>
          </w:tcPr>
          <w:p w14:paraId="280028B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Approval Date:   &lt;</w:t>
            </w:r>
            <w:proofErr w:type="spellStart"/>
            <w:r w:rsidRPr="00D0224A">
              <w:rPr>
                <w:rFonts w:ascii="Times New Roman" w:eastAsia="Times New Roman" w:hAnsi="Times New Roman" w:cs="Times New Roman"/>
                <w:sz w:val="24"/>
                <w:szCs w:val="24"/>
              </w:rPr>
              <w:t>yyyy</w:t>
            </w:r>
            <w:proofErr w:type="spellEnd"/>
            <w:r w:rsidRPr="00D0224A">
              <w:rPr>
                <w:rFonts w:ascii="Times New Roman" w:eastAsia="Times New Roman" w:hAnsi="Times New Roman" w:cs="Times New Roman"/>
                <w:sz w:val="24"/>
                <w:szCs w:val="24"/>
              </w:rPr>
              <w:t>-mm-dd&gt;</w:t>
            </w:r>
          </w:p>
        </w:tc>
      </w:tr>
      <w:tr w:rsidR="00D0224A" w:rsidRPr="00D0224A" w14:paraId="71A887B8" w14:textId="77777777" w:rsidTr="00D0224A">
        <w:trPr>
          <w:tblCellSpacing w:w="15" w:type="dxa"/>
        </w:trPr>
        <w:tc>
          <w:tcPr>
            <w:tcW w:w="0" w:type="auto"/>
            <w:shd w:val="clear" w:color="auto" w:fill="FFFFFF"/>
            <w:vAlign w:val="center"/>
            <w:hideMark/>
          </w:tcPr>
          <w:p w14:paraId="3D3692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Publication Date:   2020-02-03</w:t>
            </w:r>
          </w:p>
        </w:tc>
      </w:tr>
      <w:tr w:rsidR="00D0224A" w:rsidRPr="00D0224A" w14:paraId="5ECC3900" w14:textId="77777777" w:rsidTr="00D0224A">
        <w:trPr>
          <w:tblCellSpacing w:w="15" w:type="dxa"/>
        </w:trPr>
        <w:tc>
          <w:tcPr>
            <w:tcW w:w="0" w:type="auto"/>
            <w:shd w:val="clear" w:color="auto" w:fill="FFFFFF"/>
            <w:vAlign w:val="center"/>
            <w:hideMark/>
          </w:tcPr>
          <w:p w14:paraId="696B91F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External identifier of this OGC® document: </w:t>
            </w:r>
            <w:hyperlink r:id="rId5" w:history="1">
              <w:r w:rsidRPr="00D0224A">
                <w:rPr>
                  <w:rFonts w:ascii="Times New Roman" w:eastAsia="Times New Roman" w:hAnsi="Times New Roman" w:cs="Times New Roman"/>
                  <w:color w:val="0000FF"/>
                  <w:sz w:val="24"/>
                  <w:szCs w:val="24"/>
                  <w:u w:val="single"/>
                </w:rPr>
                <w:t>http://www.opengis.net/doc/IS/ogcapi-common/1.0</w:t>
              </w:r>
            </w:hyperlink>
          </w:p>
        </w:tc>
      </w:tr>
      <w:tr w:rsidR="00D0224A" w:rsidRPr="00D0224A" w14:paraId="163314F9" w14:textId="77777777" w:rsidTr="00D0224A">
        <w:trPr>
          <w:tblCellSpacing w:w="15" w:type="dxa"/>
        </w:trPr>
        <w:tc>
          <w:tcPr>
            <w:tcW w:w="0" w:type="auto"/>
            <w:shd w:val="clear" w:color="auto" w:fill="FFFFFF"/>
            <w:vAlign w:val="center"/>
            <w:hideMark/>
          </w:tcPr>
          <w:p w14:paraId="5BB3A7A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Internal reference number of this OGC® document:    19-072</w:t>
            </w:r>
          </w:p>
        </w:tc>
      </w:tr>
      <w:tr w:rsidR="00D0224A" w:rsidRPr="00D0224A" w14:paraId="7B27B0E9" w14:textId="77777777" w:rsidTr="00D0224A">
        <w:trPr>
          <w:tblCellSpacing w:w="15" w:type="dxa"/>
        </w:trPr>
        <w:tc>
          <w:tcPr>
            <w:tcW w:w="0" w:type="auto"/>
            <w:shd w:val="clear" w:color="auto" w:fill="FFFFFF"/>
            <w:vAlign w:val="center"/>
            <w:hideMark/>
          </w:tcPr>
          <w:p w14:paraId="40B8587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Version: 0.0.6</w:t>
            </w:r>
          </w:p>
        </w:tc>
      </w:tr>
      <w:tr w:rsidR="00D0224A" w:rsidRPr="00D0224A" w14:paraId="68D7983A" w14:textId="77777777" w:rsidTr="00D0224A">
        <w:trPr>
          <w:tblCellSpacing w:w="15" w:type="dxa"/>
        </w:trPr>
        <w:tc>
          <w:tcPr>
            <w:tcW w:w="0" w:type="auto"/>
            <w:shd w:val="clear" w:color="auto" w:fill="FFFFFF"/>
            <w:vAlign w:val="center"/>
            <w:hideMark/>
          </w:tcPr>
          <w:p w14:paraId="3CBAE45D" w14:textId="77777777" w:rsidR="00D0224A" w:rsidRPr="00D0224A" w:rsidRDefault="00D0224A" w:rsidP="00E24EF1">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Category: OGC® Implementation </w:t>
            </w:r>
            <w:del w:id="1" w:author="Carl Reed" w:date="2020-02-27T14:49:00Z">
              <w:r w:rsidRPr="00D0224A" w:rsidDel="00E24EF1">
                <w:rPr>
                  <w:rFonts w:ascii="Times New Roman" w:eastAsia="Times New Roman" w:hAnsi="Times New Roman" w:cs="Times New Roman"/>
                  <w:sz w:val="24"/>
                  <w:szCs w:val="24"/>
                </w:rPr>
                <w:delText>Specification</w:delText>
              </w:r>
            </w:del>
            <w:ins w:id="2" w:author="Carl Reed" w:date="2020-02-27T14:49:00Z">
              <w:r w:rsidR="00E24EF1" w:rsidRPr="00D0224A">
                <w:rPr>
                  <w:rFonts w:ascii="Times New Roman" w:eastAsia="Times New Roman" w:hAnsi="Times New Roman" w:cs="Times New Roman"/>
                  <w:sz w:val="24"/>
                  <w:szCs w:val="24"/>
                </w:rPr>
                <w:t>S</w:t>
              </w:r>
              <w:r w:rsidR="00E24EF1">
                <w:rPr>
                  <w:rFonts w:ascii="Times New Roman" w:eastAsia="Times New Roman" w:hAnsi="Times New Roman" w:cs="Times New Roman"/>
                  <w:sz w:val="24"/>
                  <w:szCs w:val="24"/>
                </w:rPr>
                <w:t>tandard</w:t>
              </w:r>
            </w:ins>
          </w:p>
        </w:tc>
      </w:tr>
      <w:tr w:rsidR="00D0224A" w:rsidRPr="00D0224A" w14:paraId="0D10A760" w14:textId="77777777" w:rsidTr="00D0224A">
        <w:trPr>
          <w:tblCellSpacing w:w="15" w:type="dxa"/>
        </w:trPr>
        <w:tc>
          <w:tcPr>
            <w:tcW w:w="0" w:type="auto"/>
            <w:shd w:val="clear" w:color="auto" w:fill="FFFFFF"/>
            <w:vAlign w:val="center"/>
            <w:hideMark/>
          </w:tcPr>
          <w:p w14:paraId="31F7DE1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Editor:   Charles Heazel</w:t>
            </w:r>
          </w:p>
        </w:tc>
      </w:tr>
    </w:tbl>
    <w:p w14:paraId="52F1C120"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D0224A" w:rsidRPr="00D0224A" w14:paraId="2AB790DE" w14:textId="77777777" w:rsidTr="00D0224A">
        <w:trPr>
          <w:tblCellSpacing w:w="15" w:type="dxa"/>
        </w:trPr>
        <w:tc>
          <w:tcPr>
            <w:tcW w:w="0" w:type="auto"/>
            <w:shd w:val="clear" w:color="auto" w:fill="FFFFFF"/>
            <w:vAlign w:val="center"/>
            <w:hideMark/>
          </w:tcPr>
          <w:p w14:paraId="1F8ACBC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OGC API-Common</w:t>
            </w:r>
          </w:p>
        </w:tc>
      </w:tr>
    </w:tbl>
    <w:p w14:paraId="5F3D61C0"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9"/>
      </w:tblGrid>
      <w:tr w:rsidR="00D0224A" w:rsidRPr="00D0224A" w14:paraId="1D23449C" w14:textId="77777777" w:rsidTr="00D0224A">
        <w:trPr>
          <w:tblCellSpacing w:w="15" w:type="dxa"/>
        </w:trPr>
        <w:tc>
          <w:tcPr>
            <w:tcW w:w="0" w:type="auto"/>
            <w:shd w:val="clear" w:color="auto" w:fill="FFFFFF"/>
            <w:vAlign w:val="center"/>
            <w:hideMark/>
          </w:tcPr>
          <w:p w14:paraId="50DBD91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Copyright notice</w:t>
            </w:r>
          </w:p>
        </w:tc>
      </w:tr>
      <w:tr w:rsidR="00D0224A" w:rsidRPr="00D0224A" w14:paraId="7840C904" w14:textId="77777777" w:rsidTr="00D0224A">
        <w:trPr>
          <w:tblCellSpacing w:w="15" w:type="dxa"/>
        </w:trPr>
        <w:tc>
          <w:tcPr>
            <w:tcW w:w="0" w:type="auto"/>
            <w:shd w:val="clear" w:color="auto" w:fill="FFFFFF"/>
            <w:vAlign w:val="center"/>
            <w:hideMark/>
          </w:tcPr>
          <w:p w14:paraId="6D0BC99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Copyright © 20</w:t>
            </w:r>
            <w:ins w:id="3" w:author="Carl Reed" w:date="2020-02-03T17:02:00Z">
              <w:r w:rsidR="000324E8">
                <w:rPr>
                  <w:rFonts w:ascii="Times New Roman" w:eastAsia="Times New Roman" w:hAnsi="Times New Roman" w:cs="Times New Roman"/>
                  <w:sz w:val="24"/>
                  <w:szCs w:val="24"/>
                </w:rPr>
                <w:t>20</w:t>
              </w:r>
            </w:ins>
            <w:del w:id="4" w:author="Carl Reed" w:date="2020-02-03T17:02:00Z">
              <w:r w:rsidRPr="00D0224A" w:rsidDel="000324E8">
                <w:rPr>
                  <w:rFonts w:ascii="Times New Roman" w:eastAsia="Times New Roman" w:hAnsi="Times New Roman" w:cs="Times New Roman"/>
                  <w:sz w:val="24"/>
                  <w:szCs w:val="24"/>
                </w:rPr>
                <w:delText>19</w:delText>
              </w:r>
            </w:del>
            <w:r w:rsidRPr="00D0224A">
              <w:rPr>
                <w:rFonts w:ascii="Times New Roman" w:eastAsia="Times New Roman" w:hAnsi="Times New Roman" w:cs="Times New Roman"/>
                <w:sz w:val="24"/>
                <w:szCs w:val="24"/>
              </w:rPr>
              <w:t xml:space="preserve"> Open Geospatial Consortium</w:t>
            </w:r>
          </w:p>
        </w:tc>
      </w:tr>
      <w:tr w:rsidR="00D0224A" w:rsidRPr="00D0224A" w14:paraId="29C4A824" w14:textId="77777777" w:rsidTr="00D0224A">
        <w:trPr>
          <w:tblCellSpacing w:w="15" w:type="dxa"/>
        </w:trPr>
        <w:tc>
          <w:tcPr>
            <w:tcW w:w="0" w:type="auto"/>
            <w:shd w:val="clear" w:color="auto" w:fill="FFFFFF"/>
            <w:vAlign w:val="center"/>
            <w:hideMark/>
          </w:tcPr>
          <w:p w14:paraId="686C9CB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To obtain additional rights of use, visit </w:t>
            </w:r>
            <w:hyperlink r:id="rId6" w:history="1">
              <w:r w:rsidRPr="00D0224A">
                <w:rPr>
                  <w:rFonts w:ascii="Times New Roman" w:eastAsia="Times New Roman" w:hAnsi="Times New Roman" w:cs="Times New Roman"/>
                  <w:color w:val="0000FF"/>
                  <w:sz w:val="24"/>
                  <w:szCs w:val="24"/>
                  <w:u w:val="single"/>
                </w:rPr>
                <w:t>http://www.opengeospatial.org/legal/</w:t>
              </w:r>
            </w:hyperlink>
          </w:p>
        </w:tc>
      </w:tr>
    </w:tbl>
    <w:p w14:paraId="7873457E"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tblGrid>
      <w:tr w:rsidR="00D0224A" w:rsidRPr="00D0224A" w14:paraId="54CDDE89" w14:textId="77777777" w:rsidTr="00D0224A">
        <w:trPr>
          <w:tblCellSpacing w:w="15" w:type="dxa"/>
        </w:trPr>
        <w:tc>
          <w:tcPr>
            <w:tcW w:w="0" w:type="auto"/>
            <w:shd w:val="clear" w:color="auto" w:fill="FFFFFF"/>
            <w:vAlign w:val="center"/>
            <w:hideMark/>
          </w:tcPr>
          <w:p w14:paraId="793DD97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Warning</w:t>
            </w:r>
          </w:p>
        </w:tc>
      </w:tr>
    </w:tbl>
    <w:p w14:paraId="78DF224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document is not an OGC Standard. This document is distributed for review and comment. This document is subject to change without notice and may not be referred to as an OGC Standard.</w:t>
      </w:r>
    </w:p>
    <w:p w14:paraId="23330F4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Recipients of this document are invited to submit, with their comments, notification of any relevant patent rights of which they are aware and to provide supporting documentation.</w:t>
      </w:r>
    </w:p>
    <w:tbl>
      <w:tblPr>
        <w:tblW w:w="2690" w:type="pct"/>
        <w:tblCellSpacing w:w="15" w:type="dxa"/>
        <w:tblCellMar>
          <w:top w:w="15" w:type="dxa"/>
          <w:left w:w="15" w:type="dxa"/>
          <w:bottom w:w="15" w:type="dxa"/>
          <w:right w:w="15" w:type="dxa"/>
        </w:tblCellMar>
        <w:tblLook w:val="04A0" w:firstRow="1" w:lastRow="0" w:firstColumn="1" w:lastColumn="0" w:noHBand="0" w:noVBand="1"/>
        <w:tblPrChange w:id="5" w:author="Carl Reed" w:date="2020-02-03T17:03:00Z">
          <w:tblPr>
            <w:tblW w:w="2500" w:type="pct"/>
            <w:tblCellSpacing w:w="15" w:type="dxa"/>
            <w:tblCellMar>
              <w:top w:w="15" w:type="dxa"/>
              <w:left w:w="15" w:type="dxa"/>
              <w:bottom w:w="15" w:type="dxa"/>
              <w:right w:w="15" w:type="dxa"/>
            </w:tblCellMar>
            <w:tblLook w:val="04A0" w:firstRow="1" w:lastRow="0" w:firstColumn="1" w:lastColumn="0" w:noHBand="0" w:noVBand="1"/>
          </w:tblPr>
        </w:tblPrChange>
      </w:tblPr>
      <w:tblGrid>
        <w:gridCol w:w="5084"/>
        <w:tblGridChange w:id="6">
          <w:tblGrid>
            <w:gridCol w:w="4725"/>
          </w:tblGrid>
        </w:tblGridChange>
      </w:tblGrid>
      <w:tr w:rsidR="00D0224A" w:rsidRPr="00D0224A" w14:paraId="1C338993" w14:textId="77777777" w:rsidTr="000324E8">
        <w:trPr>
          <w:tblCellSpacing w:w="15" w:type="dxa"/>
          <w:trPrChange w:id="7" w:author="Carl Reed" w:date="2020-02-03T17:03:00Z">
            <w:trPr>
              <w:tblCellSpacing w:w="15" w:type="dxa"/>
            </w:trPr>
          </w:trPrChange>
        </w:trPr>
        <w:tc>
          <w:tcPr>
            <w:tcW w:w="4941" w:type="pct"/>
            <w:shd w:val="clear" w:color="auto" w:fill="FFFFFF"/>
            <w:vAlign w:val="center"/>
            <w:hideMark/>
            <w:tcPrChange w:id="8" w:author="Carl Reed" w:date="2020-02-03T17:03:00Z">
              <w:tcPr>
                <w:tcW w:w="0" w:type="auto"/>
                <w:shd w:val="clear" w:color="auto" w:fill="FFFFFF"/>
                <w:vAlign w:val="center"/>
                <w:hideMark/>
              </w:tcPr>
            </w:tcPrChange>
          </w:tcPr>
          <w:p w14:paraId="78DEF39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Document type:    OGC®</w:t>
            </w:r>
            <w:ins w:id="9" w:author="Carl Reed" w:date="2020-02-03T17:02:00Z">
              <w:r w:rsidR="000324E8">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Implementation</w:t>
            </w:r>
            <w:ins w:id="10" w:author="Carl Reed" w:date="2020-02-03T17:02:00Z">
              <w:r w:rsidR="000324E8">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Specification</w:t>
            </w:r>
          </w:p>
        </w:tc>
      </w:tr>
      <w:tr w:rsidR="00D0224A" w:rsidRPr="00D0224A" w14:paraId="0A47FB45" w14:textId="77777777" w:rsidTr="000324E8">
        <w:trPr>
          <w:tblCellSpacing w:w="15" w:type="dxa"/>
          <w:trPrChange w:id="11" w:author="Carl Reed" w:date="2020-02-03T17:03:00Z">
            <w:trPr>
              <w:tblCellSpacing w:w="15" w:type="dxa"/>
            </w:trPr>
          </w:trPrChange>
        </w:trPr>
        <w:tc>
          <w:tcPr>
            <w:tcW w:w="4941" w:type="pct"/>
            <w:shd w:val="clear" w:color="auto" w:fill="FFFFFF"/>
            <w:vAlign w:val="center"/>
            <w:hideMark/>
            <w:tcPrChange w:id="12" w:author="Carl Reed" w:date="2020-02-03T17:03:00Z">
              <w:tcPr>
                <w:tcW w:w="0" w:type="auto"/>
                <w:shd w:val="clear" w:color="auto" w:fill="FFFFFF"/>
                <w:vAlign w:val="center"/>
                <w:hideMark/>
              </w:tcPr>
            </w:tcPrChange>
          </w:tcPr>
          <w:p w14:paraId="00319C5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Document stage:    Draft</w:t>
            </w:r>
          </w:p>
        </w:tc>
      </w:tr>
      <w:tr w:rsidR="00D0224A" w:rsidRPr="00D0224A" w14:paraId="5AC69E6C" w14:textId="77777777" w:rsidTr="000324E8">
        <w:trPr>
          <w:tblCellSpacing w:w="15" w:type="dxa"/>
          <w:trPrChange w:id="13" w:author="Carl Reed" w:date="2020-02-03T17:03:00Z">
            <w:trPr>
              <w:tblCellSpacing w:w="15" w:type="dxa"/>
            </w:trPr>
          </w:trPrChange>
        </w:trPr>
        <w:tc>
          <w:tcPr>
            <w:tcW w:w="4941" w:type="pct"/>
            <w:shd w:val="clear" w:color="auto" w:fill="FFFFFF"/>
            <w:vAlign w:val="center"/>
            <w:hideMark/>
            <w:tcPrChange w:id="14" w:author="Carl Reed" w:date="2020-02-03T17:03:00Z">
              <w:tcPr>
                <w:tcW w:w="0" w:type="auto"/>
                <w:shd w:val="clear" w:color="auto" w:fill="FFFFFF"/>
                <w:vAlign w:val="center"/>
                <w:hideMark/>
              </w:tcPr>
            </w:tcPrChange>
          </w:tcPr>
          <w:p w14:paraId="067F3FF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Document language:  English</w:t>
            </w:r>
          </w:p>
        </w:tc>
      </w:tr>
    </w:tbl>
    <w:p w14:paraId="10B877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br w:type="page"/>
      </w:r>
      <w:r w:rsidRPr="00D0224A">
        <w:rPr>
          <w:rFonts w:ascii="Times New Roman" w:eastAsia="Times New Roman" w:hAnsi="Times New Roman" w:cs="Times New Roman"/>
          <w:sz w:val="24"/>
          <w:szCs w:val="24"/>
        </w:rPr>
        <w:lastRenderedPageBreak/>
        <w:t>License Agreement</w:t>
      </w:r>
    </w:p>
    <w:p w14:paraId="0FD8828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001488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2ED101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LICENSE IS A COPYRIGHT LICENSE ONLY, AND DOES NOT CONVEY ANY RIGHTS UNDER ANY PATENTS THAT MAY BE IN FORCE ANYWHERE IN THE WORLD.</w:t>
      </w:r>
    </w:p>
    <w:p w14:paraId="233F13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45E7906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w:t>
      </w:r>
      <w:r w:rsidRPr="00D0224A">
        <w:rPr>
          <w:rFonts w:ascii="Times New Roman" w:eastAsia="Times New Roman" w:hAnsi="Times New Roman" w:cs="Times New Roman"/>
          <w:sz w:val="24"/>
          <w:szCs w:val="24"/>
        </w:rPr>
        <w:lastRenderedPageBreak/>
        <w:t>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5F9B1BE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5C8A4302"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of Contents</w:t>
      </w:r>
    </w:p>
    <w:p w14:paraId="3F39989D"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_introduction" w:history="1">
        <w:r w:rsidR="00D0224A" w:rsidRPr="00D0224A">
          <w:rPr>
            <w:rFonts w:ascii="Times New Roman" w:eastAsia="Times New Roman" w:hAnsi="Times New Roman" w:cs="Times New Roman"/>
            <w:color w:val="0000FF"/>
            <w:sz w:val="24"/>
            <w:szCs w:val="24"/>
            <w:u w:val="single"/>
          </w:rPr>
          <w:t>1. Introduction</w:t>
        </w:r>
      </w:hyperlink>
    </w:p>
    <w:p w14:paraId="1FA0A6AA"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_scope" w:history="1">
        <w:r w:rsidR="00D0224A" w:rsidRPr="00D0224A">
          <w:rPr>
            <w:rFonts w:ascii="Times New Roman" w:eastAsia="Times New Roman" w:hAnsi="Times New Roman" w:cs="Times New Roman"/>
            <w:color w:val="0000FF"/>
            <w:sz w:val="24"/>
            <w:szCs w:val="24"/>
            <w:u w:val="single"/>
          </w:rPr>
          <w:t>2. Scope</w:t>
        </w:r>
      </w:hyperlink>
    </w:p>
    <w:p w14:paraId="71268340"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_conformance" w:history="1">
        <w:r w:rsidR="00D0224A" w:rsidRPr="00D0224A">
          <w:rPr>
            <w:rFonts w:ascii="Times New Roman" w:eastAsia="Times New Roman" w:hAnsi="Times New Roman" w:cs="Times New Roman"/>
            <w:color w:val="0000FF"/>
            <w:sz w:val="24"/>
            <w:szCs w:val="24"/>
            <w:u w:val="single"/>
          </w:rPr>
          <w:t>3. Conformance</w:t>
        </w:r>
      </w:hyperlink>
    </w:p>
    <w:p w14:paraId="6D8610A1"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_references" w:history="1">
        <w:r w:rsidR="00D0224A" w:rsidRPr="00D0224A">
          <w:rPr>
            <w:rFonts w:ascii="Times New Roman" w:eastAsia="Times New Roman" w:hAnsi="Times New Roman" w:cs="Times New Roman"/>
            <w:color w:val="0000FF"/>
            <w:sz w:val="24"/>
            <w:szCs w:val="24"/>
            <w:u w:val="single"/>
          </w:rPr>
          <w:t>4. References</w:t>
        </w:r>
      </w:hyperlink>
    </w:p>
    <w:p w14:paraId="4B38DD5C"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_terms_and_definitions" w:history="1">
        <w:r w:rsidR="00D0224A" w:rsidRPr="00D0224A">
          <w:rPr>
            <w:rFonts w:ascii="Times New Roman" w:eastAsia="Times New Roman" w:hAnsi="Times New Roman" w:cs="Times New Roman"/>
            <w:color w:val="0000FF"/>
            <w:sz w:val="24"/>
            <w:szCs w:val="24"/>
            <w:u w:val="single"/>
          </w:rPr>
          <w:t>5. Terms and Definitions</w:t>
        </w:r>
      </w:hyperlink>
      <w:r w:rsidR="00D0224A" w:rsidRPr="00D0224A">
        <w:rPr>
          <w:rFonts w:ascii="Times New Roman" w:eastAsia="Times New Roman" w:hAnsi="Times New Roman" w:cs="Times New Roman"/>
          <w:sz w:val="24"/>
          <w:szCs w:val="24"/>
        </w:rPr>
        <w:t xml:space="preserve"> </w:t>
      </w:r>
    </w:p>
    <w:p w14:paraId="5F90E969"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_conformance_module_conformance_test_module" w:history="1">
        <w:r w:rsidR="00D0224A" w:rsidRPr="00D0224A">
          <w:rPr>
            <w:rFonts w:ascii="Times New Roman" w:eastAsia="Times New Roman" w:hAnsi="Times New Roman" w:cs="Times New Roman"/>
            <w:color w:val="0000FF"/>
            <w:sz w:val="24"/>
            <w:szCs w:val="24"/>
            <w:u w:val="single"/>
          </w:rPr>
          <w:t>5.1. Conformance Module; Conformance Test Module</w:t>
        </w:r>
      </w:hyperlink>
    </w:p>
    <w:p w14:paraId="55575CED"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_conformance_class_conformance_test_class" w:history="1">
        <w:r w:rsidR="00D0224A" w:rsidRPr="00D0224A">
          <w:rPr>
            <w:rFonts w:ascii="Times New Roman" w:eastAsia="Times New Roman" w:hAnsi="Times New Roman" w:cs="Times New Roman"/>
            <w:color w:val="0000FF"/>
            <w:sz w:val="24"/>
            <w:szCs w:val="24"/>
            <w:u w:val="single"/>
          </w:rPr>
          <w:t>5.2. Conformance Class; Conformance Test Class</w:t>
        </w:r>
      </w:hyperlink>
    </w:p>
    <w:p w14:paraId="1394CCA3"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_dataset" w:history="1">
        <w:r w:rsidR="00D0224A" w:rsidRPr="00D0224A">
          <w:rPr>
            <w:rFonts w:ascii="Times New Roman" w:eastAsia="Times New Roman" w:hAnsi="Times New Roman" w:cs="Times New Roman"/>
            <w:color w:val="0000FF"/>
            <w:sz w:val="24"/>
            <w:szCs w:val="24"/>
            <w:u w:val="single"/>
          </w:rPr>
          <w:t>5.3. dataset</w:t>
        </w:r>
      </w:hyperlink>
    </w:p>
    <w:p w14:paraId="4E7B4934"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_distribution" w:history="1">
        <w:r w:rsidR="00D0224A" w:rsidRPr="00D0224A">
          <w:rPr>
            <w:rFonts w:ascii="Times New Roman" w:eastAsia="Times New Roman" w:hAnsi="Times New Roman" w:cs="Times New Roman"/>
            <w:color w:val="0000FF"/>
            <w:sz w:val="24"/>
            <w:szCs w:val="24"/>
            <w:u w:val="single"/>
          </w:rPr>
          <w:t>5.4. Distribution</w:t>
        </w:r>
      </w:hyperlink>
    </w:p>
    <w:p w14:paraId="6AB42E5F"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_executable_test_suite_ets" w:history="1">
        <w:r w:rsidR="00D0224A" w:rsidRPr="00D0224A">
          <w:rPr>
            <w:rFonts w:ascii="Times New Roman" w:eastAsia="Times New Roman" w:hAnsi="Times New Roman" w:cs="Times New Roman"/>
            <w:color w:val="0000FF"/>
            <w:sz w:val="24"/>
            <w:szCs w:val="24"/>
            <w:u w:val="single"/>
          </w:rPr>
          <w:t>5.5. Executable Test Suite (ETS)</w:t>
        </w:r>
      </w:hyperlink>
    </w:p>
    <w:p w14:paraId="1D63F497"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_recommendation" w:history="1">
        <w:r w:rsidR="00D0224A" w:rsidRPr="00D0224A">
          <w:rPr>
            <w:rFonts w:ascii="Times New Roman" w:eastAsia="Times New Roman" w:hAnsi="Times New Roman" w:cs="Times New Roman"/>
            <w:color w:val="0000FF"/>
            <w:sz w:val="24"/>
            <w:szCs w:val="24"/>
            <w:u w:val="single"/>
          </w:rPr>
          <w:t>5.6. Recommendation</w:t>
        </w:r>
      </w:hyperlink>
    </w:p>
    <w:p w14:paraId="1EAB04EC"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_requirement" w:history="1">
        <w:r w:rsidR="00D0224A" w:rsidRPr="00D0224A">
          <w:rPr>
            <w:rFonts w:ascii="Times New Roman" w:eastAsia="Times New Roman" w:hAnsi="Times New Roman" w:cs="Times New Roman"/>
            <w:color w:val="0000FF"/>
            <w:sz w:val="24"/>
            <w:szCs w:val="24"/>
            <w:u w:val="single"/>
          </w:rPr>
          <w:t>5.7. Requirement</w:t>
        </w:r>
      </w:hyperlink>
    </w:p>
    <w:p w14:paraId="21E890D3"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_requirements_class" w:history="1">
        <w:r w:rsidR="00D0224A" w:rsidRPr="00D0224A">
          <w:rPr>
            <w:rFonts w:ascii="Times New Roman" w:eastAsia="Times New Roman" w:hAnsi="Times New Roman" w:cs="Times New Roman"/>
            <w:color w:val="0000FF"/>
            <w:sz w:val="24"/>
            <w:szCs w:val="24"/>
            <w:u w:val="single"/>
          </w:rPr>
          <w:t>5.8. Requirements Class</w:t>
        </w:r>
      </w:hyperlink>
    </w:p>
    <w:p w14:paraId="7208C63E"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_requirements_module" w:history="1">
        <w:r w:rsidR="00D0224A" w:rsidRPr="00D0224A">
          <w:rPr>
            <w:rFonts w:ascii="Times New Roman" w:eastAsia="Times New Roman" w:hAnsi="Times New Roman" w:cs="Times New Roman"/>
            <w:color w:val="0000FF"/>
            <w:sz w:val="24"/>
            <w:szCs w:val="24"/>
            <w:u w:val="single"/>
          </w:rPr>
          <w:t>5.9. Requirements Module</w:t>
        </w:r>
      </w:hyperlink>
    </w:p>
    <w:p w14:paraId="55AA1F53"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_standardization_target" w:history="1">
        <w:r w:rsidR="00D0224A" w:rsidRPr="00D0224A">
          <w:rPr>
            <w:rFonts w:ascii="Times New Roman" w:eastAsia="Times New Roman" w:hAnsi="Times New Roman" w:cs="Times New Roman"/>
            <w:color w:val="0000FF"/>
            <w:sz w:val="24"/>
            <w:szCs w:val="24"/>
            <w:u w:val="single"/>
          </w:rPr>
          <w:t>5.10. Standardization Target</w:t>
        </w:r>
      </w:hyperlink>
    </w:p>
    <w:p w14:paraId="7A809515"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_conventions" w:history="1">
        <w:r w:rsidR="00D0224A" w:rsidRPr="00D0224A">
          <w:rPr>
            <w:rFonts w:ascii="Times New Roman" w:eastAsia="Times New Roman" w:hAnsi="Times New Roman" w:cs="Times New Roman"/>
            <w:color w:val="0000FF"/>
            <w:sz w:val="24"/>
            <w:szCs w:val="24"/>
            <w:u w:val="single"/>
          </w:rPr>
          <w:t>6. Conventions</w:t>
        </w:r>
      </w:hyperlink>
      <w:r w:rsidR="00D0224A" w:rsidRPr="00D0224A">
        <w:rPr>
          <w:rFonts w:ascii="Times New Roman" w:eastAsia="Times New Roman" w:hAnsi="Times New Roman" w:cs="Times New Roman"/>
          <w:sz w:val="24"/>
          <w:szCs w:val="24"/>
        </w:rPr>
        <w:t xml:space="preserve"> </w:t>
      </w:r>
    </w:p>
    <w:p w14:paraId="31E42FFB"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_identifiers" w:history="1">
        <w:r w:rsidR="00D0224A" w:rsidRPr="00D0224A">
          <w:rPr>
            <w:rFonts w:ascii="Times New Roman" w:eastAsia="Times New Roman" w:hAnsi="Times New Roman" w:cs="Times New Roman"/>
            <w:color w:val="0000FF"/>
            <w:sz w:val="24"/>
            <w:szCs w:val="24"/>
            <w:u w:val="single"/>
          </w:rPr>
          <w:t>6.1. Identifiers</w:t>
        </w:r>
      </w:hyperlink>
    </w:p>
    <w:p w14:paraId="1A1172A6"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anchor="_link_relations" w:history="1">
        <w:r w:rsidR="00D0224A" w:rsidRPr="00D0224A">
          <w:rPr>
            <w:rFonts w:ascii="Times New Roman" w:eastAsia="Times New Roman" w:hAnsi="Times New Roman" w:cs="Times New Roman"/>
            <w:color w:val="0000FF"/>
            <w:sz w:val="24"/>
            <w:szCs w:val="24"/>
            <w:u w:val="single"/>
          </w:rPr>
          <w:t>6.2. Link relations</w:t>
        </w:r>
      </w:hyperlink>
    </w:p>
    <w:p w14:paraId="2A680234"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anchor="_use_of_https" w:history="1">
        <w:r w:rsidR="00D0224A" w:rsidRPr="00D0224A">
          <w:rPr>
            <w:rFonts w:ascii="Times New Roman" w:eastAsia="Times New Roman" w:hAnsi="Times New Roman" w:cs="Times New Roman"/>
            <w:color w:val="0000FF"/>
            <w:sz w:val="24"/>
            <w:szCs w:val="24"/>
            <w:u w:val="single"/>
          </w:rPr>
          <w:t>6.3. Use of HTTPS</w:t>
        </w:r>
      </w:hyperlink>
    </w:p>
    <w:p w14:paraId="73294BB2"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_api_definition" w:history="1">
        <w:r w:rsidR="00D0224A" w:rsidRPr="00D0224A">
          <w:rPr>
            <w:rFonts w:ascii="Times New Roman" w:eastAsia="Times New Roman" w:hAnsi="Times New Roman" w:cs="Times New Roman"/>
            <w:color w:val="0000FF"/>
            <w:sz w:val="24"/>
            <w:szCs w:val="24"/>
            <w:u w:val="single"/>
          </w:rPr>
          <w:t>6.4. API definition</w:t>
        </w:r>
      </w:hyperlink>
      <w:r w:rsidR="00D0224A" w:rsidRPr="00D0224A">
        <w:rPr>
          <w:rFonts w:ascii="Times New Roman" w:eastAsia="Times New Roman" w:hAnsi="Times New Roman" w:cs="Times New Roman"/>
          <w:sz w:val="24"/>
          <w:szCs w:val="24"/>
        </w:rPr>
        <w:t xml:space="preserve"> </w:t>
      </w:r>
    </w:p>
    <w:p w14:paraId="1249DE75"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7" w:anchor="_general_remarks" w:history="1">
        <w:r w:rsidR="00D0224A" w:rsidRPr="00D0224A">
          <w:rPr>
            <w:rFonts w:ascii="Times New Roman" w:eastAsia="Times New Roman" w:hAnsi="Times New Roman" w:cs="Times New Roman"/>
            <w:color w:val="0000FF"/>
            <w:sz w:val="24"/>
            <w:szCs w:val="24"/>
            <w:u w:val="single"/>
          </w:rPr>
          <w:t>6.4.1. General remarks</w:t>
        </w:r>
      </w:hyperlink>
    </w:p>
    <w:p w14:paraId="36E7EC78"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8" w:anchor="_role_of_openapi" w:history="1">
        <w:r w:rsidR="00D0224A" w:rsidRPr="00D0224A">
          <w:rPr>
            <w:rFonts w:ascii="Times New Roman" w:eastAsia="Times New Roman" w:hAnsi="Times New Roman" w:cs="Times New Roman"/>
            <w:color w:val="0000FF"/>
            <w:sz w:val="24"/>
            <w:szCs w:val="24"/>
            <w:u w:val="single"/>
          </w:rPr>
          <w:t>6.4.2. Role of OpenAPI</w:t>
        </w:r>
      </w:hyperlink>
    </w:p>
    <w:p w14:paraId="7A6799BF"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9" w:anchor="_references_to_openapi_components_in_normative_statements" w:history="1">
        <w:r w:rsidR="00D0224A" w:rsidRPr="00D0224A">
          <w:rPr>
            <w:rFonts w:ascii="Times New Roman" w:eastAsia="Times New Roman" w:hAnsi="Times New Roman" w:cs="Times New Roman"/>
            <w:color w:val="0000FF"/>
            <w:sz w:val="24"/>
            <w:szCs w:val="24"/>
            <w:u w:val="single"/>
          </w:rPr>
          <w:t>6.4.3. References to OpenAPI components in normative statements</w:t>
        </w:r>
      </w:hyperlink>
    </w:p>
    <w:p w14:paraId="738232A3"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0" w:anchor="_paths_in_openapi_definitions" w:history="1">
        <w:r w:rsidR="00D0224A" w:rsidRPr="00D0224A">
          <w:rPr>
            <w:rFonts w:ascii="Times New Roman" w:eastAsia="Times New Roman" w:hAnsi="Times New Roman" w:cs="Times New Roman"/>
            <w:color w:val="0000FF"/>
            <w:sz w:val="24"/>
            <w:szCs w:val="24"/>
            <w:u w:val="single"/>
          </w:rPr>
          <w:t>6.4.4. Paths in OpenAPI definitions</w:t>
        </w:r>
      </w:hyperlink>
    </w:p>
    <w:p w14:paraId="64DD99F6"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1" w:anchor="_reusable_openapi_components" w:history="1">
        <w:r w:rsidR="00D0224A" w:rsidRPr="00D0224A">
          <w:rPr>
            <w:rFonts w:ascii="Times New Roman" w:eastAsia="Times New Roman" w:hAnsi="Times New Roman" w:cs="Times New Roman"/>
            <w:color w:val="0000FF"/>
            <w:sz w:val="24"/>
            <w:szCs w:val="24"/>
            <w:u w:val="single"/>
          </w:rPr>
          <w:t>6.4.5. Reusable OpenAPI components</w:t>
        </w:r>
      </w:hyperlink>
    </w:p>
    <w:p w14:paraId="24687139"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overview" w:history="1">
        <w:r w:rsidR="00D0224A" w:rsidRPr="00D0224A">
          <w:rPr>
            <w:rFonts w:ascii="Times New Roman" w:eastAsia="Times New Roman" w:hAnsi="Times New Roman" w:cs="Times New Roman"/>
            <w:color w:val="0000FF"/>
            <w:sz w:val="24"/>
            <w:szCs w:val="24"/>
            <w:u w:val="single"/>
          </w:rPr>
          <w:t>7. Overview</w:t>
        </w:r>
      </w:hyperlink>
      <w:r w:rsidR="00D0224A" w:rsidRPr="00D0224A">
        <w:rPr>
          <w:rFonts w:ascii="Times New Roman" w:eastAsia="Times New Roman" w:hAnsi="Times New Roman" w:cs="Times New Roman"/>
          <w:sz w:val="24"/>
          <w:szCs w:val="24"/>
        </w:rPr>
        <w:t xml:space="preserve"> </w:t>
      </w:r>
    </w:p>
    <w:p w14:paraId="55CC5F0A"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anchor="_evolution_from_ogc_web_services" w:history="1">
        <w:r w:rsidR="00D0224A" w:rsidRPr="00D0224A">
          <w:rPr>
            <w:rFonts w:ascii="Times New Roman" w:eastAsia="Times New Roman" w:hAnsi="Times New Roman" w:cs="Times New Roman"/>
            <w:color w:val="0000FF"/>
            <w:sz w:val="24"/>
            <w:szCs w:val="24"/>
            <w:u w:val="single"/>
          </w:rPr>
          <w:t>7.1. Evolution from OGC Web Services</w:t>
        </w:r>
      </w:hyperlink>
    </w:p>
    <w:p w14:paraId="1C66D97A"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anchor="_encodings" w:history="1">
        <w:r w:rsidR="00D0224A" w:rsidRPr="00D0224A">
          <w:rPr>
            <w:rFonts w:ascii="Times New Roman" w:eastAsia="Times New Roman" w:hAnsi="Times New Roman" w:cs="Times New Roman"/>
            <w:color w:val="0000FF"/>
            <w:sz w:val="24"/>
            <w:szCs w:val="24"/>
            <w:u w:val="single"/>
          </w:rPr>
          <w:t>7.2. Encodings</w:t>
        </w:r>
      </w:hyperlink>
    </w:p>
    <w:p w14:paraId="30B1E4CE"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rc_core-section" w:history="1">
        <w:r w:rsidR="00D0224A" w:rsidRPr="00D0224A">
          <w:rPr>
            <w:rFonts w:ascii="Times New Roman" w:eastAsia="Times New Roman" w:hAnsi="Times New Roman" w:cs="Times New Roman"/>
            <w:color w:val="0000FF"/>
            <w:sz w:val="24"/>
            <w:szCs w:val="24"/>
            <w:u w:val="single"/>
          </w:rPr>
          <w:t>8. Requirement Class "Core"</w:t>
        </w:r>
      </w:hyperlink>
      <w:r w:rsidR="00D0224A" w:rsidRPr="00D0224A">
        <w:rPr>
          <w:rFonts w:ascii="Times New Roman" w:eastAsia="Times New Roman" w:hAnsi="Times New Roman" w:cs="Times New Roman"/>
          <w:sz w:val="24"/>
          <w:szCs w:val="24"/>
        </w:rPr>
        <w:t xml:space="preserve"> </w:t>
      </w:r>
    </w:p>
    <w:p w14:paraId="33A37141"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anchor="core-overview" w:history="1">
        <w:r w:rsidR="00D0224A" w:rsidRPr="00D0224A">
          <w:rPr>
            <w:rFonts w:ascii="Times New Roman" w:eastAsia="Times New Roman" w:hAnsi="Times New Roman" w:cs="Times New Roman"/>
            <w:color w:val="0000FF"/>
            <w:sz w:val="24"/>
            <w:szCs w:val="24"/>
            <w:u w:val="single"/>
          </w:rPr>
          <w:t>8.1. Overview</w:t>
        </w:r>
      </w:hyperlink>
      <w:r w:rsidR="00D0224A" w:rsidRPr="00D0224A">
        <w:rPr>
          <w:rFonts w:ascii="Times New Roman" w:eastAsia="Times New Roman" w:hAnsi="Times New Roman" w:cs="Times New Roman"/>
          <w:sz w:val="24"/>
          <w:szCs w:val="24"/>
        </w:rPr>
        <w:t xml:space="preserve"> </w:t>
      </w:r>
    </w:p>
    <w:p w14:paraId="203C89DB"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7" w:anchor="resources-introduction" w:history="1">
        <w:r w:rsidR="00D0224A" w:rsidRPr="00D0224A">
          <w:rPr>
            <w:rFonts w:ascii="Times New Roman" w:eastAsia="Times New Roman" w:hAnsi="Times New Roman" w:cs="Times New Roman"/>
            <w:color w:val="0000FF"/>
            <w:sz w:val="24"/>
            <w:szCs w:val="24"/>
            <w:u w:val="single"/>
          </w:rPr>
          <w:t>8.1.1. Resources</w:t>
        </w:r>
      </w:hyperlink>
    </w:p>
    <w:p w14:paraId="4D8155B9"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8" w:anchor="modular-API-introduction" w:history="1">
        <w:r w:rsidR="00D0224A" w:rsidRPr="00D0224A">
          <w:rPr>
            <w:rFonts w:ascii="Times New Roman" w:eastAsia="Times New Roman" w:hAnsi="Times New Roman" w:cs="Times New Roman"/>
            <w:color w:val="0000FF"/>
            <w:sz w:val="24"/>
            <w:szCs w:val="24"/>
            <w:u w:val="single"/>
          </w:rPr>
          <w:t>8.1.2. Modular APIs</w:t>
        </w:r>
      </w:hyperlink>
    </w:p>
    <w:p w14:paraId="75C278C3"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9" w:anchor="navigation-introduction" w:history="1">
        <w:r w:rsidR="00D0224A" w:rsidRPr="00D0224A">
          <w:rPr>
            <w:rFonts w:ascii="Times New Roman" w:eastAsia="Times New Roman" w:hAnsi="Times New Roman" w:cs="Times New Roman"/>
            <w:color w:val="0000FF"/>
            <w:sz w:val="24"/>
            <w:szCs w:val="24"/>
            <w:u w:val="single"/>
          </w:rPr>
          <w:t>8.1.3. Navigation</w:t>
        </w:r>
      </w:hyperlink>
    </w:p>
    <w:p w14:paraId="409FD9E2"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0" w:anchor="foundation-resources" w:history="1">
        <w:r w:rsidR="00D0224A" w:rsidRPr="00D0224A">
          <w:rPr>
            <w:rFonts w:ascii="Times New Roman" w:eastAsia="Times New Roman" w:hAnsi="Times New Roman" w:cs="Times New Roman"/>
            <w:color w:val="0000FF"/>
            <w:sz w:val="24"/>
            <w:szCs w:val="24"/>
            <w:u w:val="single"/>
          </w:rPr>
          <w:t>8.2. Foundation Resources</w:t>
        </w:r>
      </w:hyperlink>
      <w:r w:rsidR="00D0224A" w:rsidRPr="00D0224A">
        <w:rPr>
          <w:rFonts w:ascii="Times New Roman" w:eastAsia="Times New Roman" w:hAnsi="Times New Roman" w:cs="Times New Roman"/>
          <w:sz w:val="24"/>
          <w:szCs w:val="24"/>
        </w:rPr>
        <w:t xml:space="preserve"> </w:t>
      </w:r>
    </w:p>
    <w:p w14:paraId="4F76957B"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1" w:anchor="landing-page" w:history="1">
        <w:r w:rsidR="00D0224A" w:rsidRPr="00D0224A">
          <w:rPr>
            <w:rFonts w:ascii="Times New Roman" w:eastAsia="Times New Roman" w:hAnsi="Times New Roman" w:cs="Times New Roman"/>
            <w:color w:val="0000FF"/>
            <w:sz w:val="24"/>
            <w:szCs w:val="24"/>
            <w:u w:val="single"/>
          </w:rPr>
          <w:t>8.2.1. API landing page</w:t>
        </w:r>
      </w:hyperlink>
    </w:p>
    <w:p w14:paraId="13517C7C"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2" w:anchor="api-definition" w:history="1">
        <w:r w:rsidR="00D0224A" w:rsidRPr="00D0224A">
          <w:rPr>
            <w:rFonts w:ascii="Times New Roman" w:eastAsia="Times New Roman" w:hAnsi="Times New Roman" w:cs="Times New Roman"/>
            <w:color w:val="0000FF"/>
            <w:sz w:val="24"/>
            <w:szCs w:val="24"/>
            <w:u w:val="single"/>
          </w:rPr>
          <w:t>8.2.2. API Definition</w:t>
        </w:r>
      </w:hyperlink>
    </w:p>
    <w:p w14:paraId="38214AA2"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3" w:anchor="conformance-classes" w:history="1">
        <w:r w:rsidR="00D0224A" w:rsidRPr="00D0224A">
          <w:rPr>
            <w:rFonts w:ascii="Times New Roman" w:eastAsia="Times New Roman" w:hAnsi="Times New Roman" w:cs="Times New Roman"/>
            <w:color w:val="0000FF"/>
            <w:sz w:val="24"/>
            <w:szCs w:val="24"/>
            <w:u w:val="single"/>
          </w:rPr>
          <w:t>8.2.3. Declaration of Conformance Classes</w:t>
        </w:r>
      </w:hyperlink>
    </w:p>
    <w:p w14:paraId="7038FB6C"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4" w:anchor="_spatial_resources" w:history="1">
        <w:r w:rsidR="00D0224A" w:rsidRPr="00D0224A">
          <w:rPr>
            <w:rFonts w:ascii="Times New Roman" w:eastAsia="Times New Roman" w:hAnsi="Times New Roman" w:cs="Times New Roman"/>
            <w:color w:val="0000FF"/>
            <w:sz w:val="24"/>
            <w:szCs w:val="24"/>
            <w:u w:val="single"/>
          </w:rPr>
          <w:t>8.3. Spatial Resources</w:t>
        </w:r>
      </w:hyperlink>
    </w:p>
    <w:p w14:paraId="55123E84"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5" w:anchor="information-resources" w:history="1">
        <w:r w:rsidR="00D0224A" w:rsidRPr="00D0224A">
          <w:rPr>
            <w:rFonts w:ascii="Times New Roman" w:eastAsia="Times New Roman" w:hAnsi="Times New Roman" w:cs="Times New Roman"/>
            <w:color w:val="0000FF"/>
            <w:sz w:val="24"/>
            <w:szCs w:val="24"/>
            <w:u w:val="single"/>
          </w:rPr>
          <w:t>8.4. Information Resources</w:t>
        </w:r>
      </w:hyperlink>
    </w:p>
    <w:p w14:paraId="37F53787"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6" w:anchor="general-requirements" w:history="1">
        <w:r w:rsidR="00D0224A" w:rsidRPr="00D0224A">
          <w:rPr>
            <w:rFonts w:ascii="Times New Roman" w:eastAsia="Times New Roman" w:hAnsi="Times New Roman" w:cs="Times New Roman"/>
            <w:color w:val="0000FF"/>
            <w:sz w:val="24"/>
            <w:szCs w:val="24"/>
            <w:u w:val="single"/>
          </w:rPr>
          <w:t>8.5. General Requirements</w:t>
        </w:r>
      </w:hyperlink>
      <w:r w:rsidR="00D0224A" w:rsidRPr="00D0224A">
        <w:rPr>
          <w:rFonts w:ascii="Times New Roman" w:eastAsia="Times New Roman" w:hAnsi="Times New Roman" w:cs="Times New Roman"/>
          <w:sz w:val="24"/>
          <w:szCs w:val="24"/>
        </w:rPr>
        <w:t xml:space="preserve"> </w:t>
      </w:r>
    </w:p>
    <w:p w14:paraId="55600D42"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7" w:anchor="_http_1_1" w:history="1">
        <w:r w:rsidR="00D0224A" w:rsidRPr="00D0224A">
          <w:rPr>
            <w:rFonts w:ascii="Times New Roman" w:eastAsia="Times New Roman" w:hAnsi="Times New Roman" w:cs="Times New Roman"/>
            <w:color w:val="0000FF"/>
            <w:sz w:val="24"/>
            <w:szCs w:val="24"/>
            <w:u w:val="single"/>
          </w:rPr>
          <w:t>8.5.1. HTTP 1.1</w:t>
        </w:r>
      </w:hyperlink>
    </w:p>
    <w:p w14:paraId="60E9874C"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8" w:anchor="http-status-codes" w:history="1">
        <w:r w:rsidR="00D0224A" w:rsidRPr="00D0224A">
          <w:rPr>
            <w:rFonts w:ascii="Times New Roman" w:eastAsia="Times New Roman" w:hAnsi="Times New Roman" w:cs="Times New Roman"/>
            <w:color w:val="0000FF"/>
            <w:sz w:val="24"/>
            <w:szCs w:val="24"/>
            <w:u w:val="single"/>
          </w:rPr>
          <w:t>8.5.2. HTTP Status Codes</w:t>
        </w:r>
      </w:hyperlink>
    </w:p>
    <w:p w14:paraId="79F86525"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9" w:anchor="web-caching" w:history="1">
        <w:r w:rsidR="00D0224A" w:rsidRPr="00D0224A">
          <w:rPr>
            <w:rFonts w:ascii="Times New Roman" w:eastAsia="Times New Roman" w:hAnsi="Times New Roman" w:cs="Times New Roman"/>
            <w:color w:val="0000FF"/>
            <w:sz w:val="24"/>
            <w:szCs w:val="24"/>
            <w:u w:val="single"/>
          </w:rPr>
          <w:t>8.5.3. Web Caching</w:t>
        </w:r>
      </w:hyperlink>
    </w:p>
    <w:p w14:paraId="494D23EB"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0" w:anchor="cross-origin" w:history="1">
        <w:r w:rsidR="00D0224A" w:rsidRPr="00D0224A">
          <w:rPr>
            <w:rFonts w:ascii="Times New Roman" w:eastAsia="Times New Roman" w:hAnsi="Times New Roman" w:cs="Times New Roman"/>
            <w:color w:val="0000FF"/>
            <w:sz w:val="24"/>
            <w:szCs w:val="24"/>
            <w:u w:val="single"/>
          </w:rPr>
          <w:t>8.5.4. Support for Cross-Origin Requests</w:t>
        </w:r>
      </w:hyperlink>
    </w:p>
    <w:p w14:paraId="2F67C25E"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1" w:anchor="_encodings_2" w:history="1">
        <w:r w:rsidR="00D0224A" w:rsidRPr="00D0224A">
          <w:rPr>
            <w:rFonts w:ascii="Times New Roman" w:eastAsia="Times New Roman" w:hAnsi="Times New Roman" w:cs="Times New Roman"/>
            <w:color w:val="0000FF"/>
            <w:sz w:val="24"/>
            <w:szCs w:val="24"/>
            <w:u w:val="single"/>
          </w:rPr>
          <w:t>8.5.5. Encodings</w:t>
        </w:r>
      </w:hyperlink>
    </w:p>
    <w:p w14:paraId="3A985B61"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2" w:anchor="_link_headers" w:history="1">
        <w:r w:rsidR="00D0224A" w:rsidRPr="00D0224A">
          <w:rPr>
            <w:rFonts w:ascii="Times New Roman" w:eastAsia="Times New Roman" w:hAnsi="Times New Roman" w:cs="Times New Roman"/>
            <w:color w:val="0000FF"/>
            <w:sz w:val="24"/>
            <w:szCs w:val="24"/>
            <w:u w:val="single"/>
          </w:rPr>
          <w:t>8.5.6. Link Headers</w:t>
        </w:r>
      </w:hyperlink>
    </w:p>
    <w:p w14:paraId="01F659CE"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3" w:anchor="rc_collections-section" w:history="1">
        <w:r w:rsidR="00D0224A" w:rsidRPr="00D0224A">
          <w:rPr>
            <w:rFonts w:ascii="Times New Roman" w:eastAsia="Times New Roman" w:hAnsi="Times New Roman" w:cs="Times New Roman"/>
            <w:color w:val="0000FF"/>
            <w:sz w:val="24"/>
            <w:szCs w:val="24"/>
            <w:u w:val="single"/>
          </w:rPr>
          <w:t>9. Requirement Class "Collections"</w:t>
        </w:r>
      </w:hyperlink>
      <w:r w:rsidR="00D0224A" w:rsidRPr="00D0224A">
        <w:rPr>
          <w:rFonts w:ascii="Times New Roman" w:eastAsia="Times New Roman" w:hAnsi="Times New Roman" w:cs="Times New Roman"/>
          <w:sz w:val="24"/>
          <w:szCs w:val="24"/>
        </w:rPr>
        <w:t xml:space="preserve"> </w:t>
      </w:r>
    </w:p>
    <w:p w14:paraId="62DFE4D6"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4" w:anchor="collections-overview" w:history="1">
        <w:r w:rsidR="00D0224A" w:rsidRPr="00D0224A">
          <w:rPr>
            <w:rFonts w:ascii="Times New Roman" w:eastAsia="Times New Roman" w:hAnsi="Times New Roman" w:cs="Times New Roman"/>
            <w:color w:val="0000FF"/>
            <w:sz w:val="24"/>
            <w:szCs w:val="24"/>
            <w:u w:val="single"/>
          </w:rPr>
          <w:t>9.1. Overview</w:t>
        </w:r>
      </w:hyperlink>
    </w:p>
    <w:p w14:paraId="425ADE01"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5" w:anchor="spatial-resources-requirements" w:history="1">
        <w:r w:rsidR="00D0224A" w:rsidRPr="00D0224A">
          <w:rPr>
            <w:rFonts w:ascii="Times New Roman" w:eastAsia="Times New Roman" w:hAnsi="Times New Roman" w:cs="Times New Roman"/>
            <w:color w:val="0000FF"/>
            <w:sz w:val="24"/>
            <w:szCs w:val="24"/>
            <w:u w:val="single"/>
          </w:rPr>
          <w:t>9.2. Spatial Resources</w:t>
        </w:r>
      </w:hyperlink>
      <w:r w:rsidR="00D0224A" w:rsidRPr="00D0224A">
        <w:rPr>
          <w:rFonts w:ascii="Times New Roman" w:eastAsia="Times New Roman" w:hAnsi="Times New Roman" w:cs="Times New Roman"/>
          <w:sz w:val="24"/>
          <w:szCs w:val="24"/>
        </w:rPr>
        <w:t xml:space="preserve"> </w:t>
      </w:r>
    </w:p>
    <w:p w14:paraId="3303AB4C"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6" w:anchor="collections-metadata" w:history="1">
        <w:r w:rsidR="00D0224A" w:rsidRPr="00D0224A">
          <w:rPr>
            <w:rFonts w:ascii="Times New Roman" w:eastAsia="Times New Roman" w:hAnsi="Times New Roman" w:cs="Times New Roman"/>
            <w:color w:val="0000FF"/>
            <w:sz w:val="24"/>
            <w:szCs w:val="24"/>
            <w:u w:val="single"/>
          </w:rPr>
          <w:t>9.2.1. Collections Metadata</w:t>
        </w:r>
      </w:hyperlink>
    </w:p>
    <w:p w14:paraId="2ECF61C5"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7" w:anchor="collection-information" w:history="1">
        <w:r w:rsidR="00D0224A" w:rsidRPr="00D0224A">
          <w:rPr>
            <w:rFonts w:ascii="Times New Roman" w:eastAsia="Times New Roman" w:hAnsi="Times New Roman" w:cs="Times New Roman"/>
            <w:color w:val="0000FF"/>
            <w:sz w:val="24"/>
            <w:szCs w:val="24"/>
            <w:u w:val="single"/>
          </w:rPr>
          <w:t>9.2.2. Collection Information</w:t>
        </w:r>
      </w:hyperlink>
    </w:p>
    <w:p w14:paraId="64E69044"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8" w:anchor="collection-resource" w:history="1">
        <w:r w:rsidR="00D0224A" w:rsidRPr="00D0224A">
          <w:rPr>
            <w:rFonts w:ascii="Times New Roman" w:eastAsia="Times New Roman" w:hAnsi="Times New Roman" w:cs="Times New Roman"/>
            <w:color w:val="0000FF"/>
            <w:sz w:val="24"/>
            <w:szCs w:val="24"/>
            <w:u w:val="single"/>
          </w:rPr>
          <w:t>9.2.3. Collection Resource</w:t>
        </w:r>
      </w:hyperlink>
    </w:p>
    <w:p w14:paraId="7C396867"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9" w:anchor="collection-information-resources" w:history="1">
        <w:r w:rsidR="00D0224A" w:rsidRPr="00D0224A">
          <w:rPr>
            <w:rFonts w:ascii="Times New Roman" w:eastAsia="Times New Roman" w:hAnsi="Times New Roman" w:cs="Times New Roman"/>
            <w:color w:val="0000FF"/>
            <w:sz w:val="24"/>
            <w:szCs w:val="24"/>
            <w:u w:val="single"/>
          </w:rPr>
          <w:t>9.3. Information Resources</w:t>
        </w:r>
      </w:hyperlink>
    </w:p>
    <w:p w14:paraId="4167203E"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0" w:anchor="_parameter_modules" w:history="1">
        <w:r w:rsidR="00D0224A" w:rsidRPr="00D0224A">
          <w:rPr>
            <w:rFonts w:ascii="Times New Roman" w:eastAsia="Times New Roman" w:hAnsi="Times New Roman" w:cs="Times New Roman"/>
            <w:color w:val="0000FF"/>
            <w:sz w:val="24"/>
            <w:szCs w:val="24"/>
            <w:u w:val="single"/>
          </w:rPr>
          <w:t>9.4. Parameter Modules</w:t>
        </w:r>
      </w:hyperlink>
      <w:r w:rsidR="00D0224A" w:rsidRPr="00D0224A">
        <w:rPr>
          <w:rFonts w:ascii="Times New Roman" w:eastAsia="Times New Roman" w:hAnsi="Times New Roman" w:cs="Times New Roman"/>
          <w:sz w:val="24"/>
          <w:szCs w:val="24"/>
        </w:rPr>
        <w:t xml:space="preserve"> </w:t>
      </w:r>
    </w:p>
    <w:p w14:paraId="2C4CC8DC"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1" w:anchor="_parameter_bbox" w:history="1">
        <w:r w:rsidR="00D0224A" w:rsidRPr="00D0224A">
          <w:rPr>
            <w:rFonts w:ascii="Times New Roman" w:eastAsia="Times New Roman" w:hAnsi="Times New Roman" w:cs="Times New Roman"/>
            <w:color w:val="0000FF"/>
            <w:sz w:val="24"/>
            <w:szCs w:val="24"/>
            <w:u w:val="single"/>
          </w:rPr>
          <w:t xml:space="preserve">9.4.1. Parameter </w:t>
        </w:r>
        <w:proofErr w:type="spellStart"/>
        <w:r w:rsidR="00D0224A" w:rsidRPr="00D0224A">
          <w:rPr>
            <w:rFonts w:ascii="Times New Roman" w:eastAsia="Times New Roman" w:hAnsi="Times New Roman" w:cs="Times New Roman"/>
            <w:color w:val="0000FF"/>
            <w:sz w:val="24"/>
            <w:szCs w:val="24"/>
            <w:u w:val="single"/>
          </w:rPr>
          <w:t>bbox</w:t>
        </w:r>
        <w:proofErr w:type="spellEnd"/>
      </w:hyperlink>
    </w:p>
    <w:p w14:paraId="18C26DB3"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2" w:anchor="_parameter_datetime" w:history="1">
        <w:r w:rsidR="00D0224A" w:rsidRPr="00D0224A">
          <w:rPr>
            <w:rFonts w:ascii="Times New Roman" w:eastAsia="Times New Roman" w:hAnsi="Times New Roman" w:cs="Times New Roman"/>
            <w:color w:val="0000FF"/>
            <w:sz w:val="24"/>
            <w:szCs w:val="24"/>
            <w:u w:val="single"/>
          </w:rPr>
          <w:t>9.4.2. Parameter datetime</w:t>
        </w:r>
      </w:hyperlink>
    </w:p>
    <w:p w14:paraId="75F73455"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3" w:anchor="collection-general-requirements" w:history="1">
        <w:r w:rsidR="00D0224A" w:rsidRPr="00D0224A">
          <w:rPr>
            <w:rFonts w:ascii="Times New Roman" w:eastAsia="Times New Roman" w:hAnsi="Times New Roman" w:cs="Times New Roman"/>
            <w:color w:val="0000FF"/>
            <w:sz w:val="24"/>
            <w:szCs w:val="24"/>
            <w:u w:val="single"/>
          </w:rPr>
          <w:t>9.5. General Requirements</w:t>
        </w:r>
      </w:hyperlink>
      <w:r w:rsidR="00D0224A" w:rsidRPr="00D0224A">
        <w:rPr>
          <w:rFonts w:ascii="Times New Roman" w:eastAsia="Times New Roman" w:hAnsi="Times New Roman" w:cs="Times New Roman"/>
          <w:sz w:val="24"/>
          <w:szCs w:val="24"/>
        </w:rPr>
        <w:t xml:space="preserve"> </w:t>
      </w:r>
    </w:p>
    <w:p w14:paraId="279F8596"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4" w:anchor="_coordinate_reference_systems" w:history="1">
        <w:r w:rsidR="00D0224A" w:rsidRPr="00D0224A">
          <w:rPr>
            <w:rFonts w:ascii="Times New Roman" w:eastAsia="Times New Roman" w:hAnsi="Times New Roman" w:cs="Times New Roman"/>
            <w:color w:val="0000FF"/>
            <w:sz w:val="24"/>
            <w:szCs w:val="24"/>
            <w:u w:val="single"/>
          </w:rPr>
          <w:t>9.5.1. Coordinate Reference Systems</w:t>
        </w:r>
      </w:hyperlink>
    </w:p>
    <w:p w14:paraId="2DD483C4"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5" w:anchor="_requirements_classes_for_encodings" w:history="1">
        <w:r w:rsidR="00D0224A" w:rsidRPr="00D0224A">
          <w:rPr>
            <w:rFonts w:ascii="Times New Roman" w:eastAsia="Times New Roman" w:hAnsi="Times New Roman" w:cs="Times New Roman"/>
            <w:color w:val="0000FF"/>
            <w:sz w:val="24"/>
            <w:szCs w:val="24"/>
            <w:u w:val="single"/>
          </w:rPr>
          <w:t>10. Requirements classes for encodings</w:t>
        </w:r>
      </w:hyperlink>
      <w:r w:rsidR="00D0224A" w:rsidRPr="00D0224A">
        <w:rPr>
          <w:rFonts w:ascii="Times New Roman" w:eastAsia="Times New Roman" w:hAnsi="Times New Roman" w:cs="Times New Roman"/>
          <w:sz w:val="24"/>
          <w:szCs w:val="24"/>
        </w:rPr>
        <w:t xml:space="preserve"> </w:t>
      </w:r>
    </w:p>
    <w:p w14:paraId="4CCFB97D"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6" w:anchor="_overview" w:history="1">
        <w:r w:rsidR="00D0224A" w:rsidRPr="00D0224A">
          <w:rPr>
            <w:rFonts w:ascii="Times New Roman" w:eastAsia="Times New Roman" w:hAnsi="Times New Roman" w:cs="Times New Roman"/>
            <w:color w:val="0000FF"/>
            <w:sz w:val="24"/>
            <w:szCs w:val="24"/>
            <w:u w:val="single"/>
          </w:rPr>
          <w:t>10.1. Overview</w:t>
        </w:r>
      </w:hyperlink>
    </w:p>
    <w:p w14:paraId="580BCE98"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7" w:anchor="rc_html-section" w:history="1">
        <w:r w:rsidR="00D0224A" w:rsidRPr="00D0224A">
          <w:rPr>
            <w:rFonts w:ascii="Times New Roman" w:eastAsia="Times New Roman" w:hAnsi="Times New Roman" w:cs="Times New Roman"/>
            <w:color w:val="0000FF"/>
            <w:sz w:val="24"/>
            <w:szCs w:val="24"/>
            <w:u w:val="single"/>
          </w:rPr>
          <w:t>10.2. Requirement Class "HTML"</w:t>
        </w:r>
      </w:hyperlink>
    </w:p>
    <w:p w14:paraId="5801836B"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8" w:anchor="rc_geojson-section" w:history="1">
        <w:r w:rsidR="00D0224A" w:rsidRPr="00D0224A">
          <w:rPr>
            <w:rFonts w:ascii="Times New Roman" w:eastAsia="Times New Roman" w:hAnsi="Times New Roman" w:cs="Times New Roman"/>
            <w:color w:val="0000FF"/>
            <w:sz w:val="24"/>
            <w:szCs w:val="24"/>
            <w:u w:val="single"/>
          </w:rPr>
          <w:t>10.3. Requirement Class "GeoJSON"</w:t>
        </w:r>
      </w:hyperlink>
    </w:p>
    <w:p w14:paraId="4D1B96C8"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9" w:anchor="rc_oas30-section" w:history="1">
        <w:r w:rsidR="00D0224A" w:rsidRPr="00D0224A">
          <w:rPr>
            <w:rFonts w:ascii="Times New Roman" w:eastAsia="Times New Roman" w:hAnsi="Times New Roman" w:cs="Times New Roman"/>
            <w:color w:val="0000FF"/>
            <w:sz w:val="24"/>
            <w:szCs w:val="24"/>
            <w:u w:val="single"/>
          </w:rPr>
          <w:t>11. Requirements class "OpenAPI 3.0"</w:t>
        </w:r>
      </w:hyperlink>
      <w:r w:rsidR="00D0224A" w:rsidRPr="00D0224A">
        <w:rPr>
          <w:rFonts w:ascii="Times New Roman" w:eastAsia="Times New Roman" w:hAnsi="Times New Roman" w:cs="Times New Roman"/>
          <w:sz w:val="24"/>
          <w:szCs w:val="24"/>
        </w:rPr>
        <w:t xml:space="preserve"> </w:t>
      </w:r>
    </w:p>
    <w:p w14:paraId="36745A9D"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0" w:anchor="_basic_requirements" w:history="1">
        <w:r w:rsidR="00D0224A" w:rsidRPr="00D0224A">
          <w:rPr>
            <w:rFonts w:ascii="Times New Roman" w:eastAsia="Times New Roman" w:hAnsi="Times New Roman" w:cs="Times New Roman"/>
            <w:color w:val="0000FF"/>
            <w:sz w:val="24"/>
            <w:szCs w:val="24"/>
            <w:u w:val="single"/>
          </w:rPr>
          <w:t>11.1. Basic requirements</w:t>
        </w:r>
      </w:hyperlink>
    </w:p>
    <w:p w14:paraId="28C4F85A"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1" w:anchor="_complete_definition" w:history="1">
        <w:r w:rsidR="00D0224A" w:rsidRPr="00D0224A">
          <w:rPr>
            <w:rFonts w:ascii="Times New Roman" w:eastAsia="Times New Roman" w:hAnsi="Times New Roman" w:cs="Times New Roman"/>
            <w:color w:val="0000FF"/>
            <w:sz w:val="24"/>
            <w:szCs w:val="24"/>
            <w:u w:val="single"/>
          </w:rPr>
          <w:t>11.2. Complete definition</w:t>
        </w:r>
      </w:hyperlink>
    </w:p>
    <w:p w14:paraId="27785AD4"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2" w:anchor="exceptions" w:history="1">
        <w:r w:rsidR="00D0224A" w:rsidRPr="00D0224A">
          <w:rPr>
            <w:rFonts w:ascii="Times New Roman" w:eastAsia="Times New Roman" w:hAnsi="Times New Roman" w:cs="Times New Roman"/>
            <w:color w:val="0000FF"/>
            <w:sz w:val="24"/>
            <w:szCs w:val="24"/>
            <w:u w:val="single"/>
          </w:rPr>
          <w:t>11.3. Exceptions</w:t>
        </w:r>
      </w:hyperlink>
    </w:p>
    <w:p w14:paraId="4F415174"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3" w:anchor="security" w:history="1">
        <w:r w:rsidR="00D0224A" w:rsidRPr="00D0224A">
          <w:rPr>
            <w:rFonts w:ascii="Times New Roman" w:eastAsia="Times New Roman" w:hAnsi="Times New Roman" w:cs="Times New Roman"/>
            <w:color w:val="0000FF"/>
            <w:sz w:val="24"/>
            <w:szCs w:val="24"/>
            <w:u w:val="single"/>
          </w:rPr>
          <w:t>11.4. Security</w:t>
        </w:r>
      </w:hyperlink>
    </w:p>
    <w:p w14:paraId="17DEB233"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4" w:anchor="mediatypes" w:history="1">
        <w:r w:rsidR="00D0224A" w:rsidRPr="00D0224A">
          <w:rPr>
            <w:rFonts w:ascii="Times New Roman" w:eastAsia="Times New Roman" w:hAnsi="Times New Roman" w:cs="Times New Roman"/>
            <w:color w:val="0000FF"/>
            <w:sz w:val="24"/>
            <w:szCs w:val="24"/>
            <w:u w:val="single"/>
          </w:rPr>
          <w:t>12. Media Types</w:t>
        </w:r>
      </w:hyperlink>
    </w:p>
    <w:p w14:paraId="556706F3"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5" w:anchor="_abstract_test_suite_normative" w:history="1">
        <w:r w:rsidR="00D0224A" w:rsidRPr="00D0224A">
          <w:rPr>
            <w:rFonts w:ascii="Times New Roman" w:eastAsia="Times New Roman" w:hAnsi="Times New Roman" w:cs="Times New Roman"/>
            <w:color w:val="0000FF"/>
            <w:sz w:val="24"/>
            <w:szCs w:val="24"/>
            <w:u w:val="single"/>
          </w:rPr>
          <w:t>Annex A: Abstract Test Suite (Normative)</w:t>
        </w:r>
      </w:hyperlink>
      <w:r w:rsidR="00D0224A" w:rsidRPr="00D0224A">
        <w:rPr>
          <w:rFonts w:ascii="Times New Roman" w:eastAsia="Times New Roman" w:hAnsi="Times New Roman" w:cs="Times New Roman"/>
          <w:sz w:val="24"/>
          <w:szCs w:val="24"/>
        </w:rPr>
        <w:t xml:space="preserve"> </w:t>
      </w:r>
    </w:p>
    <w:p w14:paraId="6C82697F"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6" w:anchor="_introduction_2" w:history="1">
        <w:r w:rsidR="00D0224A" w:rsidRPr="00D0224A">
          <w:rPr>
            <w:rFonts w:ascii="Times New Roman" w:eastAsia="Times New Roman" w:hAnsi="Times New Roman" w:cs="Times New Roman"/>
            <w:color w:val="0000FF"/>
            <w:sz w:val="24"/>
            <w:szCs w:val="24"/>
            <w:u w:val="single"/>
          </w:rPr>
          <w:t>A.1. Introduction</w:t>
        </w:r>
      </w:hyperlink>
    </w:p>
    <w:p w14:paraId="62162971"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7" w:anchor="_conformance_class_core" w:history="1">
        <w:r w:rsidR="00D0224A" w:rsidRPr="00D0224A">
          <w:rPr>
            <w:rFonts w:ascii="Times New Roman" w:eastAsia="Times New Roman" w:hAnsi="Times New Roman" w:cs="Times New Roman"/>
            <w:color w:val="0000FF"/>
            <w:sz w:val="24"/>
            <w:szCs w:val="24"/>
            <w:u w:val="single"/>
          </w:rPr>
          <w:t>A.2. Conformance Class Core</w:t>
        </w:r>
      </w:hyperlink>
      <w:r w:rsidR="00D0224A" w:rsidRPr="00D0224A">
        <w:rPr>
          <w:rFonts w:ascii="Times New Roman" w:eastAsia="Times New Roman" w:hAnsi="Times New Roman" w:cs="Times New Roman"/>
          <w:sz w:val="24"/>
          <w:szCs w:val="24"/>
        </w:rPr>
        <w:t xml:space="preserve"> </w:t>
      </w:r>
    </w:p>
    <w:p w14:paraId="0740BB15"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8" w:anchor="_general_tests" w:history="1">
        <w:r w:rsidR="00D0224A" w:rsidRPr="00D0224A">
          <w:rPr>
            <w:rFonts w:ascii="Times New Roman" w:eastAsia="Times New Roman" w:hAnsi="Times New Roman" w:cs="Times New Roman"/>
            <w:color w:val="0000FF"/>
            <w:sz w:val="24"/>
            <w:szCs w:val="24"/>
            <w:u w:val="single"/>
          </w:rPr>
          <w:t>A.2.1. General Tests</w:t>
        </w:r>
      </w:hyperlink>
    </w:p>
    <w:p w14:paraId="5955BEBD"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9" w:anchor="_landing_page_root" w:history="1">
        <w:r w:rsidR="00D0224A" w:rsidRPr="00D0224A">
          <w:rPr>
            <w:rFonts w:ascii="Times New Roman" w:eastAsia="Times New Roman" w:hAnsi="Times New Roman" w:cs="Times New Roman"/>
            <w:color w:val="0000FF"/>
            <w:sz w:val="24"/>
            <w:szCs w:val="24"/>
            <w:u w:val="single"/>
          </w:rPr>
          <w:t>A.2.2. Landing Page {root}/</w:t>
        </w:r>
      </w:hyperlink>
    </w:p>
    <w:p w14:paraId="498335A5"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0" w:anchor="_api_definition_path_rootapi_link" w:history="1">
        <w:r w:rsidR="00D0224A" w:rsidRPr="00D0224A">
          <w:rPr>
            <w:rFonts w:ascii="Times New Roman" w:eastAsia="Times New Roman" w:hAnsi="Times New Roman" w:cs="Times New Roman"/>
            <w:color w:val="0000FF"/>
            <w:sz w:val="24"/>
            <w:szCs w:val="24"/>
            <w:u w:val="single"/>
          </w:rPr>
          <w:t>A.2.3. API Definition Path {root}/</w:t>
        </w:r>
        <w:proofErr w:type="spellStart"/>
        <w:r w:rsidR="00D0224A" w:rsidRPr="00D0224A">
          <w:rPr>
            <w:rFonts w:ascii="Times New Roman" w:eastAsia="Times New Roman" w:hAnsi="Times New Roman" w:cs="Times New Roman"/>
            <w:color w:val="0000FF"/>
            <w:sz w:val="24"/>
            <w:szCs w:val="24"/>
            <w:u w:val="single"/>
          </w:rPr>
          <w:t>api</w:t>
        </w:r>
        <w:proofErr w:type="spellEnd"/>
        <w:r w:rsidR="00D0224A" w:rsidRPr="00D0224A">
          <w:rPr>
            <w:rFonts w:ascii="Times New Roman" w:eastAsia="Times New Roman" w:hAnsi="Times New Roman" w:cs="Times New Roman"/>
            <w:color w:val="0000FF"/>
            <w:sz w:val="24"/>
            <w:szCs w:val="24"/>
            <w:u w:val="single"/>
          </w:rPr>
          <w:t xml:space="preserve"> (link)</w:t>
        </w:r>
      </w:hyperlink>
    </w:p>
    <w:p w14:paraId="49ADE4BD"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1" w:anchor="_conformance_path_rootconformance" w:history="1">
        <w:r w:rsidR="00D0224A" w:rsidRPr="00D0224A">
          <w:rPr>
            <w:rFonts w:ascii="Times New Roman" w:eastAsia="Times New Roman" w:hAnsi="Times New Roman" w:cs="Times New Roman"/>
            <w:color w:val="0000FF"/>
            <w:sz w:val="24"/>
            <w:szCs w:val="24"/>
            <w:u w:val="single"/>
          </w:rPr>
          <w:t>A.2.4. Conformance Path {root}/conformance</w:t>
        </w:r>
      </w:hyperlink>
    </w:p>
    <w:p w14:paraId="2F2D12C8"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2" w:anchor="_conformance_class_collections" w:history="1">
        <w:r w:rsidR="00D0224A" w:rsidRPr="00D0224A">
          <w:rPr>
            <w:rFonts w:ascii="Times New Roman" w:eastAsia="Times New Roman" w:hAnsi="Times New Roman" w:cs="Times New Roman"/>
            <w:color w:val="0000FF"/>
            <w:sz w:val="24"/>
            <w:szCs w:val="24"/>
            <w:u w:val="single"/>
          </w:rPr>
          <w:t>A.3. Conformance Class Collections</w:t>
        </w:r>
      </w:hyperlink>
      <w:r w:rsidR="00D0224A" w:rsidRPr="00D0224A">
        <w:rPr>
          <w:rFonts w:ascii="Times New Roman" w:eastAsia="Times New Roman" w:hAnsi="Times New Roman" w:cs="Times New Roman"/>
          <w:sz w:val="24"/>
          <w:szCs w:val="24"/>
        </w:rPr>
        <w:t xml:space="preserve"> </w:t>
      </w:r>
    </w:p>
    <w:p w14:paraId="6F36609D"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3" w:anchor="_general_tests_2" w:history="1">
        <w:r w:rsidR="00D0224A" w:rsidRPr="00D0224A">
          <w:rPr>
            <w:rFonts w:ascii="Times New Roman" w:eastAsia="Times New Roman" w:hAnsi="Times New Roman" w:cs="Times New Roman"/>
            <w:color w:val="0000FF"/>
            <w:sz w:val="24"/>
            <w:szCs w:val="24"/>
            <w:u w:val="single"/>
          </w:rPr>
          <w:t>A.3.1. General Tests</w:t>
        </w:r>
      </w:hyperlink>
    </w:p>
    <w:p w14:paraId="14255EB3"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4" w:anchor="_feature_collections_rootcollections" w:history="1">
        <w:r w:rsidR="00D0224A" w:rsidRPr="00D0224A">
          <w:rPr>
            <w:rFonts w:ascii="Times New Roman" w:eastAsia="Times New Roman" w:hAnsi="Times New Roman" w:cs="Times New Roman"/>
            <w:color w:val="0000FF"/>
            <w:sz w:val="24"/>
            <w:szCs w:val="24"/>
            <w:u w:val="single"/>
          </w:rPr>
          <w:t>A.3.2. Feature Collections {root}/collections</w:t>
        </w:r>
      </w:hyperlink>
    </w:p>
    <w:p w14:paraId="78AEAFA6"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5" w:anchor="_feature_collection_rootcollectionscollectionid" w:history="1">
        <w:r w:rsidR="00D0224A" w:rsidRPr="00D0224A">
          <w:rPr>
            <w:rFonts w:ascii="Times New Roman" w:eastAsia="Times New Roman" w:hAnsi="Times New Roman" w:cs="Times New Roman"/>
            <w:color w:val="0000FF"/>
            <w:sz w:val="24"/>
            <w:szCs w:val="24"/>
            <w:u w:val="single"/>
          </w:rPr>
          <w:t>A.3.3. Feature Collection {root}/collections/{</w:t>
        </w:r>
        <w:proofErr w:type="spellStart"/>
        <w:r w:rsidR="00D0224A" w:rsidRPr="00D0224A">
          <w:rPr>
            <w:rFonts w:ascii="Times New Roman" w:eastAsia="Times New Roman" w:hAnsi="Times New Roman" w:cs="Times New Roman"/>
            <w:color w:val="0000FF"/>
            <w:sz w:val="24"/>
            <w:szCs w:val="24"/>
            <w:u w:val="single"/>
          </w:rPr>
          <w:t>collectionId</w:t>
        </w:r>
        <w:proofErr w:type="spellEnd"/>
        <w:r w:rsidR="00D0224A" w:rsidRPr="00D0224A">
          <w:rPr>
            <w:rFonts w:ascii="Times New Roman" w:eastAsia="Times New Roman" w:hAnsi="Times New Roman" w:cs="Times New Roman"/>
            <w:color w:val="0000FF"/>
            <w:sz w:val="24"/>
            <w:szCs w:val="24"/>
            <w:u w:val="single"/>
          </w:rPr>
          <w:t>}</w:t>
        </w:r>
      </w:hyperlink>
    </w:p>
    <w:p w14:paraId="60955D1A"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6" w:anchor="_features_rootcollectionscollectioniditems" w:history="1">
        <w:r w:rsidR="00D0224A" w:rsidRPr="00D0224A">
          <w:rPr>
            <w:rFonts w:ascii="Times New Roman" w:eastAsia="Times New Roman" w:hAnsi="Times New Roman" w:cs="Times New Roman"/>
            <w:color w:val="0000FF"/>
            <w:sz w:val="24"/>
            <w:szCs w:val="24"/>
            <w:u w:val="single"/>
          </w:rPr>
          <w:t>A.3.4. Features {root}/collections/{</w:t>
        </w:r>
        <w:proofErr w:type="spellStart"/>
        <w:r w:rsidR="00D0224A" w:rsidRPr="00D0224A">
          <w:rPr>
            <w:rFonts w:ascii="Times New Roman" w:eastAsia="Times New Roman" w:hAnsi="Times New Roman" w:cs="Times New Roman"/>
            <w:color w:val="0000FF"/>
            <w:sz w:val="24"/>
            <w:szCs w:val="24"/>
            <w:u w:val="single"/>
          </w:rPr>
          <w:t>collectionId</w:t>
        </w:r>
        <w:proofErr w:type="spellEnd"/>
        <w:r w:rsidR="00D0224A" w:rsidRPr="00D0224A">
          <w:rPr>
            <w:rFonts w:ascii="Times New Roman" w:eastAsia="Times New Roman" w:hAnsi="Times New Roman" w:cs="Times New Roman"/>
            <w:color w:val="0000FF"/>
            <w:sz w:val="24"/>
            <w:szCs w:val="24"/>
            <w:u w:val="single"/>
          </w:rPr>
          <w:t>}/items</w:t>
        </w:r>
      </w:hyperlink>
    </w:p>
    <w:p w14:paraId="5D219A91"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7" w:anchor="_second_tier_tests" w:history="1">
        <w:r w:rsidR="00D0224A" w:rsidRPr="00D0224A">
          <w:rPr>
            <w:rFonts w:ascii="Times New Roman" w:eastAsia="Times New Roman" w:hAnsi="Times New Roman" w:cs="Times New Roman"/>
            <w:color w:val="0000FF"/>
            <w:sz w:val="24"/>
            <w:szCs w:val="24"/>
            <w:u w:val="single"/>
          </w:rPr>
          <w:t>A.3.5. Second Tier Tests</w:t>
        </w:r>
      </w:hyperlink>
    </w:p>
    <w:p w14:paraId="6D338AA2"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8" w:anchor="_conformance_class_geojson" w:history="1">
        <w:r w:rsidR="00D0224A" w:rsidRPr="00D0224A">
          <w:rPr>
            <w:rFonts w:ascii="Times New Roman" w:eastAsia="Times New Roman" w:hAnsi="Times New Roman" w:cs="Times New Roman"/>
            <w:color w:val="0000FF"/>
            <w:sz w:val="24"/>
            <w:szCs w:val="24"/>
            <w:u w:val="single"/>
          </w:rPr>
          <w:t>A.4. Conformance Class GeoJSON</w:t>
        </w:r>
      </w:hyperlink>
      <w:r w:rsidR="00D0224A" w:rsidRPr="00D0224A">
        <w:rPr>
          <w:rFonts w:ascii="Times New Roman" w:eastAsia="Times New Roman" w:hAnsi="Times New Roman" w:cs="Times New Roman"/>
          <w:sz w:val="24"/>
          <w:szCs w:val="24"/>
        </w:rPr>
        <w:t xml:space="preserve"> </w:t>
      </w:r>
    </w:p>
    <w:p w14:paraId="6D5A6082"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9" w:anchor="_geojson_definition" w:history="1">
        <w:r w:rsidR="00D0224A" w:rsidRPr="00D0224A">
          <w:rPr>
            <w:rFonts w:ascii="Times New Roman" w:eastAsia="Times New Roman" w:hAnsi="Times New Roman" w:cs="Times New Roman"/>
            <w:color w:val="0000FF"/>
            <w:sz w:val="24"/>
            <w:szCs w:val="24"/>
            <w:u w:val="single"/>
          </w:rPr>
          <w:t>A.4.1. GeoJSON Definition</w:t>
        </w:r>
      </w:hyperlink>
    </w:p>
    <w:p w14:paraId="3F355E94"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0" w:anchor="_geojson_content" w:history="1">
        <w:r w:rsidR="00D0224A" w:rsidRPr="00D0224A">
          <w:rPr>
            <w:rFonts w:ascii="Times New Roman" w:eastAsia="Times New Roman" w:hAnsi="Times New Roman" w:cs="Times New Roman"/>
            <w:color w:val="0000FF"/>
            <w:sz w:val="24"/>
            <w:szCs w:val="24"/>
            <w:u w:val="single"/>
          </w:rPr>
          <w:t>A.4.2. GeoJSON Content</w:t>
        </w:r>
      </w:hyperlink>
    </w:p>
    <w:p w14:paraId="7D7A1746"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1" w:anchor="_conformance_class_html" w:history="1">
        <w:r w:rsidR="00D0224A" w:rsidRPr="00D0224A">
          <w:rPr>
            <w:rFonts w:ascii="Times New Roman" w:eastAsia="Times New Roman" w:hAnsi="Times New Roman" w:cs="Times New Roman"/>
            <w:color w:val="0000FF"/>
            <w:sz w:val="24"/>
            <w:szCs w:val="24"/>
            <w:u w:val="single"/>
          </w:rPr>
          <w:t>A.5. Conformance Class HTML</w:t>
        </w:r>
      </w:hyperlink>
      <w:r w:rsidR="00D0224A" w:rsidRPr="00D0224A">
        <w:rPr>
          <w:rFonts w:ascii="Times New Roman" w:eastAsia="Times New Roman" w:hAnsi="Times New Roman" w:cs="Times New Roman"/>
          <w:sz w:val="24"/>
          <w:szCs w:val="24"/>
        </w:rPr>
        <w:t xml:space="preserve"> </w:t>
      </w:r>
    </w:p>
    <w:p w14:paraId="4FDBCB85"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2" w:anchor="_html_definition" w:history="1">
        <w:r w:rsidR="00D0224A" w:rsidRPr="00D0224A">
          <w:rPr>
            <w:rFonts w:ascii="Times New Roman" w:eastAsia="Times New Roman" w:hAnsi="Times New Roman" w:cs="Times New Roman"/>
            <w:color w:val="0000FF"/>
            <w:sz w:val="24"/>
            <w:szCs w:val="24"/>
            <w:u w:val="single"/>
          </w:rPr>
          <w:t>A.5.1. HTML Definition</w:t>
        </w:r>
      </w:hyperlink>
    </w:p>
    <w:p w14:paraId="3E1B8728" w14:textId="77777777" w:rsidR="00D0224A" w:rsidRPr="00D0224A" w:rsidRDefault="00F31C37" w:rsidP="00D0224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3" w:anchor="_html_content" w:history="1">
        <w:r w:rsidR="00D0224A" w:rsidRPr="00D0224A">
          <w:rPr>
            <w:rFonts w:ascii="Times New Roman" w:eastAsia="Times New Roman" w:hAnsi="Times New Roman" w:cs="Times New Roman"/>
            <w:color w:val="0000FF"/>
            <w:sz w:val="24"/>
            <w:szCs w:val="24"/>
            <w:u w:val="single"/>
          </w:rPr>
          <w:t>A.5.2. HTML Content</w:t>
        </w:r>
      </w:hyperlink>
    </w:p>
    <w:p w14:paraId="411CDB34"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4" w:anchor="_conformance_class_openapi_3_0" w:history="1">
        <w:r w:rsidR="00D0224A" w:rsidRPr="00D0224A">
          <w:rPr>
            <w:rFonts w:ascii="Times New Roman" w:eastAsia="Times New Roman" w:hAnsi="Times New Roman" w:cs="Times New Roman"/>
            <w:color w:val="0000FF"/>
            <w:sz w:val="24"/>
            <w:szCs w:val="24"/>
            <w:u w:val="single"/>
          </w:rPr>
          <w:t>A.6. Conformance Class OpenAPI 3.0</w:t>
        </w:r>
      </w:hyperlink>
    </w:p>
    <w:p w14:paraId="0B123349"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5" w:anchor="_examples_informative" w:history="1">
        <w:r w:rsidR="00D0224A" w:rsidRPr="00D0224A">
          <w:rPr>
            <w:rFonts w:ascii="Times New Roman" w:eastAsia="Times New Roman" w:hAnsi="Times New Roman" w:cs="Times New Roman"/>
            <w:color w:val="0000FF"/>
            <w:sz w:val="24"/>
            <w:szCs w:val="24"/>
            <w:u w:val="single"/>
          </w:rPr>
          <w:t>Annex B: Examples (Informative)</w:t>
        </w:r>
      </w:hyperlink>
      <w:r w:rsidR="00D0224A" w:rsidRPr="00D0224A">
        <w:rPr>
          <w:rFonts w:ascii="Times New Roman" w:eastAsia="Times New Roman" w:hAnsi="Times New Roman" w:cs="Times New Roman"/>
          <w:sz w:val="24"/>
          <w:szCs w:val="24"/>
        </w:rPr>
        <w:t xml:space="preserve"> </w:t>
      </w:r>
    </w:p>
    <w:p w14:paraId="54461F61"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6" w:anchor="landing-page-examples" w:history="1">
        <w:r w:rsidR="00D0224A" w:rsidRPr="00D0224A">
          <w:rPr>
            <w:rFonts w:ascii="Times New Roman" w:eastAsia="Times New Roman" w:hAnsi="Times New Roman" w:cs="Times New Roman"/>
            <w:color w:val="0000FF"/>
            <w:sz w:val="24"/>
            <w:szCs w:val="24"/>
            <w:u w:val="single"/>
          </w:rPr>
          <w:t>B.1. Example Landing Pages</w:t>
        </w:r>
      </w:hyperlink>
    </w:p>
    <w:p w14:paraId="212EBE5B"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7" w:anchor="oas-examples" w:history="1">
        <w:r w:rsidR="00D0224A" w:rsidRPr="00D0224A">
          <w:rPr>
            <w:rFonts w:ascii="Times New Roman" w:eastAsia="Times New Roman" w:hAnsi="Times New Roman" w:cs="Times New Roman"/>
            <w:color w:val="0000FF"/>
            <w:sz w:val="24"/>
            <w:szCs w:val="24"/>
            <w:u w:val="single"/>
          </w:rPr>
          <w:t>B.2. API Description Examples</w:t>
        </w:r>
      </w:hyperlink>
    </w:p>
    <w:p w14:paraId="1949750A"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8" w:anchor="conformance-response-examples" w:history="1">
        <w:r w:rsidR="00D0224A" w:rsidRPr="00D0224A">
          <w:rPr>
            <w:rFonts w:ascii="Times New Roman" w:eastAsia="Times New Roman" w:hAnsi="Times New Roman" w:cs="Times New Roman"/>
            <w:color w:val="0000FF"/>
            <w:sz w:val="24"/>
            <w:szCs w:val="24"/>
            <w:u w:val="single"/>
          </w:rPr>
          <w:t>B.3. Conformance Examples</w:t>
        </w:r>
      </w:hyperlink>
    </w:p>
    <w:p w14:paraId="321BBB27"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9" w:anchor="collections-metadata-examples" w:history="1">
        <w:r w:rsidR="00D0224A" w:rsidRPr="00D0224A">
          <w:rPr>
            <w:rFonts w:ascii="Times New Roman" w:eastAsia="Times New Roman" w:hAnsi="Times New Roman" w:cs="Times New Roman"/>
            <w:color w:val="0000FF"/>
            <w:sz w:val="24"/>
            <w:szCs w:val="24"/>
            <w:u w:val="single"/>
          </w:rPr>
          <w:t>B.4. Collections Metadata Examples</w:t>
        </w:r>
      </w:hyperlink>
    </w:p>
    <w:p w14:paraId="6CE79BAF" w14:textId="77777777" w:rsidR="00D0224A" w:rsidRPr="00D0224A" w:rsidRDefault="00F31C37" w:rsidP="00D0224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0" w:anchor="collection-information-examples" w:history="1">
        <w:r w:rsidR="00D0224A" w:rsidRPr="00D0224A">
          <w:rPr>
            <w:rFonts w:ascii="Times New Roman" w:eastAsia="Times New Roman" w:hAnsi="Times New Roman" w:cs="Times New Roman"/>
            <w:color w:val="0000FF"/>
            <w:sz w:val="24"/>
            <w:szCs w:val="24"/>
            <w:u w:val="single"/>
          </w:rPr>
          <w:t>B.5. Collection Information Examples</w:t>
        </w:r>
      </w:hyperlink>
    </w:p>
    <w:p w14:paraId="0C4C8496"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1" w:anchor="_revision_history" w:history="1">
        <w:r w:rsidR="00D0224A" w:rsidRPr="00D0224A">
          <w:rPr>
            <w:rFonts w:ascii="Times New Roman" w:eastAsia="Times New Roman" w:hAnsi="Times New Roman" w:cs="Times New Roman"/>
            <w:color w:val="0000FF"/>
            <w:sz w:val="24"/>
            <w:szCs w:val="24"/>
            <w:u w:val="single"/>
          </w:rPr>
          <w:t>Annex C: Revision History</w:t>
        </w:r>
      </w:hyperlink>
    </w:p>
    <w:p w14:paraId="6E871348" w14:textId="77777777" w:rsidR="00D0224A" w:rsidRPr="00D0224A" w:rsidRDefault="00F31C37" w:rsidP="00D022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2" w:anchor="Bibliography" w:history="1">
        <w:r w:rsidR="00D0224A" w:rsidRPr="00D0224A">
          <w:rPr>
            <w:rFonts w:ascii="Times New Roman" w:eastAsia="Times New Roman" w:hAnsi="Times New Roman" w:cs="Times New Roman"/>
            <w:color w:val="0000FF"/>
            <w:sz w:val="24"/>
            <w:szCs w:val="24"/>
            <w:u w:val="single"/>
          </w:rPr>
          <w:t>Annex D: Bibliography</w:t>
        </w:r>
      </w:hyperlink>
    </w:p>
    <w:p w14:paraId="4EFB921D"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1. Introduction</w:t>
      </w:r>
    </w:p>
    <w:p w14:paraId="24213E2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Times New Roman" w:eastAsia="Times New Roman" w:hAnsi="Times New Roman" w:cs="Times New Roman"/>
          <w:b/>
          <w:bCs/>
          <w:sz w:val="24"/>
          <w:szCs w:val="24"/>
        </w:rPr>
        <w:t>i</w:t>
      </w:r>
      <w:proofErr w:type="spellEnd"/>
      <w:r w:rsidRPr="00D0224A">
        <w:rPr>
          <w:rFonts w:ascii="Times New Roman" w:eastAsia="Times New Roman" w:hAnsi="Times New Roman" w:cs="Times New Roman"/>
          <w:b/>
          <w:bCs/>
          <w:sz w:val="24"/>
          <w:szCs w:val="24"/>
        </w:rPr>
        <w:t>. Abstract</w:t>
      </w:r>
    </w:p>
    <w:p w14:paraId="2A5AFD7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OGC has extended their suite of standards to include Resource Oriented Architectures and Web APIs. In the course of developing these standards, some practices proved to be common ac</w:t>
      </w:r>
      <w:del w:id="15" w:author="Carl Reed" w:date="2020-02-03T14:57:00Z">
        <w:r w:rsidRPr="00D0224A" w:rsidDel="00D0224A">
          <w:rPr>
            <w:rFonts w:ascii="Times New Roman" w:eastAsia="Times New Roman" w:hAnsi="Times New Roman" w:cs="Times New Roman"/>
            <w:sz w:val="24"/>
            <w:szCs w:val="24"/>
          </w:rPr>
          <w:delText>c</w:delText>
        </w:r>
      </w:del>
      <w:r w:rsidRPr="00D0224A">
        <w:rPr>
          <w:rFonts w:ascii="Times New Roman" w:eastAsia="Times New Roman" w:hAnsi="Times New Roman" w:cs="Times New Roman"/>
          <w:sz w:val="24"/>
          <w:szCs w:val="24"/>
        </w:rPr>
        <w:t>ross all OGC API standards. The purpose of this standard is to document th</w:t>
      </w:r>
      <w:ins w:id="16" w:author="Carl Reed" w:date="2020-02-03T14:59:00Z">
        <w:r>
          <w:rPr>
            <w:rFonts w:ascii="Times New Roman" w:eastAsia="Times New Roman" w:hAnsi="Times New Roman" w:cs="Times New Roman"/>
            <w:sz w:val="24"/>
            <w:szCs w:val="24"/>
          </w:rPr>
          <w:t>e</w:t>
        </w:r>
      </w:ins>
      <w:del w:id="17" w:author="Carl Reed" w:date="2020-02-03T14:59:00Z">
        <w:r w:rsidRPr="00D0224A" w:rsidDel="00D0224A">
          <w:rPr>
            <w:rFonts w:ascii="Times New Roman" w:eastAsia="Times New Roman" w:hAnsi="Times New Roman" w:cs="Times New Roman"/>
            <w:sz w:val="24"/>
            <w:szCs w:val="24"/>
          </w:rPr>
          <w:delText>o</w:delText>
        </w:r>
      </w:del>
      <w:r w:rsidRPr="00D0224A">
        <w:rPr>
          <w:rFonts w:ascii="Times New Roman" w:eastAsia="Times New Roman" w:hAnsi="Times New Roman" w:cs="Times New Roman"/>
          <w:sz w:val="24"/>
          <w:szCs w:val="24"/>
        </w:rPr>
        <w:t>se</w:t>
      </w:r>
      <w:ins w:id="18" w:author="Carl Reed" w:date="2020-02-03T14:58:00Z">
        <w:r>
          <w:rPr>
            <w:rFonts w:ascii="Times New Roman" w:eastAsia="Times New Roman" w:hAnsi="Times New Roman" w:cs="Times New Roman"/>
            <w:sz w:val="24"/>
            <w:szCs w:val="24"/>
          </w:rPr>
          <w:t xml:space="preserve"> common </w:t>
        </w:r>
      </w:ins>
      <w:del w:id="19" w:author="Carl Reed" w:date="2020-02-03T14:58:00Z">
        <w:r w:rsidRPr="00D0224A" w:rsidDel="00D0224A">
          <w:rPr>
            <w:rFonts w:ascii="Times New Roman" w:eastAsia="Times New Roman" w:hAnsi="Times New Roman" w:cs="Times New Roman"/>
            <w:sz w:val="24"/>
            <w:szCs w:val="24"/>
          </w:rPr>
          <w:delText xml:space="preserve"> </w:delText>
        </w:r>
      </w:del>
      <w:r w:rsidRPr="00D0224A">
        <w:rPr>
          <w:rFonts w:ascii="Times New Roman" w:eastAsia="Times New Roman" w:hAnsi="Times New Roman" w:cs="Times New Roman"/>
          <w:sz w:val="24"/>
          <w:szCs w:val="24"/>
        </w:rPr>
        <w:t xml:space="preserve">practices. </w:t>
      </w:r>
      <w:del w:id="20" w:author="Carl Reed" w:date="2020-02-03T14:58:00Z">
        <w:r w:rsidRPr="00D0224A" w:rsidDel="00D0224A">
          <w:rPr>
            <w:rFonts w:ascii="Times New Roman" w:eastAsia="Times New Roman" w:hAnsi="Times New Roman" w:cs="Times New Roman"/>
            <w:sz w:val="24"/>
            <w:szCs w:val="24"/>
          </w:rPr>
          <w:delText xml:space="preserve">It </w:delText>
        </w:r>
      </w:del>
      <w:ins w:id="21" w:author="Carl Reed" w:date="2020-02-03T14:58:00Z">
        <w:r>
          <w:rPr>
            <w:rFonts w:ascii="Times New Roman" w:eastAsia="Times New Roman" w:hAnsi="Times New Roman" w:cs="Times New Roman"/>
            <w:sz w:val="24"/>
            <w:szCs w:val="24"/>
          </w:rPr>
          <w:t>This standard</w:t>
        </w:r>
        <w:r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also serves as a common foundation upon which all OGC API</w:t>
      </w:r>
      <w:ins w:id="22" w:author="Carl Reed" w:date="2020-02-03T14:58:00Z">
        <w:r>
          <w:rPr>
            <w:rFonts w:ascii="Times New Roman" w:eastAsia="Times New Roman" w:hAnsi="Times New Roman" w:cs="Times New Roman"/>
            <w:sz w:val="24"/>
            <w:szCs w:val="24"/>
          </w:rPr>
          <w:t xml:space="preserve"> Standards</w:t>
        </w:r>
      </w:ins>
      <w:del w:id="23" w:author="Carl Reed" w:date="2020-02-03T14:58:00Z">
        <w:r w:rsidRPr="00D0224A" w:rsidDel="00D0224A">
          <w:rPr>
            <w:rFonts w:ascii="Times New Roman" w:eastAsia="Times New Roman" w:hAnsi="Times New Roman" w:cs="Times New Roman"/>
            <w:sz w:val="24"/>
            <w:szCs w:val="24"/>
          </w:rPr>
          <w:delText>s</w:delText>
        </w:r>
      </w:del>
      <w:r w:rsidRPr="00D0224A">
        <w:rPr>
          <w:rFonts w:ascii="Times New Roman" w:eastAsia="Times New Roman" w:hAnsi="Times New Roman" w:cs="Times New Roman"/>
          <w:sz w:val="24"/>
          <w:szCs w:val="24"/>
        </w:rPr>
        <w:t xml:space="preserve"> will be built. As such, this OGC API Common </w:t>
      </w:r>
      <w:del w:id="24" w:author="Carl Reed" w:date="2020-02-03T15:20:00Z">
        <w:r w:rsidRPr="00D0224A" w:rsidDel="00735AFA">
          <w:rPr>
            <w:rFonts w:ascii="Times New Roman" w:eastAsia="Times New Roman" w:hAnsi="Times New Roman" w:cs="Times New Roman"/>
            <w:sz w:val="24"/>
            <w:szCs w:val="24"/>
          </w:rPr>
          <w:delText>s</w:delText>
        </w:r>
      </w:del>
      <w:commentRangeStart w:id="25"/>
      <w:commentRangeStart w:id="26"/>
      <w:ins w:id="27" w:author="Carl Reed" w:date="2020-02-03T15:20:00Z">
        <w:r w:rsidR="00735AFA">
          <w:rPr>
            <w:rFonts w:ascii="Times New Roman" w:eastAsia="Times New Roman" w:hAnsi="Times New Roman" w:cs="Times New Roman"/>
            <w:sz w:val="24"/>
            <w:szCs w:val="24"/>
          </w:rPr>
          <w:t>S</w:t>
        </w:r>
        <w:commentRangeEnd w:id="25"/>
        <w:r w:rsidR="00735AFA">
          <w:rPr>
            <w:rStyle w:val="CommentReference"/>
          </w:rPr>
          <w:commentReference w:id="25"/>
        </w:r>
      </w:ins>
      <w:commentRangeEnd w:id="26"/>
      <w:r w:rsidR="00F31C37">
        <w:rPr>
          <w:rStyle w:val="CommentReference"/>
        </w:rPr>
        <w:commentReference w:id="26"/>
      </w:r>
      <w:r w:rsidRPr="00D0224A">
        <w:rPr>
          <w:rFonts w:ascii="Times New Roman" w:eastAsia="Times New Roman" w:hAnsi="Times New Roman" w:cs="Times New Roman"/>
          <w:sz w:val="24"/>
          <w:szCs w:val="24"/>
        </w:rPr>
        <w:t xml:space="preserve">tandard serves as the </w:t>
      </w:r>
      <w:commentRangeStart w:id="28"/>
      <w:commentRangeStart w:id="29"/>
      <w:ins w:id="30" w:author="Carl Reed" w:date="2020-02-03T15:21:00Z">
        <w:r w:rsidR="00735AFA">
          <w:rPr>
            <w:rFonts w:ascii="Times New Roman" w:eastAsia="Times New Roman" w:hAnsi="Times New Roman" w:cs="Times New Roman"/>
            <w:sz w:val="24"/>
            <w:szCs w:val="24"/>
          </w:rPr>
          <w:t>equivalent</w:t>
        </w:r>
      </w:ins>
      <w:commentRangeEnd w:id="28"/>
      <w:ins w:id="31" w:author="Carl Reed" w:date="2020-02-03T15:22:00Z">
        <w:r w:rsidR="00735AFA">
          <w:rPr>
            <w:rStyle w:val="CommentReference"/>
          </w:rPr>
          <w:commentReference w:id="28"/>
        </w:r>
      </w:ins>
      <w:commentRangeEnd w:id="29"/>
      <w:r w:rsidR="003F7B61">
        <w:rPr>
          <w:rStyle w:val="CommentReference"/>
        </w:rPr>
        <w:commentReference w:id="29"/>
      </w:r>
      <w:ins w:id="32" w:author="Carl Reed" w:date="2020-02-03T15:21:00Z">
        <w:r w:rsidR="00735AF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"OWS Common" standard for OGC Resource Oriented APIs.</w:t>
      </w:r>
    </w:p>
    <w:p w14:paraId="7FB9C19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An OGC API provides a ligh</w:t>
      </w:r>
      <w:ins w:id="33" w:author="Carl Reed" w:date="2020-02-03T14:58:00Z">
        <w:r>
          <w:rPr>
            <w:rFonts w:ascii="Times New Roman" w:eastAsia="Times New Roman" w:hAnsi="Times New Roman" w:cs="Times New Roman"/>
            <w:sz w:val="24"/>
            <w:szCs w:val="24"/>
          </w:rPr>
          <w:t>t</w:t>
        </w:r>
      </w:ins>
      <w:r w:rsidRPr="00D0224A">
        <w:rPr>
          <w:rFonts w:ascii="Times New Roman" w:eastAsia="Times New Roman" w:hAnsi="Times New Roman" w:cs="Times New Roman"/>
          <w:sz w:val="24"/>
          <w:szCs w:val="24"/>
        </w:rPr>
        <w:t>weight interface to access one or more resources. The resources addressed by OGC APIs fall into three categories</w:t>
      </w:r>
      <w:ins w:id="34" w:author="Carl Reed" w:date="2020-02-03T14:59:00Z">
        <w:r>
          <w:rPr>
            <w:rFonts w:ascii="Times New Roman" w:eastAsia="Times New Roman" w:hAnsi="Times New Roman" w:cs="Times New Roman"/>
            <w:sz w:val="24"/>
            <w:szCs w:val="24"/>
          </w:rPr>
          <w:t>:</w:t>
        </w:r>
      </w:ins>
      <w:del w:id="35" w:author="Carl Reed" w:date="2020-02-03T14:59:00Z">
        <w:r w:rsidRPr="00D0224A" w:rsidDel="00D0224A">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Foundation Resources, Spatial Resources, and Information Resources. These Resource Cat</w:t>
      </w:r>
      <w:ins w:id="36" w:author="Carl Reed" w:date="2020-02-03T14:58:00Z">
        <w:r>
          <w:rPr>
            <w:rFonts w:ascii="Times New Roman" w:eastAsia="Times New Roman" w:hAnsi="Times New Roman" w:cs="Times New Roman"/>
            <w:sz w:val="24"/>
            <w:szCs w:val="24"/>
          </w:rPr>
          <w:t>e</w:t>
        </w:r>
      </w:ins>
      <w:del w:id="37" w:author="Carl Reed" w:date="2020-02-03T14:58:00Z">
        <w:r w:rsidRPr="00D0224A" w:rsidDel="00D0224A">
          <w:rPr>
            <w:rFonts w:ascii="Times New Roman" w:eastAsia="Times New Roman" w:hAnsi="Times New Roman" w:cs="Times New Roman"/>
            <w:sz w:val="24"/>
            <w:szCs w:val="24"/>
          </w:rPr>
          <w:delText>a</w:delText>
        </w:r>
      </w:del>
      <w:r w:rsidRPr="00D0224A">
        <w:rPr>
          <w:rFonts w:ascii="Times New Roman" w:eastAsia="Times New Roman" w:hAnsi="Times New Roman" w:cs="Times New Roman"/>
          <w:sz w:val="24"/>
          <w:szCs w:val="24"/>
        </w:rPr>
        <w:t xml:space="preserve">gories are described in section </w:t>
      </w:r>
      <w:hyperlink r:id="rId106" w:anchor="rc_core-section" w:history="1">
        <w:r w:rsidRPr="00D0224A">
          <w:rPr>
            <w:rFonts w:ascii="Times New Roman" w:eastAsia="Times New Roman" w:hAnsi="Times New Roman" w:cs="Times New Roman"/>
            <w:color w:val="0000FF"/>
            <w:sz w:val="24"/>
            <w:szCs w:val="24"/>
            <w:u w:val="single"/>
          </w:rPr>
          <w:t>8</w:t>
        </w:r>
      </w:hyperlink>
      <w:r w:rsidRPr="00D0224A">
        <w:rPr>
          <w:rFonts w:ascii="Times New Roman" w:eastAsia="Times New Roman" w:hAnsi="Times New Roman" w:cs="Times New Roman"/>
          <w:sz w:val="24"/>
          <w:szCs w:val="24"/>
        </w:rPr>
        <w:t>, Requirement Class Core.</w:t>
      </w:r>
    </w:p>
    <w:p w14:paraId="1445EE5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API-Common standard defines resources and access </w:t>
      </w:r>
      <w:commentRangeStart w:id="38"/>
      <w:commentRangeStart w:id="39"/>
      <w:r w:rsidRPr="00D0224A">
        <w:rPr>
          <w:rFonts w:ascii="Times New Roman" w:eastAsia="Times New Roman" w:hAnsi="Times New Roman" w:cs="Times New Roman"/>
          <w:sz w:val="24"/>
          <w:szCs w:val="24"/>
        </w:rPr>
        <w:t xml:space="preserve">paths that are supported by all </w:t>
      </w:r>
      <w:commentRangeEnd w:id="38"/>
      <w:r w:rsidR="00735AFA">
        <w:rPr>
          <w:rStyle w:val="CommentReference"/>
        </w:rPr>
        <w:commentReference w:id="38"/>
      </w:r>
      <w:commentRangeEnd w:id="39"/>
      <w:r w:rsidR="003F7B61">
        <w:rPr>
          <w:rStyle w:val="CommentReference"/>
        </w:rPr>
        <w:commentReference w:id="39"/>
      </w:r>
      <w:r w:rsidRPr="00D0224A">
        <w:rPr>
          <w:rFonts w:ascii="Times New Roman" w:eastAsia="Times New Roman" w:hAnsi="Times New Roman" w:cs="Times New Roman"/>
          <w:sz w:val="24"/>
          <w:szCs w:val="24"/>
        </w:rPr>
        <w:t xml:space="preserve">OGC APIs. These are listed in </w:t>
      </w:r>
      <w:hyperlink r:id="rId107" w:anchor="tldnr" w:history="1">
        <w:r w:rsidRPr="00D0224A">
          <w:rPr>
            <w:rFonts w:ascii="Times New Roman" w:eastAsia="Times New Roman" w:hAnsi="Times New Roman" w:cs="Times New Roman"/>
            <w:color w:val="0000FF"/>
            <w:sz w:val="24"/>
            <w:szCs w:val="24"/>
            <w:u w:val="single"/>
          </w:rPr>
          <w:t>Table 1</w:t>
        </w:r>
      </w:hyperlink>
      <w:r w:rsidRPr="00D0224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1501"/>
        <w:gridCol w:w="1574"/>
        <w:gridCol w:w="3601"/>
      </w:tblGrid>
      <w:tr w:rsidR="00D0224A" w:rsidRPr="00D0224A" w14:paraId="6B4D9FA2" w14:textId="77777777" w:rsidTr="00D0224A">
        <w:trPr>
          <w:tblHeader/>
          <w:tblCellSpacing w:w="15" w:type="dxa"/>
        </w:trPr>
        <w:tc>
          <w:tcPr>
            <w:tcW w:w="0" w:type="auto"/>
            <w:gridSpan w:val="4"/>
            <w:tcBorders>
              <w:top w:val="nil"/>
              <w:left w:val="nil"/>
              <w:bottom w:val="nil"/>
              <w:right w:val="nil"/>
            </w:tcBorders>
            <w:shd w:val="clear" w:color="auto" w:fill="FFFFFF"/>
            <w:vAlign w:val="center"/>
            <w:hideMark/>
          </w:tcPr>
          <w:p w14:paraId="59D569ED"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1. Overview of Resources</w:t>
            </w:r>
          </w:p>
        </w:tc>
      </w:tr>
      <w:tr w:rsidR="00D0224A" w:rsidRPr="00D0224A" w14:paraId="63B0D68F" w14:textId="77777777" w:rsidTr="00D0224A">
        <w:trPr>
          <w:tblHeader/>
          <w:tblCellSpacing w:w="15" w:type="dxa"/>
        </w:trPr>
        <w:tc>
          <w:tcPr>
            <w:tcW w:w="0" w:type="auto"/>
            <w:shd w:val="clear" w:color="auto" w:fill="FFFFFF"/>
            <w:vAlign w:val="center"/>
            <w:hideMark/>
          </w:tcPr>
          <w:p w14:paraId="1BF1F154"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lastRenderedPageBreak/>
              <w:t>Resource</w:t>
            </w:r>
          </w:p>
        </w:tc>
        <w:tc>
          <w:tcPr>
            <w:tcW w:w="0" w:type="auto"/>
            <w:shd w:val="clear" w:color="auto" w:fill="FFFFFF"/>
            <w:vAlign w:val="center"/>
            <w:hideMark/>
          </w:tcPr>
          <w:p w14:paraId="2BC3F783"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Path</w:t>
            </w:r>
          </w:p>
        </w:tc>
        <w:tc>
          <w:tcPr>
            <w:tcW w:w="0" w:type="auto"/>
            <w:shd w:val="clear" w:color="auto" w:fill="FFFFFF"/>
            <w:vAlign w:val="center"/>
            <w:hideMark/>
          </w:tcPr>
          <w:p w14:paraId="17FB27D2"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HTTP Method</w:t>
            </w:r>
          </w:p>
        </w:tc>
        <w:tc>
          <w:tcPr>
            <w:tcW w:w="0" w:type="auto"/>
            <w:shd w:val="clear" w:color="auto" w:fill="FFFFFF"/>
            <w:vAlign w:val="center"/>
            <w:hideMark/>
          </w:tcPr>
          <w:p w14:paraId="193364DB"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Document Reference</w:t>
            </w:r>
          </w:p>
        </w:tc>
      </w:tr>
      <w:tr w:rsidR="00D0224A" w:rsidRPr="00D0224A" w14:paraId="7F66DE6C" w14:textId="77777777" w:rsidTr="00D0224A">
        <w:trPr>
          <w:tblCellSpacing w:w="15" w:type="dxa"/>
        </w:trPr>
        <w:tc>
          <w:tcPr>
            <w:tcW w:w="0" w:type="auto"/>
            <w:shd w:val="clear" w:color="auto" w:fill="FFFFFF"/>
            <w:vAlign w:val="center"/>
            <w:hideMark/>
          </w:tcPr>
          <w:p w14:paraId="1224243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Landing page</w:t>
            </w:r>
          </w:p>
        </w:tc>
        <w:tc>
          <w:tcPr>
            <w:tcW w:w="0" w:type="auto"/>
            <w:shd w:val="clear" w:color="auto" w:fill="FFFFFF"/>
            <w:vAlign w:val="center"/>
            <w:hideMark/>
          </w:tcPr>
          <w:p w14:paraId="0F8DF38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w:t>
            </w:r>
          </w:p>
        </w:tc>
        <w:tc>
          <w:tcPr>
            <w:tcW w:w="0" w:type="auto"/>
            <w:shd w:val="clear" w:color="auto" w:fill="FFFFFF"/>
            <w:vAlign w:val="center"/>
            <w:hideMark/>
          </w:tcPr>
          <w:p w14:paraId="53C52A1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GET</w:t>
            </w:r>
          </w:p>
        </w:tc>
        <w:tc>
          <w:tcPr>
            <w:tcW w:w="0" w:type="auto"/>
            <w:shd w:val="clear" w:color="auto" w:fill="FFFFFF"/>
            <w:vAlign w:val="center"/>
            <w:hideMark/>
          </w:tcPr>
          <w:p w14:paraId="4DEC5ADE"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08" w:anchor="landing-page" w:history="1">
              <w:r w:rsidR="00D0224A" w:rsidRPr="00D0224A">
                <w:rPr>
                  <w:rFonts w:ascii="Times New Roman" w:eastAsia="Times New Roman" w:hAnsi="Times New Roman" w:cs="Times New Roman"/>
                  <w:color w:val="0000FF"/>
                  <w:sz w:val="24"/>
                  <w:szCs w:val="24"/>
                  <w:u w:val="single"/>
                </w:rPr>
                <w:t>API Landing Page</w:t>
              </w:r>
            </w:hyperlink>
          </w:p>
        </w:tc>
      </w:tr>
      <w:tr w:rsidR="00D0224A" w:rsidRPr="00D0224A" w14:paraId="5CE96153" w14:textId="77777777" w:rsidTr="00D0224A">
        <w:trPr>
          <w:tblCellSpacing w:w="15" w:type="dxa"/>
        </w:trPr>
        <w:tc>
          <w:tcPr>
            <w:tcW w:w="0" w:type="auto"/>
            <w:shd w:val="clear" w:color="auto" w:fill="FFFFFF"/>
            <w:vAlign w:val="center"/>
            <w:hideMark/>
          </w:tcPr>
          <w:p w14:paraId="286FC50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API definition</w:t>
            </w:r>
          </w:p>
        </w:tc>
        <w:tc>
          <w:tcPr>
            <w:tcW w:w="0" w:type="auto"/>
            <w:shd w:val="clear" w:color="auto" w:fill="FFFFFF"/>
            <w:vAlign w:val="center"/>
            <w:hideMark/>
          </w:tcPr>
          <w:p w14:paraId="62E677A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api</w:t>
            </w:r>
            <w:proofErr w:type="spellEnd"/>
          </w:p>
        </w:tc>
        <w:tc>
          <w:tcPr>
            <w:tcW w:w="0" w:type="auto"/>
            <w:shd w:val="clear" w:color="auto" w:fill="FFFFFF"/>
            <w:vAlign w:val="center"/>
            <w:hideMark/>
          </w:tcPr>
          <w:p w14:paraId="3E8A3BC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GET</w:t>
            </w:r>
          </w:p>
        </w:tc>
        <w:tc>
          <w:tcPr>
            <w:tcW w:w="0" w:type="auto"/>
            <w:shd w:val="clear" w:color="auto" w:fill="FFFFFF"/>
            <w:vAlign w:val="center"/>
            <w:hideMark/>
          </w:tcPr>
          <w:p w14:paraId="58234A61"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09" w:anchor="api-definition" w:history="1">
              <w:r w:rsidR="00D0224A" w:rsidRPr="00D0224A">
                <w:rPr>
                  <w:rFonts w:ascii="Times New Roman" w:eastAsia="Times New Roman" w:hAnsi="Times New Roman" w:cs="Times New Roman"/>
                  <w:color w:val="0000FF"/>
                  <w:sz w:val="24"/>
                  <w:szCs w:val="24"/>
                  <w:u w:val="single"/>
                </w:rPr>
                <w:t>API Definition</w:t>
              </w:r>
            </w:hyperlink>
          </w:p>
        </w:tc>
      </w:tr>
      <w:tr w:rsidR="00D0224A" w:rsidRPr="00D0224A" w14:paraId="5864076B" w14:textId="77777777" w:rsidTr="00D0224A">
        <w:trPr>
          <w:tblCellSpacing w:w="15" w:type="dxa"/>
        </w:trPr>
        <w:tc>
          <w:tcPr>
            <w:tcW w:w="0" w:type="auto"/>
            <w:shd w:val="clear" w:color="auto" w:fill="FFFFFF"/>
            <w:vAlign w:val="center"/>
            <w:hideMark/>
          </w:tcPr>
          <w:p w14:paraId="0047913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Conformance classes</w:t>
            </w:r>
          </w:p>
        </w:tc>
        <w:tc>
          <w:tcPr>
            <w:tcW w:w="0" w:type="auto"/>
            <w:shd w:val="clear" w:color="auto" w:fill="FFFFFF"/>
            <w:vAlign w:val="center"/>
            <w:hideMark/>
          </w:tcPr>
          <w:p w14:paraId="54997E5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/conformance</w:t>
            </w:r>
          </w:p>
        </w:tc>
        <w:tc>
          <w:tcPr>
            <w:tcW w:w="0" w:type="auto"/>
            <w:shd w:val="clear" w:color="auto" w:fill="FFFFFF"/>
            <w:vAlign w:val="center"/>
            <w:hideMark/>
          </w:tcPr>
          <w:p w14:paraId="1F91517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GET</w:t>
            </w:r>
          </w:p>
        </w:tc>
        <w:tc>
          <w:tcPr>
            <w:tcW w:w="0" w:type="auto"/>
            <w:shd w:val="clear" w:color="auto" w:fill="FFFFFF"/>
            <w:vAlign w:val="center"/>
            <w:hideMark/>
          </w:tcPr>
          <w:p w14:paraId="24EDF88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10" w:anchor="conformance-classes" w:history="1">
              <w:r w:rsidR="00D0224A" w:rsidRPr="00D0224A">
                <w:rPr>
                  <w:rFonts w:ascii="Times New Roman" w:eastAsia="Times New Roman" w:hAnsi="Times New Roman" w:cs="Times New Roman"/>
                  <w:color w:val="0000FF"/>
                  <w:sz w:val="24"/>
                  <w:szCs w:val="24"/>
                  <w:u w:val="single"/>
                </w:rPr>
                <w:t>Declaration of Conformance Classes</w:t>
              </w:r>
            </w:hyperlink>
          </w:p>
        </w:tc>
      </w:tr>
      <w:tr w:rsidR="00D0224A" w:rsidRPr="00D0224A" w14:paraId="3EF0CD16" w14:textId="77777777" w:rsidTr="00D0224A">
        <w:trPr>
          <w:tblCellSpacing w:w="15" w:type="dxa"/>
        </w:trPr>
        <w:tc>
          <w:tcPr>
            <w:tcW w:w="0" w:type="auto"/>
            <w:shd w:val="clear" w:color="auto" w:fill="FFFFFF"/>
            <w:vAlign w:val="center"/>
            <w:hideMark/>
          </w:tcPr>
          <w:p w14:paraId="107D6C7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commentRangeStart w:id="40"/>
            <w:commentRangeStart w:id="41"/>
            <w:r w:rsidRPr="00D0224A">
              <w:rPr>
                <w:rFonts w:ascii="Times New Roman" w:eastAsia="Times New Roman" w:hAnsi="Times New Roman" w:cs="Times New Roman"/>
                <w:sz w:val="24"/>
                <w:szCs w:val="24"/>
              </w:rPr>
              <w:t>Collections</w:t>
            </w:r>
            <w:commentRangeEnd w:id="40"/>
            <w:r w:rsidR="009F7278">
              <w:rPr>
                <w:rStyle w:val="CommentReference"/>
              </w:rPr>
              <w:commentReference w:id="40"/>
            </w:r>
            <w:commentRangeEnd w:id="41"/>
            <w:r w:rsidR="003F7B61">
              <w:rPr>
                <w:rStyle w:val="CommentReference"/>
              </w:rPr>
              <w:commentReference w:id="41"/>
            </w:r>
            <w:r w:rsidRPr="00D0224A">
              <w:rPr>
                <w:rFonts w:ascii="Times New Roman" w:eastAsia="Times New Roman" w:hAnsi="Times New Roman" w:cs="Times New Roman"/>
                <w:sz w:val="24"/>
                <w:szCs w:val="24"/>
              </w:rPr>
              <w:t xml:space="preserve"> metadata</w:t>
            </w:r>
          </w:p>
        </w:tc>
        <w:tc>
          <w:tcPr>
            <w:tcW w:w="0" w:type="auto"/>
            <w:shd w:val="clear" w:color="auto" w:fill="FFFFFF"/>
            <w:vAlign w:val="center"/>
            <w:hideMark/>
          </w:tcPr>
          <w:p w14:paraId="36B5D2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/collections</w:t>
            </w:r>
          </w:p>
        </w:tc>
        <w:tc>
          <w:tcPr>
            <w:tcW w:w="0" w:type="auto"/>
            <w:shd w:val="clear" w:color="auto" w:fill="FFFFFF"/>
            <w:vAlign w:val="center"/>
            <w:hideMark/>
          </w:tcPr>
          <w:p w14:paraId="786C06A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GET</w:t>
            </w:r>
          </w:p>
        </w:tc>
        <w:tc>
          <w:tcPr>
            <w:tcW w:w="0" w:type="auto"/>
            <w:shd w:val="clear" w:color="auto" w:fill="FFFFFF"/>
            <w:vAlign w:val="center"/>
            <w:hideMark/>
          </w:tcPr>
          <w:p w14:paraId="63473CB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11" w:anchor="collections-metadata" w:history="1">
              <w:r w:rsidR="00D0224A" w:rsidRPr="00D0224A">
                <w:rPr>
                  <w:rFonts w:ascii="Times New Roman" w:eastAsia="Times New Roman" w:hAnsi="Times New Roman" w:cs="Times New Roman"/>
                  <w:color w:val="0000FF"/>
                  <w:sz w:val="24"/>
                  <w:szCs w:val="24"/>
                  <w:u w:val="single"/>
                </w:rPr>
                <w:t>Collections Metadata</w:t>
              </w:r>
            </w:hyperlink>
          </w:p>
        </w:tc>
      </w:tr>
    </w:tbl>
    <w:p w14:paraId="36F89CF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resources identified in </w:t>
      </w:r>
      <w:hyperlink r:id="rId112" w:anchor="tldnr" w:history="1">
        <w:r w:rsidRPr="00D0224A">
          <w:rPr>
            <w:rFonts w:ascii="Times New Roman" w:eastAsia="Times New Roman" w:hAnsi="Times New Roman" w:cs="Times New Roman"/>
            <w:color w:val="0000FF"/>
            <w:sz w:val="24"/>
            <w:szCs w:val="24"/>
            <w:u w:val="single"/>
          </w:rPr>
          <w:t>Table 1</w:t>
        </w:r>
      </w:hyperlink>
      <w:r w:rsidRPr="00D0224A">
        <w:rPr>
          <w:rFonts w:ascii="Times New Roman" w:eastAsia="Times New Roman" w:hAnsi="Times New Roman" w:cs="Times New Roman"/>
          <w:sz w:val="24"/>
          <w:szCs w:val="24"/>
        </w:rPr>
        <w:t xml:space="preserve"> primarily support Discovery operations. Discovery operations allow clients t</w:t>
      </w:r>
      <w:ins w:id="42" w:author="Carl Reed" w:date="2020-02-03T15:24:00Z">
        <w:r w:rsidR="00735AFA">
          <w:rPr>
            <w:rFonts w:ascii="Times New Roman" w:eastAsia="Times New Roman" w:hAnsi="Times New Roman" w:cs="Times New Roman"/>
            <w:sz w:val="24"/>
            <w:szCs w:val="24"/>
          </w:rPr>
          <w:t>o</w:t>
        </w:r>
      </w:ins>
      <w:del w:id="43" w:author="Carl Reed" w:date="2020-02-03T15:24:00Z">
        <w:r w:rsidRPr="00D0224A" w:rsidDel="00735AFA">
          <w:rPr>
            <w:rFonts w:ascii="Times New Roman" w:eastAsia="Times New Roman" w:hAnsi="Times New Roman" w:cs="Times New Roman"/>
            <w:sz w:val="24"/>
            <w:szCs w:val="24"/>
          </w:rPr>
          <w:delText>he</w:delText>
        </w:r>
      </w:del>
      <w:r w:rsidRPr="00D0224A">
        <w:rPr>
          <w:rFonts w:ascii="Times New Roman" w:eastAsia="Times New Roman" w:hAnsi="Times New Roman" w:cs="Times New Roman"/>
          <w:sz w:val="24"/>
          <w:szCs w:val="24"/>
        </w:rPr>
        <w:t xml:space="preserve"> interrogate the API to determine its capabilities and retrieve information (metadata) about </w:t>
      </w:r>
      <w:commentRangeStart w:id="44"/>
      <w:commentRangeStart w:id="45"/>
      <w:r w:rsidRPr="00D0224A">
        <w:rPr>
          <w:rFonts w:ascii="Times New Roman" w:eastAsia="Times New Roman" w:hAnsi="Times New Roman" w:cs="Times New Roman"/>
          <w:sz w:val="24"/>
          <w:szCs w:val="24"/>
        </w:rPr>
        <w:t>this distribution of the resource</w:t>
      </w:r>
      <w:commentRangeEnd w:id="44"/>
      <w:r w:rsidR="00735AFA">
        <w:rPr>
          <w:rStyle w:val="CommentReference"/>
        </w:rPr>
        <w:commentReference w:id="44"/>
      </w:r>
      <w:commentRangeEnd w:id="45"/>
      <w:r w:rsidR="003F7B61">
        <w:rPr>
          <w:rStyle w:val="CommentReference"/>
        </w:rPr>
        <w:commentReference w:id="45"/>
      </w:r>
      <w:r w:rsidRPr="00D0224A">
        <w:rPr>
          <w:rFonts w:ascii="Times New Roman" w:eastAsia="Times New Roman" w:hAnsi="Times New Roman" w:cs="Times New Roman"/>
          <w:sz w:val="24"/>
          <w:szCs w:val="24"/>
        </w:rPr>
        <w:t>. This includes the API definition of the server(s) as well as metadata about the resources provided by those servers.</w:t>
      </w:r>
    </w:p>
    <w:p w14:paraId="7AAA464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standard also defines common Query operations for OGC APIs. Query operations allow resources or values extracted from those resources to be retrieved from the underlying data store. The information to be returned is based upon selection criteria (query string) provided by the client. This standard only defines simple query parameters which should be applicable to all resource types. Other OGC API standards may define additional query capabilities specific to their resource type.</w:t>
      </w:r>
    </w:p>
    <w:p w14:paraId="71572BD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ii. Keywords</w:t>
      </w:r>
    </w:p>
    <w:p w14:paraId="3839E8B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following are keywords to be used by search engines and document catalogues.</w:t>
      </w:r>
    </w:p>
    <w:p w14:paraId="20A0A57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Times New Roman" w:eastAsia="Times New Roman" w:hAnsi="Times New Roman" w:cs="Times New Roman"/>
          <w:sz w:val="24"/>
          <w:szCs w:val="24"/>
        </w:rPr>
        <w:t>ogcdoc</w:t>
      </w:r>
      <w:proofErr w:type="spellEnd"/>
      <w:r w:rsidRPr="00D0224A">
        <w:rPr>
          <w:rFonts w:ascii="Times New Roman" w:eastAsia="Times New Roman" w:hAnsi="Times New Roman" w:cs="Times New Roman"/>
          <w:sz w:val="24"/>
          <w:szCs w:val="24"/>
        </w:rPr>
        <w:t xml:space="preserve">, OGC document, property, geographic information, spatial data, spatial things, dataset, distribution, API, </w:t>
      </w:r>
      <w:proofErr w:type="spellStart"/>
      <w:r w:rsidRPr="00D0224A">
        <w:rPr>
          <w:rFonts w:ascii="Times New Roman" w:eastAsia="Times New Roman" w:hAnsi="Times New Roman" w:cs="Times New Roman"/>
          <w:sz w:val="24"/>
          <w:szCs w:val="24"/>
        </w:rPr>
        <w:t>geojson</w:t>
      </w:r>
      <w:proofErr w:type="spellEnd"/>
      <w:r w:rsidRPr="00D0224A">
        <w:rPr>
          <w:rFonts w:ascii="Times New Roman" w:eastAsia="Times New Roman" w:hAnsi="Times New Roman" w:cs="Times New Roman"/>
          <w:sz w:val="24"/>
          <w:szCs w:val="24"/>
        </w:rPr>
        <w:t xml:space="preserve">, html, </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w:t>
      </w:r>
      <w:proofErr w:type="spellStart"/>
      <w:r w:rsidRPr="00D0224A">
        <w:rPr>
          <w:rFonts w:ascii="Times New Roman" w:eastAsia="Times New Roman" w:hAnsi="Times New Roman" w:cs="Times New Roman"/>
          <w:sz w:val="24"/>
          <w:szCs w:val="24"/>
        </w:rPr>
        <w:t>AsyncAPI</w:t>
      </w:r>
      <w:proofErr w:type="spellEnd"/>
      <w:r w:rsidRPr="00D0224A">
        <w:rPr>
          <w:rFonts w:ascii="Times New Roman" w:eastAsia="Times New Roman" w:hAnsi="Times New Roman" w:cs="Times New Roman"/>
          <w:sz w:val="24"/>
          <w:szCs w:val="24"/>
        </w:rPr>
        <w:t>, REST, Common</w:t>
      </w:r>
    </w:p>
    <w:p w14:paraId="4DF7C36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iii. Preface</w:t>
      </w:r>
    </w:p>
    <w:p w14:paraId="3510411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OGC Declaration</w:t>
      </w:r>
    </w:p>
    <w:p w14:paraId="4B9D5D0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Attention is drawn to the possibility that some of the elements of this document may be the subject of patent rights. The Open Geospatial Consortium Inc. shall not be held responsible for identifying any or all such patent rights.</w:t>
      </w:r>
    </w:p>
    <w:p w14:paraId="6F05C6C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BA8A5B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iv. Submitting organizations</w:t>
      </w:r>
    </w:p>
    <w:p w14:paraId="1FE9AE5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following organizations submitted this Document to the Open Geospatial Consortium (OGC):</w:t>
      </w:r>
    </w:p>
    <w:p w14:paraId="62D282DE" w14:textId="77777777" w:rsidR="00D0224A" w:rsidRPr="00D0224A" w:rsidRDefault="00D0224A" w:rsidP="00D0224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Times New Roman" w:eastAsia="Times New Roman" w:hAnsi="Times New Roman" w:cs="Times New Roman"/>
          <w:sz w:val="24"/>
          <w:szCs w:val="24"/>
        </w:rPr>
        <w:lastRenderedPageBreak/>
        <w:t>Heazeltech</w:t>
      </w:r>
      <w:proofErr w:type="spellEnd"/>
      <w:r w:rsidRPr="00D0224A">
        <w:rPr>
          <w:rFonts w:ascii="Times New Roman" w:eastAsia="Times New Roman" w:hAnsi="Times New Roman" w:cs="Times New Roman"/>
          <w:sz w:val="24"/>
          <w:szCs w:val="24"/>
        </w:rPr>
        <w:t xml:space="preserve"> LLC</w:t>
      </w:r>
    </w:p>
    <w:p w14:paraId="40F36620" w14:textId="77777777" w:rsidR="00D0224A" w:rsidRPr="00D0224A" w:rsidRDefault="00D0224A" w:rsidP="00D02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others TBD</w:t>
      </w:r>
    </w:p>
    <w:p w14:paraId="54A1AD8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v. Submitters</w:t>
      </w:r>
    </w:p>
    <w:p w14:paraId="598B981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All questions regarding this submission should be directed to the editors or the submitters: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141"/>
      </w:tblGrid>
      <w:tr w:rsidR="00D0224A" w:rsidRPr="00D0224A" w14:paraId="0E4A3DB4" w14:textId="77777777" w:rsidTr="00D0224A">
        <w:trPr>
          <w:tblCellSpacing w:w="15" w:type="dxa"/>
        </w:trPr>
        <w:tc>
          <w:tcPr>
            <w:tcW w:w="0" w:type="auto"/>
            <w:shd w:val="clear" w:color="auto" w:fill="FFFFFF"/>
            <w:vAlign w:val="center"/>
            <w:hideMark/>
          </w:tcPr>
          <w:p w14:paraId="5B57A2F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Name</w:t>
            </w:r>
          </w:p>
        </w:tc>
        <w:tc>
          <w:tcPr>
            <w:tcW w:w="0" w:type="auto"/>
            <w:shd w:val="clear" w:color="auto" w:fill="FFFFFF"/>
            <w:vAlign w:val="center"/>
            <w:hideMark/>
          </w:tcPr>
          <w:p w14:paraId="4C12F4E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Affiliation</w:t>
            </w:r>
          </w:p>
        </w:tc>
      </w:tr>
      <w:tr w:rsidR="00D0224A" w:rsidRPr="00D0224A" w14:paraId="523F423E" w14:textId="77777777" w:rsidTr="00D0224A">
        <w:trPr>
          <w:tblCellSpacing w:w="15" w:type="dxa"/>
        </w:trPr>
        <w:tc>
          <w:tcPr>
            <w:tcW w:w="0" w:type="auto"/>
            <w:shd w:val="clear" w:color="auto" w:fill="FFFFFF"/>
            <w:vAlign w:val="center"/>
            <w:hideMark/>
          </w:tcPr>
          <w:p w14:paraId="512DD89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Chuck Heazel </w:t>
            </w:r>
            <w:r w:rsidRPr="00D0224A">
              <w:rPr>
                <w:rFonts w:ascii="Times New Roman" w:eastAsia="Times New Roman" w:hAnsi="Times New Roman" w:cs="Times New Roman"/>
                <w:i/>
                <w:iCs/>
                <w:sz w:val="24"/>
                <w:szCs w:val="24"/>
              </w:rPr>
              <w:t>(editor)</w:t>
            </w:r>
          </w:p>
        </w:tc>
        <w:tc>
          <w:tcPr>
            <w:tcW w:w="0" w:type="auto"/>
            <w:shd w:val="clear" w:color="auto" w:fill="FFFFFF"/>
            <w:vAlign w:val="center"/>
            <w:hideMark/>
          </w:tcPr>
          <w:p w14:paraId="66D9F2A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Times New Roman" w:eastAsia="Times New Roman" w:hAnsi="Times New Roman" w:cs="Times New Roman"/>
                <w:sz w:val="24"/>
                <w:szCs w:val="24"/>
              </w:rPr>
              <w:t>Heazeltech</w:t>
            </w:r>
            <w:proofErr w:type="spellEnd"/>
          </w:p>
        </w:tc>
      </w:tr>
      <w:tr w:rsidR="00D0224A" w:rsidRPr="00D0224A" w14:paraId="171F642A" w14:textId="77777777" w:rsidTr="00D0224A">
        <w:trPr>
          <w:tblCellSpacing w:w="15" w:type="dxa"/>
        </w:trPr>
        <w:tc>
          <w:tcPr>
            <w:tcW w:w="0" w:type="auto"/>
            <w:shd w:val="clear" w:color="auto" w:fill="FFFFFF"/>
            <w:vAlign w:val="center"/>
            <w:hideMark/>
          </w:tcPr>
          <w:p w14:paraId="5FDD203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others</w:t>
            </w:r>
          </w:p>
        </w:tc>
        <w:tc>
          <w:tcPr>
            <w:tcW w:w="0" w:type="auto"/>
            <w:shd w:val="clear" w:color="auto" w:fill="FFFFFF"/>
            <w:vAlign w:val="center"/>
            <w:hideMark/>
          </w:tcPr>
          <w:p w14:paraId="412A843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TBD</w:t>
            </w:r>
          </w:p>
        </w:tc>
      </w:tr>
    </w:tbl>
    <w:p w14:paraId="2A52507D"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2. Scope</w:t>
      </w:r>
    </w:p>
    <w:p w14:paraId="32E68BD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w:t>
      </w:r>
      <w:del w:id="46" w:author="Carl Reed" w:date="2020-02-03T17:01:00Z">
        <w:r w:rsidRPr="00D0224A" w:rsidDel="000324E8">
          <w:rPr>
            <w:rFonts w:ascii="Times New Roman" w:eastAsia="Times New Roman" w:hAnsi="Times New Roman" w:cs="Times New Roman"/>
            <w:sz w:val="24"/>
            <w:szCs w:val="24"/>
          </w:rPr>
          <w:delText xml:space="preserve">specification </w:delText>
        </w:r>
      </w:del>
      <w:commentRangeStart w:id="47"/>
      <w:ins w:id="48" w:author="Carl Reed" w:date="2020-02-03T17:01:00Z">
        <w:r w:rsidR="000324E8">
          <w:rPr>
            <w:rFonts w:ascii="Times New Roman" w:eastAsia="Times New Roman" w:hAnsi="Times New Roman" w:cs="Times New Roman"/>
            <w:sz w:val="24"/>
            <w:szCs w:val="24"/>
          </w:rPr>
          <w:t>standard</w:t>
        </w:r>
        <w:commentRangeEnd w:id="47"/>
        <w:r w:rsidR="000324E8">
          <w:rPr>
            <w:rStyle w:val="CommentReference"/>
          </w:rPr>
          <w:commentReference w:id="47"/>
        </w:r>
        <w:r w:rsidR="000324E8"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identifies resources, captures compliance classes, and specifies requirements which are applicable to all OGC API standards. It should be included as a normative reference by all such standards.</w:t>
      </w:r>
    </w:p>
    <w:p w14:paraId="518FE5C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w:t>
      </w:r>
      <w:del w:id="49" w:author="Carl Reed" w:date="2020-02-03T17:01:00Z">
        <w:r w:rsidRPr="00D0224A" w:rsidDel="000324E8">
          <w:rPr>
            <w:rFonts w:ascii="Times New Roman" w:eastAsia="Times New Roman" w:hAnsi="Times New Roman" w:cs="Times New Roman"/>
            <w:sz w:val="24"/>
            <w:szCs w:val="24"/>
          </w:rPr>
          <w:delText xml:space="preserve">specification </w:delText>
        </w:r>
      </w:del>
      <w:ins w:id="50" w:author="Carl Reed" w:date="2020-02-03T17:01:00Z">
        <w:r w:rsidR="000324E8">
          <w:rPr>
            <w:rFonts w:ascii="Times New Roman" w:eastAsia="Times New Roman" w:hAnsi="Times New Roman" w:cs="Times New Roman"/>
            <w:sz w:val="24"/>
            <w:szCs w:val="24"/>
          </w:rPr>
          <w:t>standard</w:t>
        </w:r>
        <w:r w:rsidR="000324E8"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addresses two fundamental operations</w:t>
      </w:r>
      <w:del w:id="51" w:author="Carl Reed" w:date="2020-02-03T17:01:00Z">
        <w:r w:rsidRPr="00D0224A" w:rsidDel="000324E8">
          <w:rPr>
            <w:rFonts w:ascii="Times New Roman" w:eastAsia="Times New Roman" w:hAnsi="Times New Roman" w:cs="Times New Roman"/>
            <w:sz w:val="24"/>
            <w:szCs w:val="24"/>
          </w:rPr>
          <w:delText>;</w:delText>
        </w:r>
      </w:del>
      <w:ins w:id="52" w:author="Carl Reed" w:date="2020-02-03T17:01:00Z">
        <w:r w:rsidR="000324E8">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w:t>
      </w:r>
      <w:del w:id="53" w:author="Carl Reed" w:date="2020-02-03T17:01:00Z">
        <w:r w:rsidRPr="00D0224A" w:rsidDel="000324E8">
          <w:rPr>
            <w:rFonts w:ascii="Times New Roman" w:eastAsia="Times New Roman" w:hAnsi="Times New Roman" w:cs="Times New Roman"/>
            <w:sz w:val="24"/>
            <w:szCs w:val="24"/>
          </w:rPr>
          <w:delText>d</w:delText>
        </w:r>
      </w:del>
      <w:ins w:id="54" w:author="Carl Reed" w:date="2020-02-03T17:01:00Z">
        <w:r w:rsidR="000324E8">
          <w:rPr>
            <w:rFonts w:ascii="Times New Roman" w:eastAsia="Times New Roman" w:hAnsi="Times New Roman" w:cs="Times New Roman"/>
            <w:sz w:val="24"/>
            <w:szCs w:val="24"/>
          </w:rPr>
          <w:t>D</w:t>
        </w:r>
      </w:ins>
      <w:r w:rsidRPr="00D0224A">
        <w:rPr>
          <w:rFonts w:ascii="Times New Roman" w:eastAsia="Times New Roman" w:hAnsi="Times New Roman" w:cs="Times New Roman"/>
          <w:sz w:val="24"/>
          <w:szCs w:val="24"/>
        </w:rPr>
        <w:t xml:space="preserve">iscovery and </w:t>
      </w:r>
      <w:del w:id="55" w:author="Carl Reed" w:date="2020-02-03T17:01:00Z">
        <w:r w:rsidRPr="00D0224A" w:rsidDel="000324E8">
          <w:rPr>
            <w:rFonts w:ascii="Times New Roman" w:eastAsia="Times New Roman" w:hAnsi="Times New Roman" w:cs="Times New Roman"/>
            <w:sz w:val="24"/>
            <w:szCs w:val="24"/>
          </w:rPr>
          <w:delText>q</w:delText>
        </w:r>
      </w:del>
      <w:ins w:id="56" w:author="Carl Reed" w:date="2020-02-03T17:01:00Z">
        <w:r w:rsidR="000324E8">
          <w:rPr>
            <w:rFonts w:ascii="Times New Roman" w:eastAsia="Times New Roman" w:hAnsi="Times New Roman" w:cs="Times New Roman"/>
            <w:sz w:val="24"/>
            <w:szCs w:val="24"/>
          </w:rPr>
          <w:t>Q</w:t>
        </w:r>
      </w:ins>
      <w:r w:rsidRPr="00D0224A">
        <w:rPr>
          <w:rFonts w:ascii="Times New Roman" w:eastAsia="Times New Roman" w:hAnsi="Times New Roman" w:cs="Times New Roman"/>
          <w:sz w:val="24"/>
          <w:szCs w:val="24"/>
        </w:rPr>
        <w:t>uery.</w:t>
      </w:r>
    </w:p>
    <w:p w14:paraId="186E533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Discovery operations allow the API to be interrogated to determine its capabilities and retrieve information (metadata) about </w:t>
      </w:r>
      <w:commentRangeStart w:id="57"/>
      <w:commentRangeStart w:id="58"/>
      <w:r w:rsidRPr="00D0224A">
        <w:rPr>
          <w:rFonts w:ascii="Times New Roman" w:eastAsia="Times New Roman" w:hAnsi="Times New Roman" w:cs="Times New Roman"/>
          <w:sz w:val="24"/>
          <w:szCs w:val="24"/>
        </w:rPr>
        <w:t>this distribution of a resource</w:t>
      </w:r>
      <w:commentRangeEnd w:id="57"/>
      <w:r w:rsidR="000324E8">
        <w:rPr>
          <w:rStyle w:val="CommentReference"/>
        </w:rPr>
        <w:commentReference w:id="57"/>
      </w:r>
      <w:commentRangeEnd w:id="58"/>
      <w:r w:rsidR="003F7B61">
        <w:rPr>
          <w:rStyle w:val="CommentReference"/>
        </w:rPr>
        <w:commentReference w:id="58"/>
      </w:r>
      <w:r w:rsidRPr="00D0224A">
        <w:rPr>
          <w:rFonts w:ascii="Times New Roman" w:eastAsia="Times New Roman" w:hAnsi="Times New Roman" w:cs="Times New Roman"/>
          <w:sz w:val="24"/>
          <w:szCs w:val="24"/>
        </w:rPr>
        <w:t>. This includes the API definition of the server as well as metadata about the spatial resources provided by the server.</w:t>
      </w:r>
    </w:p>
    <w:p w14:paraId="5B7A411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Query operations allow spatial resources to be retrieved from the underlying data store based upon simple selection criteria</w:t>
      </w:r>
      <w:ins w:id="59" w:author="Carl Reed" w:date="2020-02-04T13:41:00Z">
        <w:r w:rsidR="007D1008">
          <w:rPr>
            <w:rFonts w:ascii="Times New Roman" w:eastAsia="Times New Roman" w:hAnsi="Times New Roman" w:cs="Times New Roman"/>
            <w:sz w:val="24"/>
            <w:szCs w:val="24"/>
          </w:rPr>
          <w:t>. These criteria are</w:t>
        </w:r>
      </w:ins>
      <w:del w:id="60" w:author="Carl Reed" w:date="2020-02-04T13:41:00Z">
        <w:r w:rsidRPr="00D0224A" w:rsidDel="007D1008">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defined by the client.</w:t>
      </w:r>
    </w:p>
    <w:p w14:paraId="7C20C5DB"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3. Conformance</w:t>
      </w:r>
    </w:p>
    <w:p w14:paraId="105357F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Conformance with this standard shall be checked using the tests specified in Annex A (normative) of this document. The framework, concepts, and methodology for testing, and the criteria to claim conformance are specified in the OGC Compliance Testing Policies and Procedures and the OGC Compliance Testing web site.</w:t>
      </w:r>
    </w:p>
    <w:p w14:paraId="6862B73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one Standardization Target for this standard is Web APIs.</w:t>
      </w:r>
    </w:p>
    <w:p w14:paraId="2E1B5E9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OGC API-Common provides a common foundation for OGC API standards. It is anticipated that this standard will only be implemented through inclusion in other standards. Therefore, all the relevant abstract tests in Annex A shall be included or referenced in the Abstract Test Suite in each separate standard that normatively references this standard.</w:t>
      </w:r>
    </w:p>
    <w:p w14:paraId="6B08CE1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standard identifies five conformance classes. The conformance classes implemented by an </w:t>
      </w:r>
      <w:ins w:id="61" w:author="Carl Reed" w:date="2020-02-04T13:44:00Z">
        <w:r w:rsidR="007D1008">
          <w:rPr>
            <w:rFonts w:ascii="Times New Roman" w:eastAsia="Times New Roman" w:hAnsi="Times New Roman" w:cs="Times New Roman"/>
            <w:sz w:val="24"/>
            <w:szCs w:val="24"/>
          </w:rPr>
          <w:t xml:space="preserve">OGC </w:t>
        </w:r>
      </w:ins>
      <w:r w:rsidRPr="00D0224A">
        <w:rPr>
          <w:rFonts w:ascii="Times New Roman" w:eastAsia="Times New Roman" w:hAnsi="Times New Roman" w:cs="Times New Roman"/>
          <w:sz w:val="24"/>
          <w:szCs w:val="24"/>
        </w:rPr>
        <w:t xml:space="preserve">API are advertised through the /conformance path on the landing page. Each conformance class is defined by one requirements class. The tests in Annex A are organized by Requirements Class. So an implementation of the </w:t>
      </w:r>
      <w:r w:rsidRPr="00D0224A">
        <w:rPr>
          <w:rFonts w:ascii="Times New Roman" w:eastAsia="Times New Roman" w:hAnsi="Times New Roman" w:cs="Times New Roman"/>
          <w:i/>
          <w:iCs/>
          <w:sz w:val="24"/>
          <w:szCs w:val="24"/>
        </w:rPr>
        <w:t>Core</w:t>
      </w:r>
      <w:r w:rsidRPr="00D0224A">
        <w:rPr>
          <w:rFonts w:ascii="Times New Roman" w:eastAsia="Times New Roman" w:hAnsi="Times New Roman" w:cs="Times New Roman"/>
          <w:sz w:val="24"/>
          <w:szCs w:val="24"/>
        </w:rPr>
        <w:t xml:space="preserve"> conformance class must pass all tests specified in Annex A for the </w:t>
      </w:r>
      <w:r w:rsidRPr="00D0224A">
        <w:rPr>
          <w:rFonts w:ascii="Times New Roman" w:eastAsia="Times New Roman" w:hAnsi="Times New Roman" w:cs="Times New Roman"/>
          <w:i/>
          <w:iCs/>
          <w:sz w:val="24"/>
          <w:szCs w:val="24"/>
        </w:rPr>
        <w:t>Core</w:t>
      </w:r>
      <w:r w:rsidRPr="00D0224A">
        <w:rPr>
          <w:rFonts w:ascii="Times New Roman" w:eastAsia="Times New Roman" w:hAnsi="Times New Roman" w:cs="Times New Roman"/>
          <w:sz w:val="24"/>
          <w:szCs w:val="24"/>
        </w:rPr>
        <w:t xml:space="preserve"> requirements class.</w:t>
      </w:r>
    </w:p>
    <w:p w14:paraId="4BD78FF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The requirements classes for OGC API-Common are:</w:t>
      </w:r>
    </w:p>
    <w:p w14:paraId="27BACC60" w14:textId="77777777" w:rsidR="00D0224A" w:rsidRPr="00D0224A" w:rsidRDefault="00F31C37" w:rsidP="00D0224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3" w:anchor="rc_core-section" w:history="1">
        <w:r w:rsidR="00D0224A" w:rsidRPr="00D0224A">
          <w:rPr>
            <w:rFonts w:ascii="Times New Roman" w:eastAsia="Times New Roman" w:hAnsi="Times New Roman" w:cs="Times New Roman"/>
            <w:color w:val="0000FF"/>
            <w:sz w:val="24"/>
            <w:szCs w:val="24"/>
            <w:u w:val="single"/>
          </w:rPr>
          <w:t>Core</w:t>
        </w:r>
      </w:hyperlink>
    </w:p>
    <w:p w14:paraId="443F49F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Times New Roman" w:eastAsia="Times New Roman" w:hAnsi="Times New Roman" w:cs="Times New Roman"/>
          <w:i/>
          <w:iCs/>
          <w:sz w:val="24"/>
          <w:szCs w:val="24"/>
        </w:rPr>
        <w:t>Core Requirements Class</w:t>
      </w:r>
      <w:r w:rsidRPr="00D0224A">
        <w:rPr>
          <w:rFonts w:ascii="Times New Roman" w:eastAsia="Times New Roman" w:hAnsi="Times New Roman" w:cs="Times New Roman"/>
          <w:sz w:val="24"/>
          <w:szCs w:val="24"/>
        </w:rPr>
        <w:t xml:space="preserve"> is the minimal useful service interface for an OGC API. The requirements specified in this requirements class are mandatory for all OGC APIs</w:t>
      </w:r>
    </w:p>
    <w:p w14:paraId="4B04EFA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Additional capabilities such as support for transactions, complex data structures, and rich queries </w:t>
      </w:r>
      <w:commentRangeStart w:id="62"/>
      <w:commentRangeStart w:id="63"/>
      <w:r w:rsidRPr="00D0224A">
        <w:rPr>
          <w:rFonts w:ascii="Times New Roman" w:eastAsia="Times New Roman" w:hAnsi="Times New Roman" w:cs="Times New Roman"/>
          <w:sz w:val="24"/>
          <w:szCs w:val="24"/>
        </w:rPr>
        <w:t xml:space="preserve">are specified in additional OGC API standards </w:t>
      </w:r>
      <w:commentRangeEnd w:id="62"/>
      <w:r w:rsidR="007D1008">
        <w:rPr>
          <w:rStyle w:val="CommentReference"/>
        </w:rPr>
        <w:commentReference w:id="62"/>
      </w:r>
      <w:commentRangeEnd w:id="63"/>
      <w:r w:rsidR="003F7B61">
        <w:rPr>
          <w:rStyle w:val="CommentReference"/>
        </w:rPr>
        <w:commentReference w:id="63"/>
      </w:r>
      <w:r w:rsidRPr="00D0224A">
        <w:rPr>
          <w:rFonts w:ascii="Times New Roman" w:eastAsia="Times New Roman" w:hAnsi="Times New Roman" w:cs="Times New Roman"/>
          <w:sz w:val="24"/>
          <w:szCs w:val="24"/>
        </w:rPr>
        <w:t xml:space="preserve">and in OGC managed API extensions. Those standards and extensions build on the API-Common foundation to provide the full functionality required of </w:t>
      </w:r>
      <w:del w:id="64" w:author="Carl Reed" w:date="2020-02-04T13:44:00Z">
        <w:r w:rsidRPr="00D0224A" w:rsidDel="007D1008">
          <w:rPr>
            <w:rFonts w:ascii="Times New Roman" w:eastAsia="Times New Roman" w:hAnsi="Times New Roman" w:cs="Times New Roman"/>
            <w:sz w:val="24"/>
            <w:szCs w:val="24"/>
          </w:rPr>
          <w:delText xml:space="preserve">the </w:delText>
        </w:r>
      </w:del>
      <w:ins w:id="65" w:author="Carl Reed" w:date="2020-02-04T13:44:00Z">
        <w:r w:rsidR="007D1008">
          <w:rPr>
            <w:rFonts w:ascii="Times New Roman" w:eastAsia="Times New Roman" w:hAnsi="Times New Roman" w:cs="Times New Roman"/>
            <w:sz w:val="24"/>
            <w:szCs w:val="24"/>
          </w:rPr>
          <w:t>any OGC</w:t>
        </w:r>
        <w:r w:rsidR="007D1008"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API implementation.</w:t>
      </w:r>
    </w:p>
    <w:p w14:paraId="1769D319" w14:textId="77777777" w:rsidR="00D0224A" w:rsidRPr="00D0224A" w:rsidRDefault="00F31C37" w:rsidP="00D0224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4" w:anchor="rc_collections-section" w:history="1">
        <w:r w:rsidR="00D0224A" w:rsidRPr="00D0224A">
          <w:rPr>
            <w:rFonts w:ascii="Times New Roman" w:eastAsia="Times New Roman" w:hAnsi="Times New Roman" w:cs="Times New Roman"/>
            <w:color w:val="0000FF"/>
            <w:sz w:val="24"/>
            <w:szCs w:val="24"/>
            <w:u w:val="single"/>
          </w:rPr>
          <w:t>Collections</w:t>
        </w:r>
      </w:hyperlink>
    </w:p>
    <w:p w14:paraId="51D4373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Times New Roman" w:eastAsia="Times New Roman" w:hAnsi="Times New Roman" w:cs="Times New Roman"/>
          <w:i/>
          <w:iCs/>
          <w:sz w:val="24"/>
          <w:szCs w:val="24"/>
        </w:rPr>
        <w:t>Collections Requirements Class</w:t>
      </w:r>
      <w:r w:rsidRPr="00D0224A">
        <w:rPr>
          <w:rFonts w:ascii="Times New Roman" w:eastAsia="Times New Roman" w:hAnsi="Times New Roman" w:cs="Times New Roman"/>
          <w:sz w:val="24"/>
          <w:szCs w:val="24"/>
        </w:rPr>
        <w:t xml:space="preserve"> extends the </w:t>
      </w:r>
      <w:r w:rsidRPr="00D0224A">
        <w:rPr>
          <w:rFonts w:ascii="Times New Roman" w:eastAsia="Times New Roman" w:hAnsi="Times New Roman" w:cs="Times New Roman"/>
          <w:i/>
          <w:iCs/>
          <w:sz w:val="24"/>
          <w:szCs w:val="24"/>
        </w:rPr>
        <w:t>Core</w:t>
      </w:r>
      <w:r w:rsidRPr="00D0224A">
        <w:rPr>
          <w:rFonts w:ascii="Times New Roman" w:eastAsia="Times New Roman" w:hAnsi="Times New Roman" w:cs="Times New Roman"/>
          <w:sz w:val="24"/>
          <w:szCs w:val="24"/>
        </w:rPr>
        <w:t xml:space="preserve"> to enable fine-grained access to spatial resources. This requirements class is mandatory for all OGC APIs which expose spatial resources.</w:t>
      </w:r>
    </w:p>
    <w:p w14:paraId="5557A16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structure and organ</w:t>
      </w:r>
      <w:ins w:id="66" w:author="Carl Reed" w:date="2020-02-04T13:42:00Z">
        <w:r w:rsidR="007D1008">
          <w:rPr>
            <w:rFonts w:ascii="Times New Roman" w:eastAsia="Times New Roman" w:hAnsi="Times New Roman" w:cs="Times New Roman"/>
            <w:sz w:val="24"/>
            <w:szCs w:val="24"/>
          </w:rPr>
          <w:t>iz</w:t>
        </w:r>
      </w:ins>
      <w:del w:id="67" w:author="Carl Reed" w:date="2020-02-04T13:42:00Z">
        <w:r w:rsidRPr="00D0224A" w:rsidDel="007D1008">
          <w:rPr>
            <w:rFonts w:ascii="Times New Roman" w:eastAsia="Times New Roman" w:hAnsi="Times New Roman" w:cs="Times New Roman"/>
            <w:sz w:val="24"/>
            <w:szCs w:val="24"/>
          </w:rPr>
          <w:delText>zi</w:delText>
        </w:r>
      </w:del>
      <w:r w:rsidRPr="00D0224A">
        <w:rPr>
          <w:rFonts w:ascii="Times New Roman" w:eastAsia="Times New Roman" w:hAnsi="Times New Roman" w:cs="Times New Roman"/>
          <w:sz w:val="24"/>
          <w:szCs w:val="24"/>
        </w:rPr>
        <w:t xml:space="preserve">ation of a collection of spatial resources is very much dependent on the nature of that resource and the expected access patterns. This is information which cannot be specified in a common manner. The </w:t>
      </w:r>
      <w:r w:rsidRPr="00D0224A">
        <w:rPr>
          <w:rFonts w:ascii="Times New Roman" w:eastAsia="Times New Roman" w:hAnsi="Times New Roman" w:cs="Times New Roman"/>
          <w:i/>
          <w:iCs/>
          <w:sz w:val="24"/>
          <w:szCs w:val="24"/>
        </w:rPr>
        <w:t>Collections Requirements Class</w:t>
      </w:r>
      <w:r w:rsidRPr="00D0224A">
        <w:rPr>
          <w:rFonts w:ascii="Times New Roman" w:eastAsia="Times New Roman" w:hAnsi="Times New Roman" w:cs="Times New Roman"/>
          <w:sz w:val="24"/>
          <w:szCs w:val="24"/>
        </w:rPr>
        <w:t xml:space="preserve"> specifies the requirements necessary to discover and understand that structure and organization. Requirements governing the resource collections themselves are specified in the resource-specific OGC API standards.</w:t>
      </w:r>
    </w:p>
    <w:commentRangeStart w:id="68"/>
    <w:commentRangeStart w:id="69"/>
    <w:p w14:paraId="1DD7FDDB" w14:textId="77777777" w:rsidR="00D0224A" w:rsidRPr="00D0224A" w:rsidRDefault="00D0224A" w:rsidP="00D022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fldChar w:fldCharType="begin"/>
      </w:r>
      <w:r w:rsidRPr="00D0224A">
        <w:rPr>
          <w:rFonts w:ascii="Times New Roman" w:eastAsia="Times New Roman" w:hAnsi="Times New Roman" w:cs="Times New Roman"/>
          <w:sz w:val="24"/>
          <w:szCs w:val="24"/>
        </w:rPr>
        <w:instrText xml:space="preserve"> HYPERLINK "file:///C:\\Users\\Office\\Documents\\GitHub\\oapi_common\\19-072.html" \l "rc_html-section" </w:instrText>
      </w:r>
      <w:r w:rsidRPr="00D0224A">
        <w:rPr>
          <w:rFonts w:ascii="Times New Roman" w:eastAsia="Times New Roman" w:hAnsi="Times New Roman" w:cs="Times New Roman"/>
          <w:sz w:val="24"/>
          <w:szCs w:val="24"/>
        </w:rPr>
        <w:fldChar w:fldCharType="separate"/>
      </w:r>
      <w:r w:rsidRPr="00D0224A">
        <w:rPr>
          <w:rFonts w:ascii="Times New Roman" w:eastAsia="Times New Roman" w:hAnsi="Times New Roman" w:cs="Times New Roman"/>
          <w:color w:val="0000FF"/>
          <w:sz w:val="24"/>
          <w:szCs w:val="24"/>
          <w:u w:val="single"/>
        </w:rPr>
        <w:t>HTML</w:t>
      </w:r>
      <w:r w:rsidRPr="00D0224A">
        <w:rPr>
          <w:rFonts w:ascii="Times New Roman" w:eastAsia="Times New Roman" w:hAnsi="Times New Roman" w:cs="Times New Roman"/>
          <w:sz w:val="24"/>
          <w:szCs w:val="24"/>
        </w:rPr>
        <w:fldChar w:fldCharType="end"/>
      </w:r>
    </w:p>
    <w:p w14:paraId="023283B1" w14:textId="77777777" w:rsidR="00D0224A" w:rsidRPr="00D0224A" w:rsidRDefault="00F31C37" w:rsidP="00D022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5" w:anchor="rc_geojson-section" w:history="1">
        <w:proofErr w:type="spellStart"/>
        <w:r w:rsidR="00D0224A" w:rsidRPr="00D0224A">
          <w:rPr>
            <w:rFonts w:ascii="Times New Roman" w:eastAsia="Times New Roman" w:hAnsi="Times New Roman" w:cs="Times New Roman"/>
            <w:color w:val="0000FF"/>
            <w:sz w:val="24"/>
            <w:szCs w:val="24"/>
            <w:u w:val="single"/>
          </w:rPr>
          <w:t>GeoJSON</w:t>
        </w:r>
        <w:proofErr w:type="spellEnd"/>
      </w:hyperlink>
      <w:commentRangeEnd w:id="68"/>
      <w:r w:rsidR="007D1008">
        <w:rPr>
          <w:rStyle w:val="CommentReference"/>
        </w:rPr>
        <w:commentReference w:id="68"/>
      </w:r>
      <w:commentRangeEnd w:id="69"/>
      <w:r w:rsidR="00624EEC">
        <w:rPr>
          <w:rStyle w:val="CommentReference"/>
        </w:rPr>
        <w:commentReference w:id="69"/>
      </w:r>
    </w:p>
    <w:p w14:paraId="66F2DB9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Neither the </w:t>
      </w:r>
      <w:del w:id="70" w:author="Carl Reed" w:date="2020-02-04T13:41:00Z">
        <w:r w:rsidRPr="00D0224A" w:rsidDel="007D1008">
          <w:rPr>
            <w:rFonts w:ascii="Times New Roman" w:eastAsia="Times New Roman" w:hAnsi="Times New Roman" w:cs="Times New Roman"/>
            <w:sz w:val="24"/>
            <w:szCs w:val="24"/>
          </w:rPr>
          <w:delText xml:space="preserve">nor </w:delText>
        </w:r>
      </w:del>
      <w:r w:rsidRPr="00D0224A">
        <w:rPr>
          <w:rFonts w:ascii="Times New Roman" w:eastAsia="Times New Roman" w:hAnsi="Times New Roman" w:cs="Times New Roman"/>
          <w:i/>
          <w:iCs/>
          <w:sz w:val="24"/>
          <w:szCs w:val="24"/>
        </w:rPr>
        <w:t>Core</w:t>
      </w:r>
      <w:r w:rsidRPr="00D0224A">
        <w:rPr>
          <w:rFonts w:ascii="Times New Roman" w:eastAsia="Times New Roman" w:hAnsi="Times New Roman" w:cs="Times New Roman"/>
          <w:sz w:val="24"/>
          <w:szCs w:val="24"/>
        </w:rPr>
        <w:t xml:space="preserve"> nor </w:t>
      </w:r>
      <w:r w:rsidRPr="00D0224A">
        <w:rPr>
          <w:rFonts w:ascii="Times New Roman" w:eastAsia="Times New Roman" w:hAnsi="Times New Roman" w:cs="Times New Roman"/>
          <w:i/>
          <w:iCs/>
          <w:sz w:val="24"/>
          <w:szCs w:val="24"/>
        </w:rPr>
        <w:t>Collections</w:t>
      </w:r>
      <w:r w:rsidRPr="00D0224A">
        <w:rPr>
          <w:rFonts w:ascii="Times New Roman" w:eastAsia="Times New Roman" w:hAnsi="Times New Roman" w:cs="Times New Roman"/>
          <w:sz w:val="24"/>
          <w:szCs w:val="24"/>
        </w:rPr>
        <w:t xml:space="preserve"> requirements class mandate a specific encoding or format for representing resources. The </w:t>
      </w:r>
      <w:commentRangeStart w:id="71"/>
      <w:commentRangeStart w:id="72"/>
      <w:r w:rsidRPr="00D0224A">
        <w:rPr>
          <w:rFonts w:ascii="Times New Roman" w:eastAsia="Times New Roman" w:hAnsi="Times New Roman" w:cs="Times New Roman"/>
          <w:i/>
          <w:iCs/>
          <w:sz w:val="24"/>
          <w:szCs w:val="24"/>
        </w:rPr>
        <w:t>HTML</w:t>
      </w:r>
      <w:r w:rsidRPr="00D0224A">
        <w:rPr>
          <w:rFonts w:ascii="Times New Roman" w:eastAsia="Times New Roman" w:hAnsi="Times New Roman" w:cs="Times New Roman"/>
          <w:sz w:val="24"/>
          <w:szCs w:val="24"/>
        </w:rPr>
        <w:t xml:space="preserve"> and </w:t>
      </w:r>
      <w:proofErr w:type="spellStart"/>
      <w:r w:rsidRPr="00D0224A">
        <w:rPr>
          <w:rFonts w:ascii="Times New Roman" w:eastAsia="Times New Roman" w:hAnsi="Times New Roman" w:cs="Times New Roman"/>
          <w:i/>
          <w:iCs/>
          <w:sz w:val="24"/>
          <w:szCs w:val="24"/>
        </w:rPr>
        <w:t>GeoJSON</w:t>
      </w:r>
      <w:proofErr w:type="spellEnd"/>
      <w:r w:rsidRPr="00D0224A">
        <w:rPr>
          <w:rFonts w:ascii="Times New Roman" w:eastAsia="Times New Roman" w:hAnsi="Times New Roman" w:cs="Times New Roman"/>
          <w:sz w:val="24"/>
          <w:szCs w:val="24"/>
        </w:rPr>
        <w:t xml:space="preserve"> </w:t>
      </w:r>
      <w:commentRangeEnd w:id="71"/>
      <w:r w:rsidR="009103C5">
        <w:rPr>
          <w:rStyle w:val="CommentReference"/>
        </w:rPr>
        <w:commentReference w:id="71"/>
      </w:r>
      <w:commentRangeEnd w:id="72"/>
      <w:r w:rsidR="00624EEC">
        <w:rPr>
          <w:rStyle w:val="CommentReference"/>
        </w:rPr>
        <w:commentReference w:id="72"/>
      </w:r>
      <w:r w:rsidRPr="00D0224A">
        <w:rPr>
          <w:rFonts w:ascii="Times New Roman" w:eastAsia="Times New Roman" w:hAnsi="Times New Roman" w:cs="Times New Roman"/>
          <w:sz w:val="24"/>
          <w:szCs w:val="24"/>
        </w:rPr>
        <w:t>requirements classes specify representations for these resources in commonly used encodings for spatial data on the web.</w:t>
      </w:r>
    </w:p>
    <w:p w14:paraId="0DDE215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Neither of these encodings </w:t>
      </w:r>
      <w:ins w:id="73" w:author="Carl Reed" w:date="2020-02-04T13:46:00Z">
        <w:r w:rsidR="007D1008">
          <w:rPr>
            <w:rFonts w:ascii="Times New Roman" w:eastAsia="Times New Roman" w:hAnsi="Times New Roman" w:cs="Times New Roman"/>
            <w:sz w:val="24"/>
            <w:szCs w:val="24"/>
          </w:rPr>
          <w:t>is</w:t>
        </w:r>
      </w:ins>
      <w:del w:id="74" w:author="Carl Reed" w:date="2020-02-04T13:46:00Z">
        <w:r w:rsidRPr="00D0224A" w:rsidDel="007D1008">
          <w:rPr>
            <w:rFonts w:ascii="Times New Roman" w:eastAsia="Times New Roman" w:hAnsi="Times New Roman" w:cs="Times New Roman"/>
            <w:sz w:val="24"/>
            <w:szCs w:val="24"/>
          </w:rPr>
          <w:delText>are</w:delText>
        </w:r>
      </w:del>
      <w:r w:rsidRPr="00D0224A">
        <w:rPr>
          <w:rFonts w:ascii="Times New Roman" w:eastAsia="Times New Roman" w:hAnsi="Times New Roman" w:cs="Times New Roman"/>
          <w:sz w:val="24"/>
          <w:szCs w:val="24"/>
        </w:rPr>
        <w:t xml:space="preserve"> mandatory. </w:t>
      </w:r>
      <w:commentRangeStart w:id="75"/>
      <w:commentRangeStart w:id="76"/>
      <w:r w:rsidRPr="00D0224A">
        <w:rPr>
          <w:rFonts w:ascii="Times New Roman" w:eastAsia="Times New Roman" w:hAnsi="Times New Roman" w:cs="Times New Roman"/>
          <w:sz w:val="24"/>
          <w:szCs w:val="24"/>
        </w:rPr>
        <w:t xml:space="preserve">An implementation </w:t>
      </w:r>
      <w:commentRangeEnd w:id="75"/>
      <w:r w:rsidR="009103C5">
        <w:rPr>
          <w:rStyle w:val="CommentReference"/>
        </w:rPr>
        <w:commentReference w:id="75"/>
      </w:r>
      <w:commentRangeEnd w:id="76"/>
      <w:r w:rsidR="005A3169">
        <w:rPr>
          <w:rStyle w:val="CommentReference"/>
        </w:rPr>
        <w:commentReference w:id="76"/>
      </w:r>
      <w:r w:rsidRPr="00D0224A">
        <w:rPr>
          <w:rFonts w:ascii="Times New Roman" w:eastAsia="Times New Roman" w:hAnsi="Times New Roman" w:cs="Times New Roman"/>
          <w:sz w:val="24"/>
          <w:szCs w:val="24"/>
        </w:rPr>
        <w:t xml:space="preserve">of the </w:t>
      </w:r>
      <w:r w:rsidRPr="00D0224A">
        <w:rPr>
          <w:rFonts w:ascii="Times New Roman" w:eastAsia="Times New Roman" w:hAnsi="Times New Roman" w:cs="Times New Roman"/>
          <w:i/>
          <w:iCs/>
          <w:sz w:val="24"/>
          <w:szCs w:val="24"/>
        </w:rPr>
        <w:t>API-Common</w:t>
      </w:r>
      <w:r w:rsidRPr="00D0224A">
        <w:rPr>
          <w:rFonts w:ascii="Times New Roman" w:eastAsia="Times New Roman" w:hAnsi="Times New Roman" w:cs="Times New Roman"/>
          <w:sz w:val="24"/>
          <w:szCs w:val="24"/>
        </w:rPr>
        <w:t xml:space="preserve"> standard may decide to implement another encoding instead of, or in addition to, these two.</w:t>
      </w:r>
    </w:p>
    <w:p w14:paraId="1DB20B61" w14:textId="77777777" w:rsidR="00D0224A" w:rsidRPr="00D0224A" w:rsidRDefault="00F31C37" w:rsidP="00D0224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6" w:anchor="rc_oas30-section" w:history="1">
        <w:r w:rsidR="00D0224A" w:rsidRPr="00D0224A">
          <w:rPr>
            <w:rFonts w:ascii="Times New Roman" w:eastAsia="Times New Roman" w:hAnsi="Times New Roman" w:cs="Times New Roman"/>
            <w:color w:val="0000FF"/>
            <w:sz w:val="24"/>
            <w:szCs w:val="24"/>
            <w:u w:val="single"/>
          </w:rPr>
          <w:t>OpenAPI 3.0</w:t>
        </w:r>
      </w:hyperlink>
    </w:p>
    <w:p w14:paraId="526B5CF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Times New Roman" w:eastAsia="Times New Roman" w:hAnsi="Times New Roman" w:cs="Times New Roman"/>
          <w:i/>
          <w:iCs/>
          <w:sz w:val="24"/>
          <w:szCs w:val="24"/>
        </w:rPr>
        <w:t>API-Common</w:t>
      </w:r>
      <w:r w:rsidRPr="00D0224A">
        <w:rPr>
          <w:rFonts w:ascii="Times New Roman" w:eastAsia="Times New Roman" w:hAnsi="Times New Roman" w:cs="Times New Roman"/>
          <w:sz w:val="24"/>
          <w:szCs w:val="24"/>
        </w:rPr>
        <w:t xml:space="preserve"> does not mandate any encoding or format for the formal definition of the API. The prefer</w:t>
      </w:r>
      <w:ins w:id="77" w:author="Carl Reed" w:date="2020-02-04T13:42:00Z">
        <w:r w:rsidR="007D1008">
          <w:rPr>
            <w:rFonts w:ascii="Times New Roman" w:eastAsia="Times New Roman" w:hAnsi="Times New Roman" w:cs="Times New Roman"/>
            <w:sz w:val="24"/>
            <w:szCs w:val="24"/>
          </w:rPr>
          <w:t>r</w:t>
        </w:r>
      </w:ins>
      <w:r w:rsidRPr="00D0224A">
        <w:rPr>
          <w:rFonts w:ascii="Times New Roman" w:eastAsia="Times New Roman" w:hAnsi="Times New Roman" w:cs="Times New Roman"/>
          <w:sz w:val="24"/>
          <w:szCs w:val="24"/>
        </w:rPr>
        <w:t xml:space="preserve">ed option is the OpenAPI 3.0 specification. The </w:t>
      </w:r>
      <w:r w:rsidRPr="00D0224A">
        <w:rPr>
          <w:rFonts w:ascii="Times New Roman" w:eastAsia="Times New Roman" w:hAnsi="Times New Roman" w:cs="Times New Roman"/>
          <w:i/>
          <w:iCs/>
          <w:sz w:val="24"/>
          <w:szCs w:val="24"/>
        </w:rPr>
        <w:t>OpenAPI 3.0</w:t>
      </w:r>
      <w:r w:rsidRPr="00D0224A">
        <w:rPr>
          <w:rFonts w:ascii="Times New Roman" w:eastAsia="Times New Roman" w:hAnsi="Times New Roman" w:cs="Times New Roman"/>
          <w:sz w:val="24"/>
          <w:szCs w:val="24"/>
        </w:rPr>
        <w:t xml:space="preserve"> requirements class has been specified for APIs implementing OpenAPI 3.0.</w:t>
      </w:r>
    </w:p>
    <w:p w14:paraId="7BDAF3BA"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 xml:space="preserve">4. </w:t>
      </w:r>
      <w:commentRangeStart w:id="78"/>
      <w:commentRangeStart w:id="79"/>
      <w:r w:rsidRPr="00D0224A">
        <w:rPr>
          <w:rFonts w:ascii="Times New Roman" w:eastAsia="Times New Roman" w:hAnsi="Times New Roman" w:cs="Times New Roman"/>
          <w:b/>
          <w:bCs/>
          <w:sz w:val="36"/>
          <w:szCs w:val="36"/>
        </w:rPr>
        <w:t>References</w:t>
      </w:r>
      <w:commentRangeEnd w:id="78"/>
      <w:r w:rsidR="005D7DCF">
        <w:rPr>
          <w:rStyle w:val="CommentReference"/>
        </w:rPr>
        <w:commentReference w:id="78"/>
      </w:r>
      <w:commentRangeEnd w:id="79"/>
      <w:r w:rsidR="005A3169">
        <w:rPr>
          <w:rStyle w:val="CommentReference"/>
        </w:rPr>
        <w:commentReference w:id="79"/>
      </w:r>
    </w:p>
    <w:p w14:paraId="19C5320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3D1C7847"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Open API Initiative: </w:t>
      </w:r>
      <w:r w:rsidRPr="00D0224A">
        <w:rPr>
          <w:rFonts w:ascii="Times New Roman" w:eastAsia="Times New Roman" w:hAnsi="Times New Roman" w:cs="Times New Roman"/>
          <w:b/>
          <w:bCs/>
          <w:sz w:val="24"/>
          <w:szCs w:val="24"/>
        </w:rPr>
        <w:t>OpenAPI Specification 3.0.2</w:t>
      </w:r>
      <w:r w:rsidRPr="00D0224A">
        <w:rPr>
          <w:rFonts w:ascii="Times New Roman" w:eastAsia="Times New Roman" w:hAnsi="Times New Roman" w:cs="Times New Roman"/>
          <w:sz w:val="24"/>
          <w:szCs w:val="24"/>
        </w:rPr>
        <w:t xml:space="preserve">, </w:t>
      </w:r>
      <w:hyperlink r:id="rId117" w:history="1">
        <w:r w:rsidRPr="00D0224A">
          <w:rPr>
            <w:rFonts w:ascii="Times New Roman" w:eastAsia="Times New Roman" w:hAnsi="Times New Roman" w:cs="Times New Roman"/>
            <w:color w:val="0000FF"/>
            <w:sz w:val="24"/>
            <w:szCs w:val="24"/>
            <w:u w:val="single"/>
          </w:rPr>
          <w:t>https://github.com/OAI/OpenAPI-Specification/blob/master/versions/3.0.2.md</w:t>
        </w:r>
      </w:hyperlink>
    </w:p>
    <w:p w14:paraId="083F17CF"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Fielding, R., Gettys, J., Mogul, J., </w:t>
      </w:r>
      <w:proofErr w:type="spellStart"/>
      <w:r w:rsidRPr="00D0224A">
        <w:rPr>
          <w:rFonts w:ascii="Times New Roman" w:eastAsia="Times New Roman" w:hAnsi="Times New Roman" w:cs="Times New Roman"/>
          <w:sz w:val="24"/>
          <w:szCs w:val="24"/>
        </w:rPr>
        <w:t>Frystyk</w:t>
      </w:r>
      <w:proofErr w:type="spellEnd"/>
      <w:r w:rsidRPr="00D0224A">
        <w:rPr>
          <w:rFonts w:ascii="Times New Roman" w:eastAsia="Times New Roman" w:hAnsi="Times New Roman" w:cs="Times New Roman"/>
          <w:sz w:val="24"/>
          <w:szCs w:val="24"/>
        </w:rPr>
        <w:t xml:space="preserve">, H., </w:t>
      </w:r>
      <w:proofErr w:type="spellStart"/>
      <w:r w:rsidRPr="00D0224A">
        <w:rPr>
          <w:rFonts w:ascii="Times New Roman" w:eastAsia="Times New Roman" w:hAnsi="Times New Roman" w:cs="Times New Roman"/>
          <w:sz w:val="24"/>
          <w:szCs w:val="24"/>
        </w:rPr>
        <w:t>Masinter</w:t>
      </w:r>
      <w:proofErr w:type="spellEnd"/>
      <w:r w:rsidRPr="00D0224A">
        <w:rPr>
          <w:rFonts w:ascii="Times New Roman" w:eastAsia="Times New Roman" w:hAnsi="Times New Roman" w:cs="Times New Roman"/>
          <w:sz w:val="24"/>
          <w:szCs w:val="24"/>
        </w:rPr>
        <w:t xml:space="preserve">, L., Leach, P., Berners-Lee, T.: </w:t>
      </w:r>
      <w:r w:rsidRPr="00D0224A">
        <w:rPr>
          <w:rFonts w:ascii="Times New Roman" w:eastAsia="Times New Roman" w:hAnsi="Times New Roman" w:cs="Times New Roman"/>
          <w:b/>
          <w:bCs/>
          <w:sz w:val="24"/>
          <w:szCs w:val="24"/>
        </w:rPr>
        <w:t>IETF RFC 2616, HTTP/1.1</w:t>
      </w:r>
      <w:r w:rsidRPr="00D0224A">
        <w:rPr>
          <w:rFonts w:ascii="Times New Roman" w:eastAsia="Times New Roman" w:hAnsi="Times New Roman" w:cs="Times New Roman"/>
          <w:sz w:val="24"/>
          <w:szCs w:val="24"/>
        </w:rPr>
        <w:t xml:space="preserve">, </w:t>
      </w:r>
      <w:hyperlink r:id="rId118" w:history="1">
        <w:r w:rsidRPr="00D0224A">
          <w:rPr>
            <w:rFonts w:ascii="Times New Roman" w:eastAsia="Times New Roman" w:hAnsi="Times New Roman" w:cs="Times New Roman"/>
            <w:color w:val="0000FF"/>
            <w:sz w:val="24"/>
            <w:szCs w:val="24"/>
            <w:u w:val="single"/>
          </w:rPr>
          <w:t>http://tools.ietf.org/rfc/rfc2616.txt</w:t>
        </w:r>
      </w:hyperlink>
    </w:p>
    <w:p w14:paraId="778115C5"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Rescorla, E.: </w:t>
      </w:r>
      <w:r w:rsidRPr="00D0224A">
        <w:rPr>
          <w:rFonts w:ascii="Times New Roman" w:eastAsia="Times New Roman" w:hAnsi="Times New Roman" w:cs="Times New Roman"/>
          <w:b/>
          <w:bCs/>
          <w:sz w:val="24"/>
          <w:szCs w:val="24"/>
        </w:rPr>
        <w:t>IETF RFC 2818, HTTP Over TLS</w:t>
      </w:r>
      <w:r w:rsidRPr="00D0224A">
        <w:rPr>
          <w:rFonts w:ascii="Times New Roman" w:eastAsia="Times New Roman" w:hAnsi="Times New Roman" w:cs="Times New Roman"/>
          <w:sz w:val="24"/>
          <w:szCs w:val="24"/>
        </w:rPr>
        <w:t xml:space="preserve">, </w:t>
      </w:r>
      <w:hyperlink r:id="rId119" w:history="1">
        <w:r w:rsidRPr="00D0224A">
          <w:rPr>
            <w:rFonts w:ascii="Times New Roman" w:eastAsia="Times New Roman" w:hAnsi="Times New Roman" w:cs="Times New Roman"/>
            <w:color w:val="0000FF"/>
            <w:sz w:val="24"/>
            <w:szCs w:val="24"/>
            <w:u w:val="single"/>
          </w:rPr>
          <w:t>http://tools.ietf.org/rfc/rfc2818.txt</w:t>
        </w:r>
      </w:hyperlink>
    </w:p>
    <w:p w14:paraId="2E2D21E6"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Times New Roman" w:eastAsia="Times New Roman" w:hAnsi="Times New Roman" w:cs="Times New Roman"/>
          <w:sz w:val="24"/>
          <w:szCs w:val="24"/>
        </w:rPr>
        <w:t>Klyne</w:t>
      </w:r>
      <w:proofErr w:type="spellEnd"/>
      <w:r w:rsidRPr="00D0224A">
        <w:rPr>
          <w:rFonts w:ascii="Times New Roman" w:eastAsia="Times New Roman" w:hAnsi="Times New Roman" w:cs="Times New Roman"/>
          <w:sz w:val="24"/>
          <w:szCs w:val="24"/>
        </w:rPr>
        <w:t xml:space="preserve">, G., Newman, C.: </w:t>
      </w:r>
      <w:r w:rsidRPr="00D0224A">
        <w:rPr>
          <w:rFonts w:ascii="Times New Roman" w:eastAsia="Times New Roman" w:hAnsi="Times New Roman" w:cs="Times New Roman"/>
          <w:b/>
          <w:bCs/>
          <w:sz w:val="24"/>
          <w:szCs w:val="24"/>
        </w:rPr>
        <w:t>IETF RFC 3339, Date and Time on the Internet: Timestamps</w:t>
      </w:r>
      <w:r w:rsidRPr="00D0224A">
        <w:rPr>
          <w:rFonts w:ascii="Times New Roman" w:eastAsia="Times New Roman" w:hAnsi="Times New Roman" w:cs="Times New Roman"/>
          <w:sz w:val="24"/>
          <w:szCs w:val="24"/>
        </w:rPr>
        <w:t xml:space="preserve">, </w:t>
      </w:r>
      <w:hyperlink r:id="rId120" w:history="1">
        <w:r w:rsidRPr="00D0224A">
          <w:rPr>
            <w:rFonts w:ascii="Times New Roman" w:eastAsia="Times New Roman" w:hAnsi="Times New Roman" w:cs="Times New Roman"/>
            <w:color w:val="0000FF"/>
            <w:sz w:val="24"/>
            <w:szCs w:val="24"/>
            <w:u w:val="single"/>
          </w:rPr>
          <w:t>http://tools.ietf.org/rfc/rfc3339.txt</w:t>
        </w:r>
      </w:hyperlink>
    </w:p>
    <w:p w14:paraId="147A4DCC"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Berners-Lee, T., Fielding, R., </w:t>
      </w:r>
      <w:proofErr w:type="spellStart"/>
      <w:r w:rsidRPr="00D0224A">
        <w:rPr>
          <w:rFonts w:ascii="Times New Roman" w:eastAsia="Times New Roman" w:hAnsi="Times New Roman" w:cs="Times New Roman"/>
          <w:sz w:val="24"/>
          <w:szCs w:val="24"/>
        </w:rPr>
        <w:t>Masinter</w:t>
      </w:r>
      <w:proofErr w:type="spellEnd"/>
      <w:r w:rsidRPr="00D0224A">
        <w:rPr>
          <w:rFonts w:ascii="Times New Roman" w:eastAsia="Times New Roman" w:hAnsi="Times New Roman" w:cs="Times New Roman"/>
          <w:sz w:val="24"/>
          <w:szCs w:val="24"/>
        </w:rPr>
        <w:t xml:space="preserve">, L: </w:t>
      </w:r>
      <w:r w:rsidRPr="00D0224A">
        <w:rPr>
          <w:rFonts w:ascii="Times New Roman" w:eastAsia="Times New Roman" w:hAnsi="Times New Roman" w:cs="Times New Roman"/>
          <w:b/>
          <w:bCs/>
          <w:sz w:val="24"/>
          <w:szCs w:val="24"/>
        </w:rPr>
        <w:t>IETF RFC 3896, Uniform Resource Identifier (URI): Generic Syntax</w:t>
      </w:r>
      <w:r w:rsidRPr="00D0224A">
        <w:rPr>
          <w:rFonts w:ascii="Times New Roman" w:eastAsia="Times New Roman" w:hAnsi="Times New Roman" w:cs="Times New Roman"/>
          <w:sz w:val="24"/>
          <w:szCs w:val="24"/>
        </w:rPr>
        <w:t xml:space="preserve">, </w:t>
      </w:r>
      <w:hyperlink r:id="rId121" w:history="1">
        <w:r w:rsidRPr="00D0224A">
          <w:rPr>
            <w:rFonts w:ascii="Times New Roman" w:eastAsia="Times New Roman" w:hAnsi="Times New Roman" w:cs="Times New Roman"/>
            <w:color w:val="0000FF"/>
            <w:sz w:val="24"/>
            <w:szCs w:val="24"/>
            <w:u w:val="single"/>
          </w:rPr>
          <w:t>http://tools.ietf.org/rfc/rfc3896.txt</w:t>
        </w:r>
      </w:hyperlink>
    </w:p>
    <w:p w14:paraId="33074B66"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Butler, H., Daly, M., Doyle, A., Gillies, S., Hagen, S., Schaub, T.: </w:t>
      </w:r>
      <w:r w:rsidRPr="00D0224A">
        <w:rPr>
          <w:rFonts w:ascii="Times New Roman" w:eastAsia="Times New Roman" w:hAnsi="Times New Roman" w:cs="Times New Roman"/>
          <w:b/>
          <w:bCs/>
          <w:sz w:val="24"/>
          <w:szCs w:val="24"/>
        </w:rPr>
        <w:t>IETF RFC 7946, The GeoJSON Format</w:t>
      </w:r>
      <w:r w:rsidRPr="00D0224A">
        <w:rPr>
          <w:rFonts w:ascii="Times New Roman" w:eastAsia="Times New Roman" w:hAnsi="Times New Roman" w:cs="Times New Roman"/>
          <w:sz w:val="24"/>
          <w:szCs w:val="24"/>
        </w:rPr>
        <w:t xml:space="preserve">, </w:t>
      </w:r>
      <w:hyperlink r:id="rId122" w:history="1">
        <w:r w:rsidRPr="00D0224A">
          <w:rPr>
            <w:rFonts w:ascii="Times New Roman" w:eastAsia="Times New Roman" w:hAnsi="Times New Roman" w:cs="Times New Roman"/>
            <w:color w:val="0000FF"/>
            <w:sz w:val="24"/>
            <w:szCs w:val="24"/>
            <w:u w:val="single"/>
          </w:rPr>
          <w:t>https://tools.ietf.org/rfc/rfc7946.txt</w:t>
        </w:r>
      </w:hyperlink>
    </w:p>
    <w:p w14:paraId="39E45C0D"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Nottingham, M.: </w:t>
      </w:r>
      <w:r w:rsidRPr="00D0224A">
        <w:rPr>
          <w:rFonts w:ascii="Times New Roman" w:eastAsia="Times New Roman" w:hAnsi="Times New Roman" w:cs="Times New Roman"/>
          <w:b/>
          <w:bCs/>
          <w:sz w:val="24"/>
          <w:szCs w:val="24"/>
        </w:rPr>
        <w:t>IETF RFC 8288, Web Linking</w:t>
      </w:r>
      <w:r w:rsidRPr="00D0224A">
        <w:rPr>
          <w:rFonts w:ascii="Times New Roman" w:eastAsia="Times New Roman" w:hAnsi="Times New Roman" w:cs="Times New Roman"/>
          <w:sz w:val="24"/>
          <w:szCs w:val="24"/>
        </w:rPr>
        <w:t xml:space="preserve">, </w:t>
      </w:r>
      <w:hyperlink r:id="rId123" w:history="1">
        <w:r w:rsidRPr="00D0224A">
          <w:rPr>
            <w:rFonts w:ascii="Times New Roman" w:eastAsia="Times New Roman" w:hAnsi="Times New Roman" w:cs="Times New Roman"/>
            <w:color w:val="0000FF"/>
            <w:sz w:val="24"/>
            <w:szCs w:val="24"/>
            <w:u w:val="single"/>
          </w:rPr>
          <w:t>http://tools.ietf.org/rfc/rfc8288.txt</w:t>
        </w:r>
      </w:hyperlink>
    </w:p>
    <w:p w14:paraId="08AC29F4"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W3C: </w:t>
      </w:r>
      <w:r w:rsidRPr="00D0224A">
        <w:rPr>
          <w:rFonts w:ascii="Times New Roman" w:eastAsia="Times New Roman" w:hAnsi="Times New Roman" w:cs="Times New Roman"/>
          <w:b/>
          <w:bCs/>
          <w:sz w:val="24"/>
          <w:szCs w:val="24"/>
        </w:rPr>
        <w:t>HTML5, W3C Recommendation</w:t>
      </w:r>
      <w:r w:rsidRPr="00D0224A">
        <w:rPr>
          <w:rFonts w:ascii="Times New Roman" w:eastAsia="Times New Roman" w:hAnsi="Times New Roman" w:cs="Times New Roman"/>
          <w:sz w:val="24"/>
          <w:szCs w:val="24"/>
        </w:rPr>
        <w:t xml:space="preserve">, </w:t>
      </w:r>
      <w:hyperlink r:id="rId124" w:history="1">
        <w:r w:rsidRPr="00D0224A">
          <w:rPr>
            <w:rFonts w:ascii="Times New Roman" w:eastAsia="Times New Roman" w:hAnsi="Times New Roman" w:cs="Times New Roman"/>
            <w:color w:val="0000FF"/>
            <w:sz w:val="24"/>
            <w:szCs w:val="24"/>
            <w:u w:val="single"/>
          </w:rPr>
          <w:t>http://www.w3.org/TR/html5/</w:t>
        </w:r>
      </w:hyperlink>
    </w:p>
    <w:p w14:paraId="4FD23734" w14:textId="77777777" w:rsidR="00D0224A" w:rsidRPr="00D0224A" w:rsidRDefault="00D0224A" w:rsidP="00D02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Schema.org</w:t>
      </w:r>
      <w:r w:rsidRPr="00D0224A">
        <w:rPr>
          <w:rFonts w:ascii="Times New Roman" w:eastAsia="Times New Roman" w:hAnsi="Times New Roman" w:cs="Times New Roman"/>
          <w:sz w:val="24"/>
          <w:szCs w:val="24"/>
        </w:rPr>
        <w:t xml:space="preserve">: </w:t>
      </w:r>
      <w:hyperlink r:id="rId125" w:history="1">
        <w:r w:rsidRPr="00D0224A">
          <w:rPr>
            <w:rFonts w:ascii="Times New Roman" w:eastAsia="Times New Roman" w:hAnsi="Times New Roman" w:cs="Times New Roman"/>
            <w:color w:val="0000FF"/>
            <w:sz w:val="24"/>
            <w:szCs w:val="24"/>
            <w:u w:val="single"/>
          </w:rPr>
          <w:t>http://schema.org/docs/schemas.html</w:t>
        </w:r>
      </w:hyperlink>
    </w:p>
    <w:p w14:paraId="4E9C9D42"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5. Terms and Definitions</w:t>
      </w:r>
    </w:p>
    <w:p w14:paraId="6949BED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document uses the terms defined in Sub-clause 5.3 of </w:t>
      </w:r>
      <w:hyperlink r:id="rId126" w:history="1">
        <w:r w:rsidRPr="00D0224A">
          <w:rPr>
            <w:rFonts w:ascii="Times New Roman" w:eastAsia="Times New Roman" w:hAnsi="Times New Roman" w:cs="Times New Roman"/>
            <w:color w:val="0000FF"/>
            <w:sz w:val="24"/>
            <w:szCs w:val="24"/>
            <w:u w:val="single"/>
          </w:rPr>
          <w:t>OGC Web Services Common</w:t>
        </w:r>
      </w:hyperlink>
      <w:r w:rsidRPr="00D0224A">
        <w:rPr>
          <w:rFonts w:ascii="Times New Roman" w:eastAsia="Times New Roman" w:hAnsi="Times New Roman" w:cs="Times New Roman"/>
          <w:sz w:val="24"/>
          <w:szCs w:val="24"/>
        </w:rPr>
        <w:t xml:space="preserve"> (OGC 06-121r9), which is based on the ISO/IEC Directives, Part 2, Rules for the structure and drafting of International Standards. In particular, the word “shall” (not “must”) is the verb form used to indicate a requirement to be strictly followed to conform to this standard.</w:t>
      </w:r>
    </w:p>
    <w:p w14:paraId="4D2C5F4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For the purposes of this document, the following additional terms and definitions apply.</w:t>
      </w:r>
    </w:p>
    <w:p w14:paraId="3A511B90"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commentRangeStart w:id="80"/>
      <w:commentRangeStart w:id="81"/>
      <w:r w:rsidRPr="00D0224A">
        <w:rPr>
          <w:rFonts w:ascii="Times New Roman" w:eastAsia="Times New Roman" w:hAnsi="Times New Roman" w:cs="Times New Roman"/>
          <w:b/>
          <w:bCs/>
          <w:sz w:val="27"/>
          <w:szCs w:val="27"/>
        </w:rPr>
        <w:t xml:space="preserve">5.1. </w:t>
      </w:r>
      <w:commentRangeEnd w:id="80"/>
      <w:r>
        <w:rPr>
          <w:rStyle w:val="CommentReference"/>
        </w:rPr>
        <w:commentReference w:id="80"/>
      </w:r>
      <w:commentRangeEnd w:id="81"/>
      <w:r w:rsidR="005A3169">
        <w:rPr>
          <w:rStyle w:val="CommentReference"/>
        </w:rPr>
        <w:commentReference w:id="81"/>
      </w:r>
      <w:r w:rsidRPr="00D0224A">
        <w:rPr>
          <w:rFonts w:ascii="Times New Roman" w:eastAsia="Times New Roman" w:hAnsi="Times New Roman" w:cs="Times New Roman"/>
          <w:b/>
          <w:bCs/>
          <w:sz w:val="27"/>
          <w:szCs w:val="27"/>
        </w:rPr>
        <w:t>Conformance Module; Conformance Test Module</w:t>
      </w:r>
    </w:p>
    <w:p w14:paraId="549B303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set of related tests, all within a single conformance test class (</w:t>
      </w:r>
      <w:hyperlink r:id="rId127" w:anchor="ogc08-131" w:history="1">
        <w:r w:rsidRPr="00D0224A">
          <w:rPr>
            <w:rFonts w:ascii="Times New Roman" w:eastAsia="Times New Roman" w:hAnsi="Times New Roman" w:cs="Times New Roman"/>
            <w:color w:val="0000FF"/>
            <w:sz w:val="24"/>
            <w:szCs w:val="24"/>
            <w:u w:val="single"/>
          </w:rPr>
          <w:t>OGC 08-131</w:t>
        </w:r>
      </w:hyperlink>
      <w:r w:rsidRPr="00D0224A">
        <w:rPr>
          <w:rFonts w:ascii="Times New Roman" w:eastAsia="Times New Roman" w:hAnsi="Times New Roman" w:cs="Times New Roman"/>
          <w:sz w:val="24"/>
          <w:szCs w:val="24"/>
        </w:rPr>
        <w:t>)</w:t>
      </w:r>
    </w:p>
    <w:p w14:paraId="6094893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NOTE: When no ambiguity is possible, the word `test` may be omitted. i.e. conformance test module is the same as conformance module. Conformance modules may be nested in a hierarchical way.</w:t>
      </w:r>
    </w:p>
    <w:p w14:paraId="3D60CC69"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commentRangeStart w:id="82"/>
      <w:commentRangeStart w:id="83"/>
      <w:r w:rsidRPr="00D0224A">
        <w:rPr>
          <w:rFonts w:ascii="Times New Roman" w:eastAsia="Times New Roman" w:hAnsi="Times New Roman" w:cs="Times New Roman"/>
          <w:b/>
          <w:bCs/>
          <w:sz w:val="27"/>
          <w:szCs w:val="27"/>
        </w:rPr>
        <w:t>5.2. Conformance Class; Conformance Test Class</w:t>
      </w:r>
    </w:p>
    <w:p w14:paraId="458EB24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set of conformance test modules that must be applied to receive a single certificate of conformance (</w:t>
      </w:r>
      <w:hyperlink r:id="rId128" w:anchor="ogc08-131" w:history="1">
        <w:r w:rsidRPr="00D0224A">
          <w:rPr>
            <w:rFonts w:ascii="Times New Roman" w:eastAsia="Times New Roman" w:hAnsi="Times New Roman" w:cs="Times New Roman"/>
            <w:color w:val="0000FF"/>
            <w:sz w:val="24"/>
            <w:szCs w:val="24"/>
            <w:u w:val="single"/>
          </w:rPr>
          <w:t>OGC 08-131</w:t>
        </w:r>
      </w:hyperlink>
      <w:ins w:id="84" w:author="Carl Reed" w:date="2020-02-04T14:04:00Z">
        <w:r w:rsidR="005D7DCF">
          <w:rPr>
            <w:rFonts w:ascii="Times New Roman" w:eastAsia="Times New Roman" w:hAnsi="Times New Roman" w:cs="Times New Roman"/>
            <w:sz w:val="24"/>
            <w:szCs w:val="24"/>
          </w:rPr>
          <w:t>r3</w:t>
        </w:r>
      </w:ins>
      <w:r w:rsidRPr="00D0224A">
        <w:rPr>
          <w:rFonts w:ascii="Times New Roman" w:eastAsia="Times New Roman" w:hAnsi="Times New Roman" w:cs="Times New Roman"/>
          <w:sz w:val="24"/>
          <w:szCs w:val="24"/>
        </w:rPr>
        <w:t>)</w:t>
      </w:r>
    </w:p>
    <w:p w14:paraId="0E5A61B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NOTE: When no ambiguity is possible, the word _test_ may be left out, so conformance test class maybe called a conformance class.</w:t>
      </w:r>
      <w:commentRangeEnd w:id="82"/>
      <w:r w:rsidR="005D7DCF">
        <w:rPr>
          <w:rStyle w:val="CommentReference"/>
        </w:rPr>
        <w:commentReference w:id="82"/>
      </w:r>
      <w:commentRangeEnd w:id="83"/>
      <w:r w:rsidR="007165DE">
        <w:rPr>
          <w:rStyle w:val="CommentReference"/>
        </w:rPr>
        <w:commentReference w:id="83"/>
      </w:r>
    </w:p>
    <w:p w14:paraId="3C62FF4C"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5.3. dataset</w:t>
      </w:r>
    </w:p>
    <w:p w14:paraId="3CE8D65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 of data, published or curated by a single agent, and available for access or download in one or more formats (DCAT)</w:t>
      </w:r>
    </w:p>
    <w:p w14:paraId="4B735EE8"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5.4. Distribution</w:t>
      </w:r>
    </w:p>
    <w:p w14:paraId="240CD6E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represents an accessible form of a </w:t>
      </w:r>
      <w:r w:rsidRPr="00D0224A">
        <w:rPr>
          <w:rFonts w:ascii="Times New Roman" w:eastAsia="Times New Roman" w:hAnsi="Times New Roman" w:cs="Times New Roman"/>
          <w:b/>
          <w:bCs/>
          <w:sz w:val="24"/>
          <w:szCs w:val="24"/>
        </w:rPr>
        <w:t>dataset</w:t>
      </w:r>
      <w:r w:rsidRPr="00D0224A">
        <w:rPr>
          <w:rFonts w:ascii="Times New Roman" w:eastAsia="Times New Roman" w:hAnsi="Times New Roman" w:cs="Times New Roman"/>
          <w:sz w:val="24"/>
          <w:szCs w:val="24"/>
        </w:rPr>
        <w:t xml:space="preserve"> (DCAT)</w:t>
      </w:r>
    </w:p>
    <w:p w14:paraId="1B9E2A7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a downloadable file, an RSS feed or a web service that provides the data.</w:t>
      </w:r>
    </w:p>
    <w:p w14:paraId="1DD03EC6"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5.5. Executable Test Suite (ETS)</w:t>
      </w:r>
    </w:p>
    <w:p w14:paraId="5904EB19" w14:textId="77777777" w:rsidR="00D0224A" w:rsidRDefault="00D0224A" w:rsidP="00D0224A">
      <w:pPr>
        <w:spacing w:before="100" w:beforeAutospacing="1" w:after="100" w:afterAutospacing="1" w:line="240" w:lineRule="auto"/>
        <w:rPr>
          <w:ins w:id="85" w:author="Carl Reed" w:date="2020-02-03T15:02:00Z"/>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set of code (e.g. Java and CTL) that provides runtime tests for the assertions defined by the ATS. Test data required to do the tests are part of the ETS </w:t>
      </w:r>
      <w:hyperlink r:id="rId129" w:history="1">
        <w:r w:rsidRPr="00D0224A">
          <w:rPr>
            <w:rFonts w:ascii="Times New Roman" w:eastAsia="Times New Roman" w:hAnsi="Times New Roman" w:cs="Times New Roman"/>
            <w:color w:val="0000FF"/>
            <w:sz w:val="24"/>
            <w:szCs w:val="24"/>
            <w:u w:val="single"/>
          </w:rPr>
          <w:t>(OGC 08-134)</w:t>
        </w:r>
      </w:hyperlink>
    </w:p>
    <w:p w14:paraId="2CBC0EA0" w14:textId="77777777" w:rsidR="00D0224A" w:rsidRDefault="00D0224A" w:rsidP="00D0224A">
      <w:pPr>
        <w:spacing w:before="100" w:beforeAutospacing="1" w:after="100" w:afterAutospacing="1" w:line="240" w:lineRule="auto"/>
        <w:rPr>
          <w:ins w:id="86" w:author="Carl Reed" w:date="2020-02-03T15:03:00Z"/>
          <w:rFonts w:ascii="Times New Roman" w:eastAsia="Times New Roman" w:hAnsi="Times New Roman" w:cs="Times New Roman"/>
          <w:sz w:val="24"/>
          <w:szCs w:val="24"/>
        </w:rPr>
      </w:pPr>
      <w:ins w:id="87" w:author="Carl Reed" w:date="2020-02-03T15:02:00Z">
        <w:r>
          <w:rPr>
            <w:rFonts w:ascii="Times New Roman" w:eastAsia="Times New Roman" w:hAnsi="Times New Roman" w:cs="Times New Roman"/>
            <w:sz w:val="24"/>
            <w:szCs w:val="24"/>
          </w:rPr>
          <w:t xml:space="preserve">Foundation </w:t>
        </w:r>
      </w:ins>
      <w:ins w:id="88" w:author="Carl Reed" w:date="2020-02-03T15:23:00Z">
        <w:r w:rsidR="00735AFA">
          <w:rPr>
            <w:rFonts w:ascii="Times New Roman" w:eastAsia="Times New Roman" w:hAnsi="Times New Roman" w:cs="Times New Roman"/>
            <w:sz w:val="24"/>
            <w:szCs w:val="24"/>
          </w:rPr>
          <w:t>R</w:t>
        </w:r>
      </w:ins>
      <w:ins w:id="89" w:author="Carl Reed" w:date="2020-02-03T15:03:00Z">
        <w:r>
          <w:rPr>
            <w:rFonts w:ascii="Times New Roman" w:eastAsia="Times New Roman" w:hAnsi="Times New Roman" w:cs="Times New Roman"/>
            <w:sz w:val="24"/>
            <w:szCs w:val="24"/>
          </w:rPr>
          <w:t xml:space="preserve">esources </w:t>
        </w:r>
      </w:ins>
    </w:p>
    <w:p w14:paraId="4589E338" w14:textId="77777777" w:rsidR="00D0224A" w:rsidRDefault="00D0224A" w:rsidP="00D0224A">
      <w:pPr>
        <w:spacing w:before="100" w:beforeAutospacing="1" w:after="100" w:afterAutospacing="1" w:line="240" w:lineRule="auto"/>
        <w:rPr>
          <w:ins w:id="90" w:author="Carl Reed" w:date="2020-02-03T15:23:00Z"/>
          <w:rFonts w:ascii="Times New Roman" w:eastAsia="Times New Roman" w:hAnsi="Times New Roman" w:cs="Times New Roman"/>
          <w:sz w:val="24"/>
          <w:szCs w:val="24"/>
        </w:rPr>
      </w:pPr>
      <w:ins w:id="91" w:author="Carl Reed" w:date="2020-02-03T15:03:00Z">
        <w:r w:rsidRPr="00D0224A">
          <w:rPr>
            <w:rFonts w:ascii="Times New Roman" w:eastAsia="Times New Roman" w:hAnsi="Times New Roman" w:cs="Times New Roman"/>
            <w:sz w:val="24"/>
            <w:szCs w:val="24"/>
          </w:rPr>
          <w:t>those resources which are provided by every OGC API</w:t>
        </w:r>
        <w:r>
          <w:rPr>
            <w:rFonts w:ascii="Times New Roman" w:eastAsia="Times New Roman" w:hAnsi="Times New Roman" w:cs="Times New Roman"/>
            <w:sz w:val="24"/>
            <w:szCs w:val="24"/>
          </w:rPr>
          <w:t>.</w:t>
        </w:r>
      </w:ins>
    </w:p>
    <w:p w14:paraId="55DEC60A" w14:textId="77777777" w:rsidR="00735AFA" w:rsidRPr="00075F2E" w:rsidRDefault="00735AFA" w:rsidP="00D0224A">
      <w:pPr>
        <w:spacing w:before="100" w:beforeAutospacing="1" w:after="100" w:afterAutospacing="1" w:line="240" w:lineRule="auto"/>
        <w:rPr>
          <w:ins w:id="92" w:author="Carl Reed" w:date="2020-02-03T15:23:00Z"/>
          <w:rFonts w:ascii="Times New Roman" w:eastAsia="Times New Roman" w:hAnsi="Times New Roman" w:cs="Times New Roman"/>
          <w:b/>
          <w:sz w:val="24"/>
          <w:szCs w:val="24"/>
          <w:rPrChange w:id="93" w:author="Carl Reed" w:date="2020-02-04T15:35:00Z">
            <w:rPr>
              <w:ins w:id="94" w:author="Carl Reed" w:date="2020-02-03T15:23:00Z"/>
              <w:rFonts w:ascii="Times New Roman" w:eastAsia="Times New Roman" w:hAnsi="Times New Roman" w:cs="Times New Roman"/>
              <w:sz w:val="24"/>
              <w:szCs w:val="24"/>
            </w:rPr>
          </w:rPrChange>
        </w:rPr>
      </w:pPr>
      <w:ins w:id="95" w:author="Carl Reed" w:date="2020-02-03T15:23:00Z">
        <w:r w:rsidRPr="00075F2E">
          <w:rPr>
            <w:rFonts w:ascii="Times New Roman" w:eastAsia="Times New Roman" w:hAnsi="Times New Roman" w:cs="Times New Roman"/>
            <w:b/>
            <w:sz w:val="24"/>
            <w:szCs w:val="24"/>
            <w:rPrChange w:id="96" w:author="Carl Reed" w:date="2020-02-04T15:35:00Z">
              <w:rPr>
                <w:rFonts w:ascii="Times New Roman" w:eastAsia="Times New Roman" w:hAnsi="Times New Roman" w:cs="Times New Roman"/>
                <w:sz w:val="24"/>
                <w:szCs w:val="24"/>
              </w:rPr>
            </w:rPrChange>
          </w:rPr>
          <w:t>Information Resources</w:t>
        </w:r>
      </w:ins>
    </w:p>
    <w:p w14:paraId="5E6060A5" w14:textId="77777777" w:rsidR="00735AFA" w:rsidRPr="00D0224A" w:rsidRDefault="00075F2E" w:rsidP="00D0224A">
      <w:pPr>
        <w:spacing w:before="100" w:beforeAutospacing="1" w:after="100" w:afterAutospacing="1" w:line="240" w:lineRule="auto"/>
        <w:rPr>
          <w:rFonts w:ascii="Times New Roman" w:eastAsia="Times New Roman" w:hAnsi="Times New Roman" w:cs="Times New Roman"/>
          <w:sz w:val="24"/>
          <w:szCs w:val="24"/>
        </w:rPr>
      </w:pPr>
      <w:ins w:id="97" w:author="Carl Reed" w:date="2020-02-04T15:34:00Z">
        <w:r>
          <w:rPr>
            <w:rFonts w:ascii="Times New Roman" w:eastAsia="Times New Roman" w:hAnsi="Times New Roman" w:cs="Times New Roman"/>
            <w:sz w:val="24"/>
            <w:szCs w:val="24"/>
          </w:rPr>
          <w:t>information r</w:t>
        </w:r>
        <w:r w:rsidRPr="00D0224A">
          <w:rPr>
            <w:rFonts w:ascii="Times New Roman" w:eastAsia="Times New Roman" w:hAnsi="Times New Roman" w:cs="Times New Roman"/>
            <w:sz w:val="24"/>
            <w:szCs w:val="24"/>
          </w:rPr>
          <w:t>esources are non-spatial resources which support the operation of the API or the access and use of the Spatial Resources.</w:t>
        </w:r>
      </w:ins>
    </w:p>
    <w:p w14:paraId="3268932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5.6. Recommendation</w:t>
      </w:r>
    </w:p>
    <w:p w14:paraId="70E2FB23" w14:textId="77777777" w:rsidR="00D0224A" w:rsidRDefault="00D0224A" w:rsidP="00D0224A">
      <w:pPr>
        <w:spacing w:before="100" w:beforeAutospacing="1" w:after="100" w:afterAutospacing="1" w:line="240" w:lineRule="auto"/>
        <w:rPr>
          <w:ins w:id="98" w:author="Carl Reed" w:date="2020-02-04T14:11:00Z"/>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expression in the content of a document conveying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hyperlink r:id="rId130" w:anchor="ogc08-131" w:history="1">
        <w:r w:rsidRPr="00D0224A">
          <w:rPr>
            <w:rFonts w:ascii="Times New Roman" w:eastAsia="Times New Roman" w:hAnsi="Times New Roman" w:cs="Times New Roman"/>
            <w:color w:val="0000FF"/>
            <w:sz w:val="24"/>
            <w:szCs w:val="24"/>
            <w:u w:val="single"/>
          </w:rPr>
          <w:t>OGC 08-131</w:t>
        </w:r>
      </w:hyperlink>
      <w:ins w:id="99" w:author="Carl Reed" w:date="2020-02-04T14:10:00Z">
        <w:r w:rsidR="005D7DCF">
          <w:rPr>
            <w:rFonts w:ascii="Times New Roman" w:eastAsia="Times New Roman" w:hAnsi="Times New Roman" w:cs="Times New Roman"/>
            <w:sz w:val="24"/>
            <w:szCs w:val="24"/>
          </w:rPr>
          <w:t>r3</w:t>
        </w:r>
      </w:ins>
      <w:r w:rsidRPr="00D0224A">
        <w:rPr>
          <w:rFonts w:ascii="Times New Roman" w:eastAsia="Times New Roman" w:hAnsi="Times New Roman" w:cs="Times New Roman"/>
          <w:sz w:val="24"/>
          <w:szCs w:val="24"/>
        </w:rPr>
        <w:t>)</w:t>
      </w:r>
    </w:p>
    <w:p w14:paraId="4EC96D18" w14:textId="77777777" w:rsidR="00F35D08" w:rsidRPr="00F35D08" w:rsidRDefault="00F35D08" w:rsidP="00F35D08">
      <w:pPr>
        <w:autoSpaceDE w:val="0"/>
        <w:autoSpaceDN w:val="0"/>
        <w:adjustRightInd w:val="0"/>
        <w:spacing w:after="0" w:line="240" w:lineRule="auto"/>
        <w:rPr>
          <w:ins w:id="100" w:author="Carl Reed" w:date="2020-02-04T14:11:00Z"/>
          <w:rFonts w:ascii="Times New Roman" w:hAnsi="Times New Roman" w:cs="Times New Roman"/>
          <w:color w:val="000000"/>
          <w:sz w:val="23"/>
          <w:szCs w:val="23"/>
        </w:rPr>
      </w:pPr>
      <w:ins w:id="101" w:author="Carl Reed" w:date="2020-02-04T14:11:00Z">
        <w:r w:rsidRPr="00F35D08">
          <w:rPr>
            <w:rFonts w:ascii="Times New Roman" w:hAnsi="Times New Roman" w:cs="Times New Roman"/>
            <w:color w:val="000000"/>
            <w:sz w:val="23"/>
            <w:szCs w:val="23"/>
          </w:rPr>
          <w:t xml:space="preserve">[ISO Directives Part 2] </w:t>
        </w:r>
      </w:ins>
    </w:p>
    <w:p w14:paraId="206B0378" w14:textId="77777777" w:rsidR="00F35D08" w:rsidRPr="00D0224A" w:rsidRDefault="00F35D08" w:rsidP="00F35D08">
      <w:pPr>
        <w:spacing w:before="100" w:beforeAutospacing="1" w:after="100" w:afterAutospacing="1" w:line="240" w:lineRule="auto"/>
        <w:rPr>
          <w:rFonts w:ascii="Times New Roman" w:eastAsia="Times New Roman" w:hAnsi="Times New Roman" w:cs="Times New Roman"/>
          <w:sz w:val="24"/>
          <w:szCs w:val="24"/>
        </w:rPr>
      </w:pPr>
      <w:ins w:id="102" w:author="Carl Reed" w:date="2020-02-04T14:11:00Z">
        <w:r w:rsidRPr="00F35D08">
          <w:rPr>
            <w:rFonts w:ascii="Times New Roman" w:hAnsi="Times New Roman" w:cs="Times New Roman"/>
            <w:color w:val="000000"/>
            <w:sz w:val="20"/>
            <w:szCs w:val="20"/>
          </w:rPr>
          <w:t xml:space="preserve">NOTE Although using normative language, a </w:t>
        </w:r>
        <w:r w:rsidRPr="00F35D08">
          <w:rPr>
            <w:rFonts w:ascii="Times New Roman" w:hAnsi="Times New Roman" w:cs="Times New Roman"/>
            <w:b/>
            <w:bCs/>
            <w:color w:val="000000"/>
            <w:sz w:val="20"/>
            <w:szCs w:val="20"/>
          </w:rPr>
          <w:t xml:space="preserve">recommendation </w:t>
        </w:r>
        <w:r w:rsidRPr="00F35D08">
          <w:rPr>
            <w:rFonts w:ascii="Times New Roman" w:hAnsi="Times New Roman" w:cs="Times New Roman"/>
            <w:color w:val="000000"/>
            <w:sz w:val="20"/>
            <w:szCs w:val="20"/>
          </w:rPr>
          <w:t xml:space="preserve">is not a </w:t>
        </w:r>
        <w:r w:rsidRPr="00F35D08">
          <w:rPr>
            <w:rFonts w:ascii="Times New Roman" w:hAnsi="Times New Roman" w:cs="Times New Roman"/>
            <w:b/>
            <w:bCs/>
            <w:color w:val="000000"/>
            <w:sz w:val="20"/>
            <w:szCs w:val="20"/>
          </w:rPr>
          <w:t>requirement</w:t>
        </w:r>
        <w:r w:rsidRPr="00F35D08">
          <w:rPr>
            <w:rFonts w:ascii="Times New Roman" w:hAnsi="Times New Roman" w:cs="Times New Roman"/>
            <w:color w:val="000000"/>
            <w:sz w:val="20"/>
            <w:szCs w:val="20"/>
          </w:rPr>
          <w:t xml:space="preserve">. The usual form replaces the ―shall‖ (imperative or command) of a </w:t>
        </w:r>
        <w:r w:rsidRPr="00F35D08">
          <w:rPr>
            <w:rFonts w:ascii="Times New Roman" w:hAnsi="Times New Roman" w:cs="Times New Roman"/>
            <w:b/>
            <w:bCs/>
            <w:color w:val="000000"/>
            <w:sz w:val="20"/>
            <w:szCs w:val="20"/>
          </w:rPr>
          <w:t xml:space="preserve">requirement </w:t>
        </w:r>
        <w:r w:rsidRPr="00F35D08">
          <w:rPr>
            <w:rFonts w:ascii="Times New Roman" w:hAnsi="Times New Roman" w:cs="Times New Roman"/>
            <w:color w:val="000000"/>
            <w:sz w:val="20"/>
            <w:szCs w:val="20"/>
          </w:rPr>
          <w:t>with a ―should‖ (suggestive or conditional).</w:t>
        </w:r>
      </w:ins>
    </w:p>
    <w:p w14:paraId="4470CC97"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5.7. Requirement</w:t>
      </w:r>
    </w:p>
    <w:p w14:paraId="366586F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expression in the content of a document conveying criteria to be fulfilled if compliance with the document is to be claimed and from which no deviation is permitted (</w:t>
      </w:r>
      <w:hyperlink r:id="rId131" w:anchor="ogc08-131" w:history="1">
        <w:r w:rsidRPr="00D0224A">
          <w:rPr>
            <w:rFonts w:ascii="Times New Roman" w:eastAsia="Times New Roman" w:hAnsi="Times New Roman" w:cs="Times New Roman"/>
            <w:color w:val="0000FF"/>
            <w:sz w:val="24"/>
            <w:szCs w:val="24"/>
            <w:u w:val="single"/>
          </w:rPr>
          <w:t>OGC 08-131</w:t>
        </w:r>
      </w:hyperlink>
      <w:ins w:id="103" w:author="Carl Reed" w:date="2020-02-04T14:10:00Z">
        <w:r w:rsidR="005D7DCF">
          <w:rPr>
            <w:rFonts w:ascii="Times New Roman" w:eastAsia="Times New Roman" w:hAnsi="Times New Roman" w:cs="Times New Roman"/>
            <w:sz w:val="24"/>
            <w:szCs w:val="24"/>
          </w:rPr>
          <w:t>r3</w:t>
        </w:r>
      </w:ins>
      <w:r w:rsidRPr="00D0224A">
        <w:rPr>
          <w:rFonts w:ascii="Times New Roman" w:eastAsia="Times New Roman" w:hAnsi="Times New Roman" w:cs="Times New Roman"/>
          <w:sz w:val="24"/>
          <w:szCs w:val="24"/>
        </w:rPr>
        <w:t>)</w:t>
      </w:r>
    </w:p>
    <w:p w14:paraId="6FF7577E"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5.8. Requirements Class</w:t>
      </w:r>
    </w:p>
    <w:p w14:paraId="7EE46B9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aggregate of all requirement modules that must all be satisfied to satisfy a conformance test class (</w:t>
      </w:r>
      <w:hyperlink r:id="rId132" w:anchor="ogc08-131" w:history="1">
        <w:r w:rsidRPr="00D0224A">
          <w:rPr>
            <w:rFonts w:ascii="Times New Roman" w:eastAsia="Times New Roman" w:hAnsi="Times New Roman" w:cs="Times New Roman"/>
            <w:color w:val="0000FF"/>
            <w:sz w:val="24"/>
            <w:szCs w:val="24"/>
            <w:u w:val="single"/>
          </w:rPr>
          <w:t>OGC 08-131</w:t>
        </w:r>
      </w:hyperlink>
      <w:ins w:id="104" w:author="Carl Reed" w:date="2020-02-04T14:10:00Z">
        <w:r w:rsidR="005D7DCF">
          <w:rPr>
            <w:rFonts w:ascii="Times New Roman" w:eastAsia="Times New Roman" w:hAnsi="Times New Roman" w:cs="Times New Roman"/>
            <w:sz w:val="24"/>
            <w:szCs w:val="24"/>
          </w:rPr>
          <w:t>r3</w:t>
        </w:r>
      </w:ins>
      <w:r w:rsidRPr="00D0224A">
        <w:rPr>
          <w:rFonts w:ascii="Times New Roman" w:eastAsia="Times New Roman" w:hAnsi="Times New Roman" w:cs="Times New Roman"/>
          <w:sz w:val="24"/>
          <w:szCs w:val="24"/>
        </w:rPr>
        <w:t>)</w:t>
      </w:r>
    </w:p>
    <w:p w14:paraId="1C007293"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5.9. Requirements Module</w:t>
      </w:r>
    </w:p>
    <w:p w14:paraId="583828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aggregate of requirements and recommendations of a specification against a single standardization target type (</w:t>
      </w:r>
      <w:hyperlink r:id="rId133" w:anchor="ogc08-131" w:history="1">
        <w:r w:rsidRPr="00D0224A">
          <w:rPr>
            <w:rFonts w:ascii="Times New Roman" w:eastAsia="Times New Roman" w:hAnsi="Times New Roman" w:cs="Times New Roman"/>
            <w:color w:val="0000FF"/>
            <w:sz w:val="24"/>
            <w:szCs w:val="24"/>
            <w:u w:val="single"/>
          </w:rPr>
          <w:t>OGC 08-131</w:t>
        </w:r>
      </w:hyperlink>
      <w:ins w:id="105" w:author="Carl Reed" w:date="2020-02-04T14:10:00Z">
        <w:r w:rsidR="005D7DCF">
          <w:rPr>
            <w:rFonts w:ascii="Times New Roman" w:eastAsia="Times New Roman" w:hAnsi="Times New Roman" w:cs="Times New Roman"/>
            <w:sz w:val="24"/>
            <w:szCs w:val="24"/>
          </w:rPr>
          <w:t>r3</w:t>
        </w:r>
      </w:ins>
      <w:r w:rsidRPr="00D0224A">
        <w:rPr>
          <w:rFonts w:ascii="Times New Roman" w:eastAsia="Times New Roman" w:hAnsi="Times New Roman" w:cs="Times New Roman"/>
          <w:sz w:val="24"/>
          <w:szCs w:val="24"/>
        </w:rPr>
        <w:t>)</w:t>
      </w:r>
    </w:p>
    <w:p w14:paraId="7D759733" w14:textId="77777777" w:rsidR="00735AFA" w:rsidRDefault="00735AFA" w:rsidP="00D0224A">
      <w:pPr>
        <w:spacing w:before="100" w:beforeAutospacing="1" w:after="100" w:afterAutospacing="1" w:line="240" w:lineRule="auto"/>
        <w:outlineLvl w:val="2"/>
        <w:rPr>
          <w:ins w:id="106" w:author="Carl Reed" w:date="2020-02-03T15:23:00Z"/>
          <w:rFonts w:ascii="Times New Roman" w:eastAsia="Times New Roman" w:hAnsi="Times New Roman" w:cs="Times New Roman"/>
          <w:b/>
          <w:bCs/>
          <w:sz w:val="27"/>
          <w:szCs w:val="27"/>
        </w:rPr>
      </w:pPr>
      <w:ins w:id="107" w:author="Carl Reed" w:date="2020-02-03T15:23:00Z">
        <w:r>
          <w:rPr>
            <w:rFonts w:ascii="Times New Roman" w:eastAsia="Times New Roman" w:hAnsi="Times New Roman" w:cs="Times New Roman"/>
            <w:b/>
            <w:bCs/>
            <w:sz w:val="27"/>
            <w:szCs w:val="27"/>
          </w:rPr>
          <w:t>Spatial Resources</w:t>
        </w:r>
      </w:ins>
    </w:p>
    <w:p w14:paraId="2336794A" w14:textId="77777777" w:rsidR="00735AFA" w:rsidRPr="00075F2E" w:rsidRDefault="00075F2E">
      <w:pPr>
        <w:rPr>
          <w:ins w:id="108" w:author="Carl Reed" w:date="2020-02-03T15:23:00Z"/>
          <w:rPrChange w:id="109" w:author="Carl Reed" w:date="2020-02-04T15:33:00Z">
            <w:rPr>
              <w:ins w:id="110" w:author="Carl Reed" w:date="2020-02-03T15:23:00Z"/>
              <w:rFonts w:ascii="Times New Roman" w:eastAsia="Times New Roman" w:hAnsi="Times New Roman" w:cs="Times New Roman"/>
              <w:b/>
              <w:bCs/>
              <w:sz w:val="27"/>
              <w:szCs w:val="27"/>
            </w:rPr>
          </w:rPrChange>
        </w:rPr>
        <w:pPrChange w:id="111" w:author="Carl Reed" w:date="2020-02-04T15:33:00Z">
          <w:pPr>
            <w:spacing w:before="100" w:beforeAutospacing="1" w:after="100" w:afterAutospacing="1" w:line="240" w:lineRule="auto"/>
            <w:outlineLvl w:val="2"/>
          </w:pPr>
        </w:pPrChange>
      </w:pPr>
      <w:ins w:id="112" w:author="Carl Reed" w:date="2020-02-04T15:33:00Z">
        <w:r>
          <w:rPr>
            <w:rFonts w:ascii="Times New Roman" w:eastAsia="Times New Roman" w:hAnsi="Times New Roman" w:cs="Times New Roman"/>
            <w:sz w:val="24"/>
            <w:szCs w:val="24"/>
          </w:rPr>
          <w:lastRenderedPageBreak/>
          <w:t>spatial r</w:t>
        </w:r>
        <w:r w:rsidRPr="00D0224A">
          <w:rPr>
            <w:rFonts w:ascii="Times New Roman" w:eastAsia="Times New Roman" w:hAnsi="Times New Roman" w:cs="Times New Roman"/>
            <w:sz w:val="24"/>
            <w:szCs w:val="24"/>
          </w:rPr>
          <w:t>esources are the resources which we usually think of as Geospatial Data.</w:t>
        </w:r>
      </w:ins>
    </w:p>
    <w:p w14:paraId="7BD7C5C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5.10. Standardization Target</w:t>
      </w:r>
    </w:p>
    <w:p w14:paraId="1FCC32F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entity to which some requirements of a standard apply (</w:t>
      </w:r>
      <w:hyperlink r:id="rId134" w:anchor="ogc08-131" w:history="1">
        <w:r w:rsidRPr="00D0224A">
          <w:rPr>
            <w:rFonts w:ascii="Times New Roman" w:eastAsia="Times New Roman" w:hAnsi="Times New Roman" w:cs="Times New Roman"/>
            <w:color w:val="0000FF"/>
            <w:sz w:val="24"/>
            <w:szCs w:val="24"/>
            <w:u w:val="single"/>
          </w:rPr>
          <w:t>OGC 08-131</w:t>
        </w:r>
      </w:hyperlink>
      <w:r w:rsidRPr="00D0224A">
        <w:rPr>
          <w:rFonts w:ascii="Times New Roman" w:eastAsia="Times New Roman" w:hAnsi="Times New Roman" w:cs="Times New Roman"/>
          <w:sz w:val="24"/>
          <w:szCs w:val="24"/>
        </w:rPr>
        <w:t>)</w:t>
      </w:r>
    </w:p>
    <w:p w14:paraId="77CC4AB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NOTE: The standardization target is the entity which may receive a certificate of conformance for a requirements class.</w:t>
      </w:r>
    </w:p>
    <w:p w14:paraId="735AC9D5"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6. Conventions</w:t>
      </w:r>
    </w:p>
    <w:p w14:paraId="7CFDE6B0"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6.1. Identifiers</w:t>
      </w:r>
    </w:p>
    <w:p w14:paraId="3387E6F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normative provisions in this draft standard are denoted by the URI </w:t>
      </w:r>
      <w:hyperlink r:id="rId135" w:history="1">
        <w:r w:rsidRPr="00D0224A">
          <w:rPr>
            <w:rFonts w:ascii="Courier New" w:eastAsia="Times New Roman" w:hAnsi="Courier New" w:cs="Courier New"/>
            <w:color w:val="0000FF"/>
            <w:sz w:val="20"/>
            <w:szCs w:val="20"/>
            <w:u w:val="single"/>
          </w:rPr>
          <w:t>http://www.opengis.net/spec/ogcapi-common/1.0</w:t>
        </w:r>
      </w:hyperlink>
      <w:del w:id="113" w:author="Carl Reed" w:date="2020-02-04T14:14:00Z">
        <w:r w:rsidRPr="00D0224A" w:rsidDel="00F35D08">
          <w:rPr>
            <w:rFonts w:ascii="Times New Roman" w:eastAsia="Times New Roman" w:hAnsi="Times New Roman" w:cs="Times New Roman"/>
            <w:sz w:val="24"/>
            <w:szCs w:val="24"/>
          </w:rPr>
          <w:delText>.</w:delText>
        </w:r>
      </w:del>
    </w:p>
    <w:p w14:paraId="7FB3B93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All requirements and conformance tests that appear in this document are denoted by partial URIs </w:t>
      </w:r>
      <w:del w:id="114" w:author="Carl Reed" w:date="2020-02-04T14:13:00Z">
        <w:r w:rsidRPr="00D0224A" w:rsidDel="00F35D08">
          <w:rPr>
            <w:rFonts w:ascii="Times New Roman" w:eastAsia="Times New Roman" w:hAnsi="Times New Roman" w:cs="Times New Roman"/>
            <w:sz w:val="24"/>
            <w:szCs w:val="24"/>
          </w:rPr>
          <w:delText xml:space="preserve">which </w:delText>
        </w:r>
      </w:del>
      <w:ins w:id="115" w:author="Carl Reed" w:date="2020-02-04T14:13:00Z">
        <w:r w:rsidR="00F35D08">
          <w:rPr>
            <w:rFonts w:ascii="Times New Roman" w:eastAsia="Times New Roman" w:hAnsi="Times New Roman" w:cs="Times New Roman"/>
            <w:sz w:val="24"/>
            <w:szCs w:val="24"/>
          </w:rPr>
          <w:t>that</w:t>
        </w:r>
        <w:r w:rsidR="00F35D08"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are relative to this base.</w:t>
      </w:r>
    </w:p>
    <w:p w14:paraId="2CD64582"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6.2. Link relations</w:t>
      </w:r>
    </w:p>
    <w:p w14:paraId="333558E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To express relationships between resources, </w:t>
      </w:r>
      <w:hyperlink r:id="rId136" w:anchor="rfc8288" w:history="1">
        <w:r w:rsidRPr="00D0224A">
          <w:rPr>
            <w:rFonts w:ascii="Times New Roman" w:eastAsia="Times New Roman" w:hAnsi="Times New Roman" w:cs="Times New Roman"/>
            <w:color w:val="0000FF"/>
            <w:sz w:val="24"/>
            <w:szCs w:val="24"/>
            <w:u w:val="single"/>
          </w:rPr>
          <w:t>RFC 8288 (Web Linking)</w:t>
        </w:r>
      </w:hyperlink>
      <w:r w:rsidRPr="00D0224A">
        <w:rPr>
          <w:rFonts w:ascii="Times New Roman" w:eastAsia="Times New Roman" w:hAnsi="Times New Roman" w:cs="Times New Roman"/>
          <w:sz w:val="24"/>
          <w:szCs w:val="24"/>
        </w:rPr>
        <w:t xml:space="preserve"> and </w:t>
      </w:r>
      <w:hyperlink r:id="rId137" w:anchor="link-relations" w:history="1">
        <w:r w:rsidRPr="00D0224A">
          <w:rPr>
            <w:rFonts w:ascii="Times New Roman" w:eastAsia="Times New Roman" w:hAnsi="Times New Roman" w:cs="Times New Roman"/>
            <w:color w:val="0000FF"/>
            <w:sz w:val="24"/>
            <w:szCs w:val="24"/>
            <w:u w:val="single"/>
          </w:rPr>
          <w:t>registered link relation types</w:t>
        </w:r>
      </w:hyperlink>
      <w:r w:rsidRPr="00D0224A">
        <w:rPr>
          <w:rFonts w:ascii="Times New Roman" w:eastAsia="Times New Roman" w:hAnsi="Times New Roman" w:cs="Times New Roman"/>
          <w:sz w:val="24"/>
          <w:szCs w:val="24"/>
        </w:rPr>
        <w:t xml:space="preserve"> are used.</w:t>
      </w:r>
    </w:p>
    <w:p w14:paraId="209F829C"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6.3. Use of HTTPS</w:t>
      </w:r>
    </w:p>
    <w:p w14:paraId="2262707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simplicity, this document in general only refers to the HTTP protocol. This is not meant to exclude the use of HTTPS and simply is a shorthand notation for "HTTP or HTTPS". In fact, most servers are expected to use </w:t>
      </w:r>
      <w:hyperlink r:id="rId138" w:anchor="rfc2818" w:history="1">
        <w:r w:rsidRPr="00D0224A">
          <w:rPr>
            <w:rFonts w:ascii="Times New Roman" w:eastAsia="Times New Roman" w:hAnsi="Times New Roman" w:cs="Times New Roman"/>
            <w:color w:val="0000FF"/>
            <w:sz w:val="24"/>
            <w:szCs w:val="24"/>
            <w:u w:val="single"/>
          </w:rPr>
          <w:t>HTTPS</w:t>
        </w:r>
      </w:hyperlink>
      <w:r w:rsidRPr="00D0224A">
        <w:rPr>
          <w:rFonts w:ascii="Times New Roman" w:eastAsia="Times New Roman" w:hAnsi="Times New Roman" w:cs="Times New Roman"/>
          <w:sz w:val="24"/>
          <w:szCs w:val="24"/>
        </w:rPr>
        <w:t xml:space="preserve">, not </w:t>
      </w:r>
      <w:hyperlink r:id="rId139" w:anchor="rfc2616" w:history="1">
        <w:r w:rsidRPr="00D0224A">
          <w:rPr>
            <w:rFonts w:ascii="Times New Roman" w:eastAsia="Times New Roman" w:hAnsi="Times New Roman" w:cs="Times New Roman"/>
            <w:color w:val="0000FF"/>
            <w:sz w:val="24"/>
            <w:szCs w:val="24"/>
            <w:u w:val="single"/>
          </w:rPr>
          <w:t>HTTP</w:t>
        </w:r>
      </w:hyperlink>
      <w:r w:rsidRPr="00D0224A">
        <w:rPr>
          <w:rFonts w:ascii="Times New Roman" w:eastAsia="Times New Roman" w:hAnsi="Times New Roman" w:cs="Times New Roman"/>
          <w:sz w:val="24"/>
          <w:szCs w:val="24"/>
        </w:rPr>
        <w:t>.</w:t>
      </w:r>
    </w:p>
    <w:p w14:paraId="35815E3F"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6.4. API definition</w:t>
      </w:r>
    </w:p>
    <w:p w14:paraId="3F0968A2"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6.4.1. General remarks</w:t>
      </w:r>
    </w:p>
    <w:p w14:paraId="66FFEF35" w14:textId="77777777" w:rsidR="00D0224A" w:rsidRPr="00D0224A" w:rsidRDefault="00F35D08" w:rsidP="00D0224A">
      <w:pPr>
        <w:spacing w:before="100" w:beforeAutospacing="1" w:after="100" w:afterAutospacing="1" w:line="240" w:lineRule="auto"/>
        <w:rPr>
          <w:rFonts w:ascii="Times New Roman" w:eastAsia="Times New Roman" w:hAnsi="Times New Roman" w:cs="Times New Roman"/>
          <w:sz w:val="24"/>
          <w:szCs w:val="24"/>
        </w:rPr>
      </w:pPr>
      <w:ins w:id="116" w:author="Carl Reed" w:date="2020-02-04T14:15:00Z">
        <w:r>
          <w:rPr>
            <w:rFonts w:ascii="Times New Roman" w:eastAsia="Times New Roman" w:hAnsi="Times New Roman" w:cs="Times New Roman"/>
            <w:sz w:val="24"/>
            <w:szCs w:val="24"/>
          </w:rPr>
          <w:t>S</w:t>
        </w:r>
        <w:r w:rsidRPr="00D0224A">
          <w:rPr>
            <w:rFonts w:ascii="Times New Roman" w:eastAsia="Times New Roman" w:hAnsi="Times New Roman" w:cs="Times New Roman"/>
            <w:sz w:val="24"/>
            <w:szCs w:val="24"/>
          </w:rPr>
          <w:t xml:space="preserve">o that developers can more easily learn how to use the API </w:t>
        </w:r>
      </w:ins>
      <w:del w:id="117" w:author="Carl Reed" w:date="2020-02-04T14:15:00Z">
        <w:r w:rsidR="00D0224A" w:rsidRPr="00D0224A" w:rsidDel="00F35D08">
          <w:rPr>
            <w:rFonts w:ascii="Times New Roman" w:eastAsia="Times New Roman" w:hAnsi="Times New Roman" w:cs="Times New Roman"/>
            <w:sz w:val="24"/>
            <w:szCs w:val="24"/>
          </w:rPr>
          <w:delText>G</w:delText>
        </w:r>
      </w:del>
      <w:ins w:id="118" w:author="Carl Reed" w:date="2020-02-04T14:15:00Z">
        <w:r>
          <w:rPr>
            <w:rFonts w:ascii="Times New Roman" w:eastAsia="Times New Roman" w:hAnsi="Times New Roman" w:cs="Times New Roman"/>
            <w:sz w:val="24"/>
            <w:szCs w:val="24"/>
          </w:rPr>
          <w:t>g</w:t>
        </w:r>
      </w:ins>
      <w:r w:rsidR="00D0224A" w:rsidRPr="00D0224A">
        <w:rPr>
          <w:rFonts w:ascii="Times New Roman" w:eastAsia="Times New Roman" w:hAnsi="Times New Roman" w:cs="Times New Roman"/>
          <w:sz w:val="24"/>
          <w:szCs w:val="24"/>
        </w:rPr>
        <w:t>ood documentation is essential for every API</w:t>
      </w:r>
      <w:del w:id="119" w:author="Carl Reed" w:date="2020-02-04T14:15:00Z">
        <w:r w:rsidR="00D0224A" w:rsidRPr="00D0224A" w:rsidDel="00F35D08">
          <w:rPr>
            <w:rFonts w:ascii="Times New Roman" w:eastAsia="Times New Roman" w:hAnsi="Times New Roman" w:cs="Times New Roman"/>
            <w:sz w:val="24"/>
            <w:szCs w:val="24"/>
          </w:rPr>
          <w:delText xml:space="preserve"> so that developers can more easily learn how to use the API</w:delText>
        </w:r>
      </w:del>
      <w:r w:rsidR="00D0224A" w:rsidRPr="00D0224A">
        <w:rPr>
          <w:rFonts w:ascii="Times New Roman" w:eastAsia="Times New Roman" w:hAnsi="Times New Roman" w:cs="Times New Roman"/>
          <w:sz w:val="24"/>
          <w:szCs w:val="24"/>
        </w:rPr>
        <w:t>. In the best case, documentation would be available both in HTML for human consumption and in a machine readable format that can be processed by software for run-time binding.</w:t>
      </w:r>
    </w:p>
    <w:p w14:paraId="0388B4B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w:t>
      </w:r>
      <w:ins w:id="120" w:author="Carl Reed" w:date="2020-02-04T14:15:00Z">
        <w:r w:rsidR="00F35D08">
          <w:rPr>
            <w:rFonts w:ascii="Times New Roman" w:eastAsia="Times New Roman" w:hAnsi="Times New Roman" w:cs="Times New Roman"/>
            <w:sz w:val="24"/>
            <w:szCs w:val="24"/>
          </w:rPr>
          <w:t xml:space="preserve">OGC </w:t>
        </w:r>
      </w:ins>
      <w:r w:rsidRPr="00D0224A">
        <w:rPr>
          <w:rFonts w:ascii="Times New Roman" w:eastAsia="Times New Roman" w:hAnsi="Times New Roman" w:cs="Times New Roman"/>
          <w:sz w:val="24"/>
          <w:szCs w:val="24"/>
        </w:rPr>
        <w:t xml:space="preserve">standard specifies requirements and recommendations for APIs that share spatial resources and want to follow a standard way of doing so. In general, APIs will go beyond the requirements and recommendations stated in this standard. They will support additional operations, parameters, </w:t>
      </w:r>
      <w:del w:id="121" w:author="Carl Reed" w:date="2020-02-04T14:15:00Z">
        <w:r w:rsidRPr="00D0224A" w:rsidDel="00F35D08">
          <w:rPr>
            <w:rFonts w:ascii="Times New Roman" w:eastAsia="Times New Roman" w:hAnsi="Times New Roman" w:cs="Times New Roman"/>
            <w:sz w:val="24"/>
            <w:szCs w:val="24"/>
          </w:rPr>
          <w:delText>etc.</w:delText>
        </w:r>
      </w:del>
      <w:ins w:id="122" w:author="Carl Reed" w:date="2020-02-04T14:15:00Z">
        <w:r w:rsidR="00F35D08">
          <w:rPr>
            <w:rFonts w:ascii="Times New Roman" w:eastAsia="Times New Roman" w:hAnsi="Times New Roman" w:cs="Times New Roman"/>
            <w:sz w:val="24"/>
            <w:szCs w:val="24"/>
          </w:rPr>
          <w:t>and so on</w:t>
        </w:r>
      </w:ins>
      <w:r w:rsidRPr="00D0224A">
        <w:rPr>
          <w:rFonts w:ascii="Times New Roman" w:eastAsia="Times New Roman" w:hAnsi="Times New Roman" w:cs="Times New Roman"/>
          <w:sz w:val="24"/>
          <w:szCs w:val="24"/>
        </w:rPr>
        <w:t xml:space="preserve"> that are specific to the API or the software tool used to implement the API.</w:t>
      </w:r>
    </w:p>
    <w:p w14:paraId="2E89E956"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lastRenderedPageBreak/>
        <w:t>6.4.2. Role of OpenAPI</w:t>
      </w:r>
    </w:p>
    <w:p w14:paraId="7BC950B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document uses OpenAPI 3.0 fragments as examples and to formally state requirements. Using OpenAPI 3.0 is not required for implementing an OGC API. Other API definition languages may be used along with, or instead of</w:t>
      </w:r>
      <w:ins w:id="123" w:author="Carl Reed" w:date="2020-02-04T14:16:00Z">
        <w:r w:rsidR="00F35D08">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OpenAPI. However, any API definition language used should have an associated conformance class advertised through the /conformance path.</w:t>
      </w:r>
    </w:p>
    <w:p w14:paraId="7529AF4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approach is used to avoid lock-in to a specific approach to defining an API. This standard includes a </w:t>
      </w:r>
      <w:hyperlink r:id="rId140" w:anchor="rc_oas30-section" w:history="1">
        <w:r w:rsidRPr="00D0224A">
          <w:rPr>
            <w:rFonts w:ascii="Times New Roman" w:eastAsia="Times New Roman" w:hAnsi="Times New Roman" w:cs="Times New Roman"/>
            <w:color w:val="0000FF"/>
            <w:sz w:val="24"/>
            <w:szCs w:val="24"/>
            <w:u w:val="single"/>
          </w:rPr>
          <w:t>conformance class</w:t>
        </w:r>
      </w:hyperlink>
      <w:r w:rsidRPr="00D0224A">
        <w:rPr>
          <w:rFonts w:ascii="Times New Roman" w:eastAsia="Times New Roman" w:hAnsi="Times New Roman" w:cs="Times New Roman"/>
          <w:sz w:val="24"/>
          <w:szCs w:val="24"/>
        </w:rPr>
        <w:t xml:space="preserve"> for API definitions that follow the </w:t>
      </w:r>
      <w:hyperlink r:id="rId141" w:anchor="openapi" w:history="1">
        <w:r w:rsidRPr="00D0224A">
          <w:rPr>
            <w:rFonts w:ascii="Times New Roman" w:eastAsia="Times New Roman" w:hAnsi="Times New Roman" w:cs="Times New Roman"/>
            <w:color w:val="0000FF"/>
            <w:sz w:val="24"/>
            <w:szCs w:val="24"/>
            <w:u w:val="single"/>
          </w:rPr>
          <w:t>OpenAPI specification 3.0</w:t>
        </w:r>
      </w:hyperlink>
      <w:r w:rsidRPr="00D0224A">
        <w:rPr>
          <w:rFonts w:ascii="Times New Roman" w:eastAsia="Times New Roman" w:hAnsi="Times New Roman" w:cs="Times New Roman"/>
          <w:sz w:val="24"/>
          <w:szCs w:val="24"/>
        </w:rPr>
        <w:t xml:space="preserve">. Conformance classes for additional API definition languages will be added as the </w:t>
      </w:r>
      <w:ins w:id="124" w:author="Carl Reed" w:date="2020-02-04T14:17:00Z">
        <w:r w:rsidR="00F35D08">
          <w:rPr>
            <w:rFonts w:ascii="Times New Roman" w:eastAsia="Times New Roman" w:hAnsi="Times New Roman" w:cs="Times New Roman"/>
            <w:sz w:val="24"/>
            <w:szCs w:val="24"/>
          </w:rPr>
          <w:t xml:space="preserve">OGC </w:t>
        </w:r>
      </w:ins>
      <w:r w:rsidRPr="00D0224A">
        <w:rPr>
          <w:rFonts w:ascii="Times New Roman" w:eastAsia="Times New Roman" w:hAnsi="Times New Roman" w:cs="Times New Roman"/>
          <w:sz w:val="24"/>
          <w:szCs w:val="24"/>
        </w:rPr>
        <w:t>API landscape continues to evolve.</w:t>
      </w:r>
    </w:p>
    <w:p w14:paraId="5B3719E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 this document, fragments of OpenAPI definitions are shown in YAML</w:t>
      </w:r>
      <w:ins w:id="125" w:author="Carl Reed" w:date="2020-02-04T14:17:00Z">
        <w:r w:rsidR="00F35D08">
          <w:rPr>
            <w:rFonts w:ascii="Times New Roman" w:eastAsia="Times New Roman" w:hAnsi="Times New Roman" w:cs="Times New Roman"/>
            <w:sz w:val="24"/>
            <w:szCs w:val="24"/>
          </w:rPr>
          <w:t>. This is because</w:t>
        </w:r>
      </w:ins>
      <w:r w:rsidRPr="00D0224A">
        <w:rPr>
          <w:rFonts w:ascii="Times New Roman" w:eastAsia="Times New Roman" w:hAnsi="Times New Roman" w:cs="Times New Roman"/>
          <w:sz w:val="24"/>
          <w:szCs w:val="24"/>
        </w:rPr>
        <w:t xml:space="preserve"> </w:t>
      </w:r>
      <w:del w:id="126" w:author="Carl Reed" w:date="2020-02-04T14:17:00Z">
        <w:r w:rsidRPr="00D0224A" w:rsidDel="00F35D08">
          <w:rPr>
            <w:rFonts w:ascii="Times New Roman" w:eastAsia="Times New Roman" w:hAnsi="Times New Roman" w:cs="Times New Roman"/>
            <w:sz w:val="24"/>
            <w:szCs w:val="24"/>
          </w:rPr>
          <w:delText xml:space="preserve">since </w:delText>
        </w:r>
      </w:del>
      <w:r w:rsidRPr="00D0224A">
        <w:rPr>
          <w:rFonts w:ascii="Times New Roman" w:eastAsia="Times New Roman" w:hAnsi="Times New Roman" w:cs="Times New Roman"/>
          <w:sz w:val="24"/>
          <w:szCs w:val="24"/>
        </w:rPr>
        <w:t xml:space="preserve">YAML is easier to format than JSON and is typically used </w:t>
      </w:r>
      <w:ins w:id="127" w:author="Carl Reed" w:date="2020-02-04T14:17:00Z">
        <w:r w:rsidR="00F35D08">
          <w:rPr>
            <w:rFonts w:ascii="Times New Roman" w:eastAsia="Times New Roman" w:hAnsi="Times New Roman" w:cs="Times New Roman"/>
            <w:sz w:val="24"/>
            <w:szCs w:val="24"/>
          </w:rPr>
          <w:t>by</w:t>
        </w:r>
      </w:ins>
      <w:del w:id="128" w:author="Carl Reed" w:date="2020-02-04T14:17:00Z">
        <w:r w:rsidRPr="00D0224A" w:rsidDel="00F35D08">
          <w:rPr>
            <w:rFonts w:ascii="Times New Roman" w:eastAsia="Times New Roman" w:hAnsi="Times New Roman" w:cs="Times New Roman"/>
            <w:sz w:val="24"/>
            <w:szCs w:val="24"/>
          </w:rPr>
          <w:delText>in</w:delText>
        </w:r>
      </w:del>
      <w:r w:rsidRPr="00D0224A">
        <w:rPr>
          <w:rFonts w:ascii="Times New Roman" w:eastAsia="Times New Roman" w:hAnsi="Times New Roman" w:cs="Times New Roman"/>
          <w:sz w:val="24"/>
          <w:szCs w:val="24"/>
        </w:rPr>
        <w:t xml:space="preserve"> OpenAPI editors.</w:t>
      </w:r>
    </w:p>
    <w:p w14:paraId="6BE89EC8"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6.4.3. References to OpenAPI components in normative statements</w:t>
      </w:r>
    </w:p>
    <w:p w14:paraId="56205AE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Some normative statements (requirements, recommendations and permissions) use a phrase that a component in the API definition of the server must be "based upon" a schema or parameter component in the OGC schema repository.</w:t>
      </w:r>
    </w:p>
    <w:p w14:paraId="324B969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 this case, the following changes to the pre-defined OpenAPI component are permitted:</w:t>
      </w:r>
    </w:p>
    <w:p w14:paraId="18DD4726" w14:textId="77777777" w:rsidR="00D0224A" w:rsidRPr="00D0224A" w:rsidRDefault="00D0224A" w:rsidP="00D022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server supports an XML encoding, </w:t>
      </w:r>
      <w:r w:rsidRPr="00D0224A">
        <w:rPr>
          <w:rFonts w:ascii="Courier New" w:eastAsia="Times New Roman" w:hAnsi="Courier New" w:cs="Courier New"/>
          <w:sz w:val="20"/>
          <w:szCs w:val="20"/>
        </w:rPr>
        <w:t>xml</w:t>
      </w:r>
      <w:r w:rsidRPr="00D0224A">
        <w:rPr>
          <w:rFonts w:ascii="Times New Roman" w:eastAsia="Times New Roman" w:hAnsi="Times New Roman" w:cs="Times New Roman"/>
          <w:sz w:val="24"/>
          <w:szCs w:val="24"/>
        </w:rPr>
        <w:t xml:space="preserve"> properties may be added to the relevant OpenAPI schema components.</w:t>
      </w:r>
    </w:p>
    <w:p w14:paraId="7BFF2EEE" w14:textId="77777777" w:rsidR="00D0224A" w:rsidRPr="00D0224A" w:rsidRDefault="00D0224A" w:rsidP="00D022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range of values of a parameter or property may be extended (additional values) or constrained (if a subset of all possible values </w:t>
      </w:r>
      <w:del w:id="129" w:author="Carl Reed" w:date="2020-02-04T14:18:00Z">
        <w:r w:rsidRPr="00D0224A" w:rsidDel="00F35D08">
          <w:rPr>
            <w:rFonts w:ascii="Times New Roman" w:eastAsia="Times New Roman" w:hAnsi="Times New Roman" w:cs="Times New Roman"/>
            <w:sz w:val="24"/>
            <w:szCs w:val="24"/>
          </w:rPr>
          <w:delText xml:space="preserve">are </w:delText>
        </w:r>
      </w:del>
      <w:ins w:id="130" w:author="Carl Reed" w:date="2020-02-04T14:18:00Z">
        <w:r w:rsidR="00F35D08">
          <w:rPr>
            <w:rFonts w:ascii="Times New Roman" w:eastAsia="Times New Roman" w:hAnsi="Times New Roman" w:cs="Times New Roman"/>
            <w:sz w:val="24"/>
            <w:szCs w:val="24"/>
          </w:rPr>
          <w:t>is</w:t>
        </w:r>
        <w:r w:rsidR="00F35D08"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applicable to the server). An example for a constrained range of values is to explicitly specify the supported values of a string parameter or property using an </w:t>
      </w:r>
      <w:proofErr w:type="spellStart"/>
      <w:r w:rsidRPr="00F35D08">
        <w:rPr>
          <w:rFonts w:ascii="Times New Roman" w:eastAsia="Times New Roman" w:hAnsi="Times New Roman" w:cs="Times New Roman"/>
          <w:i/>
          <w:sz w:val="24"/>
          <w:szCs w:val="24"/>
          <w:rPrChange w:id="131" w:author="Carl Reed" w:date="2020-02-04T14:18:00Z">
            <w:rPr>
              <w:rFonts w:ascii="Times New Roman" w:eastAsia="Times New Roman" w:hAnsi="Times New Roman" w:cs="Times New Roman"/>
              <w:sz w:val="24"/>
              <w:szCs w:val="24"/>
            </w:rPr>
          </w:rPrChange>
        </w:rPr>
        <w:t>enum</w:t>
      </w:r>
      <w:proofErr w:type="spellEnd"/>
      <w:r w:rsidRPr="00D0224A">
        <w:rPr>
          <w:rFonts w:ascii="Times New Roman" w:eastAsia="Times New Roman" w:hAnsi="Times New Roman" w:cs="Times New Roman"/>
          <w:sz w:val="24"/>
          <w:szCs w:val="24"/>
        </w:rPr>
        <w:t>.</w:t>
      </w:r>
    </w:p>
    <w:p w14:paraId="07B84E29" w14:textId="77777777" w:rsidR="00D0224A" w:rsidRPr="00D0224A" w:rsidRDefault="00D0224A" w:rsidP="00D022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Additional properties may be added to the schema definition of a Response Object.</w:t>
      </w:r>
    </w:p>
    <w:p w14:paraId="449B2B60" w14:textId="77777777" w:rsidR="00D0224A" w:rsidRPr="00D0224A" w:rsidRDefault="00D0224A" w:rsidP="00D022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Informative text may be changed or added, like comments or description properties.</w:t>
      </w:r>
    </w:p>
    <w:p w14:paraId="0FDBC95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w:t>
      </w:r>
      <w:ins w:id="132" w:author="Carl Reed" w:date="2020-02-04T14:19:00Z">
        <w:r w:rsidR="00F35D08">
          <w:rPr>
            <w:rFonts w:ascii="Times New Roman" w:eastAsia="Times New Roman" w:hAnsi="Times New Roman" w:cs="Times New Roman"/>
            <w:sz w:val="24"/>
            <w:szCs w:val="24"/>
          </w:rPr>
          <w:t xml:space="preserve">OGC </w:t>
        </w:r>
      </w:ins>
      <w:r w:rsidRPr="00D0224A">
        <w:rPr>
          <w:rFonts w:ascii="Times New Roman" w:eastAsia="Times New Roman" w:hAnsi="Times New Roman" w:cs="Times New Roman"/>
          <w:sz w:val="24"/>
          <w:szCs w:val="24"/>
        </w:rPr>
        <w:t xml:space="preserve">API definitions that do not conform to the </w:t>
      </w:r>
      <w:hyperlink r:id="rId142" w:anchor="openapi" w:history="1">
        <w:r w:rsidRPr="00D0224A">
          <w:rPr>
            <w:rFonts w:ascii="Times New Roman" w:eastAsia="Times New Roman" w:hAnsi="Times New Roman" w:cs="Times New Roman"/>
            <w:color w:val="0000FF"/>
            <w:sz w:val="24"/>
            <w:szCs w:val="24"/>
            <w:u w:val="single"/>
          </w:rPr>
          <w:t>OpenAPI Specification 3.0</w:t>
        </w:r>
      </w:hyperlink>
      <w:ins w:id="133" w:author="Carl Reed" w:date="2020-02-04T14:19:00Z">
        <w:r w:rsidR="00F35D08">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the normative statement should be interpreted in the context of the API definition language used.</w:t>
      </w:r>
    </w:p>
    <w:p w14:paraId="7DC88CD5"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6.4.4. Paths in OpenAPI definitions</w:t>
      </w:r>
    </w:p>
    <w:p w14:paraId="11CFD35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All paths in an OpenAPI definition are relative to the base URL of a server. Unlike Web Services, an API is decoupled from the server(s). Some ramifications of this are:</w:t>
      </w:r>
    </w:p>
    <w:p w14:paraId="6CEBBC7F" w14:textId="77777777" w:rsidR="00D0224A" w:rsidRPr="00D0224A" w:rsidRDefault="00D0224A" w:rsidP="00D022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An API may be hosted (replicated) on more than one server.</w:t>
      </w:r>
    </w:p>
    <w:p w14:paraId="2AAB32B3" w14:textId="77777777" w:rsidR="00D0224A" w:rsidRPr="00D0224A" w:rsidRDefault="00D0224A" w:rsidP="00D022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Parts of an API may be distributed across multiple servers.</w:t>
      </w:r>
    </w:p>
    <w:p w14:paraId="04C4B980"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1. URL of the OpenAPI definition</w:t>
      </w:r>
    </w:p>
    <w:p w14:paraId="0A0D0705" w14:textId="77777777" w:rsidR="00D0224A" w:rsidRPr="00D0224A" w:rsidRDefault="009007E1" w:rsidP="00D0224A">
      <w:pPr>
        <w:spacing w:before="100" w:beforeAutospacing="1" w:after="100" w:afterAutospacing="1" w:line="240" w:lineRule="auto"/>
        <w:rPr>
          <w:rFonts w:ascii="Times New Roman" w:eastAsia="Times New Roman" w:hAnsi="Times New Roman" w:cs="Times New Roman"/>
          <w:sz w:val="24"/>
          <w:szCs w:val="24"/>
        </w:rPr>
      </w:pPr>
      <w:ins w:id="134" w:author="Carl Reed" w:date="2020-02-04T14:23:00Z">
        <w:r w:rsidRPr="009007E1">
          <w:rPr>
            <w:rFonts w:ascii="Times New Roman" w:hAnsi="Times New Roman" w:cs="Times New Roman"/>
            <w:sz w:val="24"/>
            <w:szCs w:val="24"/>
            <w:rPrChange w:id="135" w:author="Carl Reed" w:date="2020-02-04T14:24:00Z">
              <w:rPr/>
            </w:rPrChange>
          </w:rPr>
          <w:lastRenderedPageBreak/>
          <w:t xml:space="preserve">In OpenAPI, relative references are resolved using the URLs defined in the </w:t>
        </w:r>
        <w:commentRangeStart w:id="136"/>
        <w:commentRangeStart w:id="137"/>
        <w:r w:rsidRPr="009007E1">
          <w:rPr>
            <w:rFonts w:ascii="Times New Roman" w:hAnsi="Times New Roman" w:cs="Times New Roman"/>
            <w:sz w:val="24"/>
            <w:szCs w:val="24"/>
            <w:rPrChange w:id="138" w:author="Carl Reed" w:date="2020-02-04T14:24:00Z">
              <w:rPr/>
            </w:rPrChange>
          </w:rPr>
          <w:fldChar w:fldCharType="begin"/>
        </w:r>
        <w:r w:rsidRPr="009007E1">
          <w:rPr>
            <w:rFonts w:ascii="Times New Roman" w:hAnsi="Times New Roman" w:cs="Times New Roman"/>
            <w:sz w:val="24"/>
            <w:szCs w:val="24"/>
            <w:rPrChange w:id="139" w:author="Carl Reed" w:date="2020-02-04T14:24:00Z">
              <w:rPr/>
            </w:rPrChange>
          </w:rPr>
          <w:instrText xml:space="preserve"> HYPERLINK "https://swagger.io/specification/" \l "serverObject" </w:instrText>
        </w:r>
        <w:r w:rsidRPr="009007E1">
          <w:rPr>
            <w:rFonts w:ascii="Times New Roman" w:hAnsi="Times New Roman" w:cs="Times New Roman"/>
            <w:sz w:val="24"/>
            <w:szCs w:val="24"/>
            <w:rPrChange w:id="140" w:author="Carl Reed" w:date="2020-02-04T14:24:00Z">
              <w:rPr/>
            </w:rPrChange>
          </w:rPr>
          <w:fldChar w:fldCharType="separate"/>
        </w:r>
        <w:r w:rsidRPr="009007E1">
          <w:rPr>
            <w:rStyle w:val="HTMLCode"/>
            <w:rFonts w:ascii="Times New Roman" w:eastAsiaTheme="minorHAnsi" w:hAnsi="Times New Roman" w:cs="Times New Roman"/>
            <w:color w:val="0000FF"/>
            <w:sz w:val="24"/>
            <w:szCs w:val="24"/>
            <w:u w:val="single"/>
            <w:rPrChange w:id="141" w:author="Carl Reed" w:date="2020-02-04T14:24:00Z">
              <w:rPr>
                <w:rStyle w:val="HTMLCode"/>
                <w:rFonts w:eastAsiaTheme="minorHAnsi"/>
                <w:color w:val="0000FF"/>
                <w:u w:val="single"/>
              </w:rPr>
            </w:rPrChange>
          </w:rPr>
          <w:t>Server Object</w:t>
        </w:r>
        <w:r w:rsidRPr="009007E1">
          <w:rPr>
            <w:rFonts w:ascii="Times New Roman" w:hAnsi="Times New Roman" w:cs="Times New Roman"/>
            <w:sz w:val="24"/>
            <w:szCs w:val="24"/>
            <w:rPrChange w:id="142" w:author="Carl Reed" w:date="2020-02-04T14:24:00Z">
              <w:rPr/>
            </w:rPrChange>
          </w:rPr>
          <w:fldChar w:fldCharType="end"/>
        </w:r>
      </w:ins>
      <w:commentRangeEnd w:id="136"/>
      <w:ins w:id="143" w:author="Carl Reed" w:date="2020-02-04T14:24:00Z">
        <w:r>
          <w:rPr>
            <w:rStyle w:val="CommentReference"/>
          </w:rPr>
          <w:commentReference w:id="136"/>
        </w:r>
      </w:ins>
      <w:commentRangeEnd w:id="137"/>
      <w:r w:rsidR="007165DE">
        <w:rPr>
          <w:rStyle w:val="CommentReference"/>
        </w:rPr>
        <w:commentReference w:id="137"/>
      </w:r>
      <w:ins w:id="144" w:author="Carl Reed" w:date="2020-02-04T14:23:00Z">
        <w:r w:rsidRPr="009007E1">
          <w:rPr>
            <w:rFonts w:ascii="Times New Roman" w:hAnsi="Times New Roman" w:cs="Times New Roman"/>
            <w:sz w:val="24"/>
            <w:szCs w:val="24"/>
            <w:rPrChange w:id="145" w:author="Carl Reed" w:date="2020-02-04T14:24:00Z">
              <w:rPr/>
            </w:rPrChange>
          </w:rPr>
          <w:t xml:space="preserve"> as a Base URI.</w:t>
        </w:r>
        <w:r w:rsidRPr="00D0224A">
          <w:rPr>
            <w:rFonts w:ascii="Times New Roman" w:eastAsia="Times New Roman" w:hAnsi="Times New Roman" w:cs="Times New Roman"/>
            <w:sz w:val="24"/>
            <w:szCs w:val="24"/>
          </w:rPr>
          <w:t xml:space="preserve"> </w:t>
        </w:r>
      </w:ins>
      <w:r w:rsidR="00D0224A" w:rsidRPr="00D0224A">
        <w:rPr>
          <w:rFonts w:ascii="Times New Roman" w:eastAsia="Times New Roman" w:hAnsi="Times New Roman" w:cs="Times New Roman"/>
          <w:sz w:val="24"/>
          <w:szCs w:val="24"/>
        </w:rPr>
        <w:t>If the OpenAPI Server Object looks like this:</w:t>
      </w:r>
    </w:p>
    <w:p w14:paraId="30D3020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servers:</w:t>
      </w:r>
    </w:p>
    <w:p w14:paraId="2A020E7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 url: https://dev.example.org/</w:t>
      </w:r>
    </w:p>
    <w:p w14:paraId="2BF1434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Development server</w:t>
      </w:r>
    </w:p>
    <w:p w14:paraId="61AF753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 url: https://data.example.org/</w:t>
      </w:r>
    </w:p>
    <w:p w14:paraId="2330276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Production server</w:t>
      </w:r>
    </w:p>
    <w:p w14:paraId="096385C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commentRangeStart w:id="146"/>
      <w:commentRangeStart w:id="147"/>
      <w:r w:rsidRPr="00D0224A">
        <w:rPr>
          <w:rFonts w:ascii="Times New Roman" w:eastAsia="Times New Roman" w:hAnsi="Times New Roman" w:cs="Times New Roman"/>
          <w:sz w:val="24"/>
          <w:szCs w:val="24"/>
        </w:rPr>
        <w:t>The path "/</w:t>
      </w:r>
      <w:proofErr w:type="spellStart"/>
      <w:r w:rsidRPr="00D0224A">
        <w:rPr>
          <w:rFonts w:ascii="Times New Roman" w:eastAsia="Times New Roman" w:hAnsi="Times New Roman" w:cs="Times New Roman"/>
          <w:sz w:val="24"/>
          <w:szCs w:val="24"/>
        </w:rPr>
        <w:t>mypath</w:t>
      </w:r>
      <w:proofErr w:type="spellEnd"/>
      <w:r w:rsidRPr="00D0224A">
        <w:rPr>
          <w:rFonts w:ascii="Times New Roman" w:eastAsia="Times New Roman" w:hAnsi="Times New Roman" w:cs="Times New Roman"/>
          <w:sz w:val="24"/>
          <w:szCs w:val="24"/>
        </w:rPr>
        <w:t xml:space="preserve">" in </w:t>
      </w:r>
      <w:commentRangeEnd w:id="146"/>
      <w:r w:rsidR="009007E1">
        <w:rPr>
          <w:rStyle w:val="CommentReference"/>
        </w:rPr>
        <w:commentReference w:id="146"/>
      </w:r>
      <w:commentRangeEnd w:id="147"/>
      <w:r w:rsidR="002F4EB3">
        <w:rPr>
          <w:rStyle w:val="CommentReference"/>
        </w:rPr>
        <w:commentReference w:id="147"/>
      </w:r>
      <w:r w:rsidRPr="00D0224A">
        <w:rPr>
          <w:rFonts w:ascii="Times New Roman" w:eastAsia="Times New Roman" w:hAnsi="Times New Roman" w:cs="Times New Roman"/>
          <w:sz w:val="24"/>
          <w:szCs w:val="24"/>
        </w:rPr>
        <w:t xml:space="preserve">the </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definition of the API would be the URL </w:t>
      </w:r>
      <w:hyperlink r:id="rId143" w:history="1">
        <w:r w:rsidRPr="00D0224A">
          <w:rPr>
            <w:rFonts w:ascii="Courier New" w:eastAsia="Times New Roman" w:hAnsi="Courier New" w:cs="Courier New"/>
            <w:color w:val="0000FF"/>
            <w:sz w:val="20"/>
            <w:szCs w:val="20"/>
            <w:u w:val="single"/>
          </w:rPr>
          <w:t>https://data.example.org/mypath</w:t>
        </w:r>
      </w:hyperlink>
      <w:r w:rsidRPr="00D0224A">
        <w:rPr>
          <w:rFonts w:ascii="Times New Roman" w:eastAsia="Times New Roman" w:hAnsi="Times New Roman" w:cs="Times New Roman"/>
          <w:sz w:val="24"/>
          <w:szCs w:val="24"/>
        </w:rPr>
        <w:t xml:space="preserve"> for the production server.</w:t>
      </w:r>
    </w:p>
    <w:p w14:paraId="4A0F554B"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6.4.5. Reusable OpenAPI components</w:t>
      </w:r>
    </w:p>
    <w:p w14:paraId="4947F4B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Reusable components for OpenAPI definitions for a</w:t>
      </w:r>
      <w:ins w:id="148" w:author="Carl Reed" w:date="2020-02-04T14:25:00Z">
        <w:r w:rsidR="009007E1">
          <w:rPr>
            <w:rFonts w:ascii="Times New Roman" w:eastAsia="Times New Roman" w:hAnsi="Times New Roman" w:cs="Times New Roman"/>
            <w:sz w:val="24"/>
            <w:szCs w:val="24"/>
          </w:rPr>
          <w:t>n</w:t>
        </w:r>
      </w:ins>
      <w:r w:rsidRPr="00D0224A">
        <w:rPr>
          <w:rFonts w:ascii="Times New Roman" w:eastAsia="Times New Roman" w:hAnsi="Times New Roman" w:cs="Times New Roman"/>
          <w:sz w:val="24"/>
          <w:szCs w:val="24"/>
        </w:rPr>
        <w:t xml:space="preserve"> OGC API are referenced from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8615"/>
      </w:tblGrid>
      <w:tr w:rsidR="00D0224A" w:rsidRPr="00D0224A" w14:paraId="6C1E2AE7" w14:textId="77777777" w:rsidTr="00D0224A">
        <w:trPr>
          <w:tblCellSpacing w:w="15" w:type="dxa"/>
        </w:trPr>
        <w:tc>
          <w:tcPr>
            <w:tcW w:w="0" w:type="auto"/>
            <w:vAlign w:val="center"/>
            <w:hideMark/>
          </w:tcPr>
          <w:p w14:paraId="6883DB7B" w14:textId="77777777" w:rsidR="00D0224A" w:rsidRPr="00D0224A" w:rsidRDefault="00D0224A" w:rsidP="00D0224A">
            <w:pPr>
              <w:spacing w:after="0" w:line="240" w:lineRule="auto"/>
              <w:divId w:val="2100980490"/>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Caution</w:t>
            </w:r>
          </w:p>
        </w:tc>
        <w:tc>
          <w:tcPr>
            <w:tcW w:w="0" w:type="auto"/>
            <w:vAlign w:val="center"/>
            <w:hideMark/>
          </w:tcPr>
          <w:p w14:paraId="2587F712"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During the development phase, these components use a base URL of "https://raw.githubusercontent.com/opengeospatial/oapi_common/master/", but eventually they are expected to be available under the base URL "http://schemas.opengis.net/</w:t>
            </w:r>
            <w:proofErr w:type="spellStart"/>
            <w:r w:rsidRPr="00D0224A">
              <w:rPr>
                <w:rFonts w:ascii="Times New Roman" w:eastAsia="Times New Roman" w:hAnsi="Times New Roman" w:cs="Times New Roman"/>
                <w:sz w:val="24"/>
                <w:szCs w:val="24"/>
              </w:rPr>
              <w:t>ogcapi_common</w:t>
            </w:r>
            <w:proofErr w:type="spellEnd"/>
            <w:r w:rsidRPr="00D0224A">
              <w:rPr>
                <w:rFonts w:ascii="Times New Roman" w:eastAsia="Times New Roman" w:hAnsi="Times New Roman" w:cs="Times New Roman"/>
                <w:sz w:val="24"/>
                <w:szCs w:val="24"/>
              </w:rPr>
              <w:t>/1.0/</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w:t>
            </w:r>
          </w:p>
        </w:tc>
      </w:tr>
    </w:tbl>
    <w:p w14:paraId="5C60D70D"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7. Overview</w:t>
      </w:r>
    </w:p>
    <w:p w14:paraId="0A2706BC"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7.1. Evolution from OGC Web Services</w:t>
      </w:r>
    </w:p>
    <w:p w14:paraId="163A1B3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OGC Web Service (OWS) standards implement a Remote-Procedure-Call-over-HTTP architectural style using XML for payloads. This was the state-of-the-art when OGC Web Services (OWS) were originally </w:t>
      </w:r>
      <w:commentRangeStart w:id="149"/>
      <w:commentRangeStart w:id="150"/>
      <w:r w:rsidRPr="00D0224A">
        <w:rPr>
          <w:rFonts w:ascii="Times New Roman" w:eastAsia="Times New Roman" w:hAnsi="Times New Roman" w:cs="Times New Roman"/>
          <w:sz w:val="24"/>
          <w:szCs w:val="24"/>
        </w:rPr>
        <w:t>designed in the late 1990s</w:t>
      </w:r>
      <w:commentRangeEnd w:id="149"/>
      <w:r w:rsidR="009007E1">
        <w:rPr>
          <w:rStyle w:val="CommentReference"/>
        </w:rPr>
        <w:commentReference w:id="149"/>
      </w:r>
      <w:commentRangeEnd w:id="150"/>
      <w:r w:rsidR="002F4EB3">
        <w:rPr>
          <w:rStyle w:val="CommentReference"/>
        </w:rPr>
        <w:commentReference w:id="150"/>
      </w:r>
      <w:r w:rsidRPr="00D0224A">
        <w:rPr>
          <w:rFonts w:ascii="Times New Roman" w:eastAsia="Times New Roman" w:hAnsi="Times New Roman" w:cs="Times New Roman"/>
          <w:sz w:val="24"/>
          <w:szCs w:val="24"/>
        </w:rPr>
        <w:t xml:space="preserve">. However, </w:t>
      </w:r>
      <w:del w:id="151" w:author="Carl Reed" w:date="2020-02-04T14:27:00Z">
        <w:r w:rsidRPr="00D0224A" w:rsidDel="009007E1">
          <w:rPr>
            <w:rFonts w:ascii="Times New Roman" w:eastAsia="Times New Roman" w:hAnsi="Times New Roman" w:cs="Times New Roman"/>
            <w:sz w:val="24"/>
            <w:szCs w:val="24"/>
          </w:rPr>
          <w:delText>times have changed</w:delText>
        </w:r>
      </w:del>
      <w:ins w:id="152" w:author="Carl Reed" w:date="2020-02-04T14:27:00Z">
        <w:r w:rsidR="009007E1">
          <w:rPr>
            <w:rFonts w:ascii="Times New Roman" w:eastAsia="Times New Roman" w:hAnsi="Times New Roman" w:cs="Times New Roman"/>
            <w:sz w:val="24"/>
            <w:szCs w:val="24"/>
          </w:rPr>
          <w:t>technology has evolved</w:t>
        </w:r>
      </w:ins>
      <w:r w:rsidRPr="00D0224A">
        <w:rPr>
          <w:rFonts w:ascii="Times New Roman" w:eastAsia="Times New Roman" w:hAnsi="Times New Roman" w:cs="Times New Roman"/>
          <w:sz w:val="24"/>
          <w:szCs w:val="24"/>
        </w:rPr>
        <w:t xml:space="preserve">. New Resource-Oriented APIs have begun to </w:t>
      </w:r>
      <w:commentRangeStart w:id="153"/>
      <w:commentRangeStart w:id="154"/>
      <w:r w:rsidRPr="00D0224A">
        <w:rPr>
          <w:rFonts w:ascii="Times New Roman" w:eastAsia="Times New Roman" w:hAnsi="Times New Roman" w:cs="Times New Roman"/>
          <w:sz w:val="24"/>
          <w:szCs w:val="24"/>
        </w:rPr>
        <w:t xml:space="preserve">replace </w:t>
      </w:r>
      <w:commentRangeEnd w:id="153"/>
      <w:r w:rsidR="009007E1">
        <w:rPr>
          <w:rStyle w:val="CommentReference"/>
        </w:rPr>
        <w:commentReference w:id="153"/>
      </w:r>
      <w:commentRangeEnd w:id="154"/>
      <w:r w:rsidR="002F4EB3">
        <w:rPr>
          <w:rStyle w:val="CommentReference"/>
        </w:rPr>
        <w:commentReference w:id="154"/>
      </w:r>
      <w:r w:rsidRPr="00D0224A">
        <w:rPr>
          <w:rFonts w:ascii="Times New Roman" w:eastAsia="Times New Roman" w:hAnsi="Times New Roman" w:cs="Times New Roman"/>
          <w:sz w:val="24"/>
          <w:szCs w:val="24"/>
        </w:rPr>
        <w:t>Service-Oriented Web Services. And new OGC API standards are under development to provide API alternatives to the OWS standards.</w:t>
      </w:r>
    </w:p>
    <w:p w14:paraId="4E31BF7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OGC API (OAPI) Common specifies the common kernel of th</w:t>
      </w:r>
      <w:ins w:id="155" w:author="Carl Reed" w:date="2020-02-04T14:26:00Z">
        <w:r w:rsidR="009007E1">
          <w:rPr>
            <w:rFonts w:ascii="Times New Roman" w:eastAsia="Times New Roman" w:hAnsi="Times New Roman" w:cs="Times New Roman"/>
            <w:sz w:val="24"/>
            <w:szCs w:val="24"/>
          </w:rPr>
          <w:t>e OGC</w:t>
        </w:r>
      </w:ins>
      <w:del w:id="156" w:author="Carl Reed" w:date="2020-02-04T14:26:00Z">
        <w:r w:rsidRPr="00D0224A" w:rsidDel="009007E1">
          <w:rPr>
            <w:rFonts w:ascii="Times New Roman" w:eastAsia="Times New Roman" w:hAnsi="Times New Roman" w:cs="Times New Roman"/>
            <w:sz w:val="24"/>
            <w:szCs w:val="24"/>
          </w:rPr>
          <w:delText>is</w:delText>
        </w:r>
      </w:del>
      <w:r w:rsidRPr="00D0224A">
        <w:rPr>
          <w:rFonts w:ascii="Times New Roman" w:eastAsia="Times New Roman" w:hAnsi="Times New Roman" w:cs="Times New Roman"/>
          <w:sz w:val="24"/>
          <w:szCs w:val="24"/>
        </w:rPr>
        <w:t xml:space="preserve"> API approach to services that follows the current Web architecture. In particular, </w:t>
      </w:r>
      <w:ins w:id="157" w:author="Carl Reed" w:date="2020-02-04T14:35:00Z">
        <w:r w:rsidR="00156B26">
          <w:rPr>
            <w:rFonts w:ascii="Times New Roman" w:eastAsia="Times New Roman" w:hAnsi="Times New Roman" w:cs="Times New Roman"/>
            <w:sz w:val="24"/>
            <w:szCs w:val="24"/>
          </w:rPr>
          <w:t>the recomm</w:t>
        </w:r>
      </w:ins>
      <w:ins w:id="158" w:author="Carl Reed" w:date="2020-02-04T14:36:00Z">
        <w:r w:rsidR="00156B26">
          <w:rPr>
            <w:rFonts w:ascii="Times New Roman" w:eastAsia="Times New Roman" w:hAnsi="Times New Roman" w:cs="Times New Roman"/>
            <w:sz w:val="24"/>
            <w:szCs w:val="24"/>
          </w:rPr>
          <w:t>en</w:t>
        </w:r>
      </w:ins>
      <w:ins w:id="159" w:author="Carl Reed" w:date="2020-02-04T14:35:00Z">
        <w:r w:rsidR="00156B26">
          <w:rPr>
            <w:rFonts w:ascii="Times New Roman" w:eastAsia="Times New Roman" w:hAnsi="Times New Roman" w:cs="Times New Roman"/>
            <w:sz w:val="24"/>
            <w:szCs w:val="24"/>
          </w:rPr>
          <w:t xml:space="preserve">dations as defined in </w:t>
        </w:r>
      </w:ins>
      <w:r w:rsidRPr="00D0224A">
        <w:rPr>
          <w:rFonts w:ascii="Times New Roman" w:eastAsia="Times New Roman" w:hAnsi="Times New Roman" w:cs="Times New Roman"/>
          <w:sz w:val="24"/>
          <w:szCs w:val="24"/>
        </w:rPr>
        <w:t xml:space="preserve">the </w:t>
      </w:r>
      <w:hyperlink r:id="rId144" w:anchor="SDWBP" w:history="1">
        <w:r w:rsidRPr="00D0224A">
          <w:rPr>
            <w:rFonts w:ascii="Times New Roman" w:eastAsia="Times New Roman" w:hAnsi="Times New Roman" w:cs="Times New Roman"/>
            <w:color w:val="0000FF"/>
            <w:sz w:val="24"/>
            <w:szCs w:val="24"/>
            <w:u w:val="single"/>
          </w:rPr>
          <w:t>W3C/OGC best practices for sharing Spatial Data on the Web</w:t>
        </w:r>
      </w:hyperlink>
      <w:r w:rsidRPr="00D0224A">
        <w:rPr>
          <w:rFonts w:ascii="Times New Roman" w:eastAsia="Times New Roman" w:hAnsi="Times New Roman" w:cs="Times New Roman"/>
          <w:sz w:val="24"/>
          <w:szCs w:val="24"/>
        </w:rPr>
        <w:t xml:space="preserve"> as well as the </w:t>
      </w:r>
      <w:hyperlink r:id="rId145" w:anchor="DWBP" w:history="1">
        <w:r w:rsidRPr="00D0224A">
          <w:rPr>
            <w:rFonts w:ascii="Times New Roman" w:eastAsia="Times New Roman" w:hAnsi="Times New Roman" w:cs="Times New Roman"/>
            <w:color w:val="0000FF"/>
            <w:sz w:val="24"/>
            <w:szCs w:val="24"/>
            <w:u w:val="single"/>
          </w:rPr>
          <w:t>W3C best practices for sharing Data on the Web</w:t>
        </w:r>
      </w:hyperlink>
      <w:r w:rsidRPr="00D0224A">
        <w:rPr>
          <w:rFonts w:ascii="Times New Roman" w:eastAsia="Times New Roman" w:hAnsi="Times New Roman" w:cs="Times New Roman"/>
          <w:sz w:val="24"/>
          <w:szCs w:val="24"/>
        </w:rPr>
        <w:t>.</w:t>
      </w:r>
    </w:p>
    <w:p w14:paraId="658A95C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del w:id="160" w:author="Carl Reed" w:date="2020-02-04T14:36:00Z">
        <w:r w:rsidRPr="00D0224A" w:rsidDel="00156B26">
          <w:rPr>
            <w:rFonts w:ascii="Times New Roman" w:eastAsia="Times New Roman" w:hAnsi="Times New Roman" w:cs="Times New Roman"/>
            <w:sz w:val="24"/>
            <w:szCs w:val="24"/>
          </w:rPr>
          <w:delText xml:space="preserve">Beside </w:delText>
        </w:r>
      </w:del>
      <w:ins w:id="161" w:author="Carl Reed" w:date="2020-02-04T14:36:00Z">
        <w:r w:rsidR="00156B26">
          <w:rPr>
            <w:rFonts w:ascii="Times New Roman" w:eastAsia="Times New Roman" w:hAnsi="Times New Roman" w:cs="Times New Roman"/>
            <w:sz w:val="24"/>
            <w:szCs w:val="24"/>
          </w:rPr>
          <w:t>In addition to</w:t>
        </w:r>
        <w:r w:rsidR="00156B26"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the general alignment with the architecture of the Web (e.g., consistency with HTTP/HTTPS, hypermedia controls), another goal for OGC API standards is modularization. This goal has several facets:</w:t>
      </w:r>
    </w:p>
    <w:p w14:paraId="10A044C4" w14:textId="77777777" w:rsidR="00D0224A" w:rsidRPr="00D0224A" w:rsidRDefault="00D0224A" w:rsidP="00D022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Clear separation between common core requirements and more resource specific capabilities. Th</w:t>
      </w:r>
      <w:ins w:id="162" w:author="Carl Reed" w:date="2020-02-04T14:36:00Z">
        <w:r w:rsidR="00156B26">
          <w:rPr>
            <w:rFonts w:ascii="Times New Roman" w:eastAsia="Times New Roman" w:hAnsi="Times New Roman" w:cs="Times New Roman"/>
            <w:sz w:val="24"/>
            <w:szCs w:val="24"/>
          </w:rPr>
          <w:t xml:space="preserve">e OGC API-Common Standard </w:t>
        </w:r>
      </w:ins>
      <w:del w:id="163" w:author="Carl Reed" w:date="2020-02-04T14:36:00Z">
        <w:r w:rsidRPr="00D0224A" w:rsidDel="00156B26">
          <w:rPr>
            <w:rFonts w:ascii="Times New Roman" w:eastAsia="Times New Roman" w:hAnsi="Times New Roman" w:cs="Times New Roman"/>
            <w:sz w:val="24"/>
            <w:szCs w:val="24"/>
          </w:rPr>
          <w:delText xml:space="preserve">is document </w:delText>
        </w:r>
      </w:del>
      <w:r w:rsidRPr="00D0224A">
        <w:rPr>
          <w:rFonts w:ascii="Times New Roman" w:eastAsia="Times New Roman" w:hAnsi="Times New Roman" w:cs="Times New Roman"/>
          <w:sz w:val="24"/>
          <w:szCs w:val="24"/>
        </w:rPr>
        <w:t xml:space="preserve">specifies the core or </w:t>
      </w:r>
      <w:r w:rsidRPr="00D0224A">
        <w:rPr>
          <w:rFonts w:ascii="Times New Roman" w:eastAsia="Times New Roman" w:hAnsi="Times New Roman" w:cs="Times New Roman"/>
          <w:i/>
          <w:iCs/>
          <w:sz w:val="24"/>
          <w:szCs w:val="24"/>
        </w:rPr>
        <w:t>common</w:t>
      </w:r>
      <w:r w:rsidRPr="00D0224A">
        <w:rPr>
          <w:rFonts w:ascii="Times New Roman" w:eastAsia="Times New Roman" w:hAnsi="Times New Roman" w:cs="Times New Roman"/>
          <w:sz w:val="24"/>
          <w:szCs w:val="24"/>
        </w:rPr>
        <w:t xml:space="preserve"> requirements </w:t>
      </w:r>
      <w:commentRangeStart w:id="164"/>
      <w:commentRangeStart w:id="165"/>
      <w:r w:rsidRPr="00D0224A">
        <w:rPr>
          <w:rFonts w:ascii="Times New Roman" w:eastAsia="Times New Roman" w:hAnsi="Times New Roman" w:cs="Times New Roman"/>
          <w:sz w:val="24"/>
          <w:szCs w:val="24"/>
        </w:rPr>
        <w:t xml:space="preserve">that </w:t>
      </w:r>
      <w:del w:id="166" w:author="Carl Reed" w:date="2020-02-04T14:37:00Z">
        <w:r w:rsidRPr="00D0224A" w:rsidDel="00156B26">
          <w:rPr>
            <w:rFonts w:ascii="Times New Roman" w:eastAsia="Times New Roman" w:hAnsi="Times New Roman" w:cs="Times New Roman"/>
            <w:sz w:val="24"/>
            <w:szCs w:val="24"/>
          </w:rPr>
          <w:delText xml:space="preserve">are </w:delText>
        </w:r>
      </w:del>
      <w:ins w:id="167" w:author="Carl Reed" w:date="2020-02-04T14:37:00Z">
        <w:r w:rsidR="00156B26">
          <w:rPr>
            <w:rFonts w:ascii="Times New Roman" w:eastAsia="Times New Roman" w:hAnsi="Times New Roman" w:cs="Times New Roman"/>
            <w:sz w:val="24"/>
            <w:szCs w:val="24"/>
          </w:rPr>
          <w:t xml:space="preserve">may be </w:t>
        </w:r>
      </w:ins>
      <w:r w:rsidRPr="00D0224A">
        <w:rPr>
          <w:rFonts w:ascii="Times New Roman" w:eastAsia="Times New Roman" w:hAnsi="Times New Roman" w:cs="Times New Roman"/>
          <w:sz w:val="24"/>
          <w:szCs w:val="24"/>
        </w:rPr>
        <w:t xml:space="preserve">relevant </w:t>
      </w:r>
      <w:del w:id="168" w:author="Carl Reed" w:date="2020-02-04T14:37:00Z">
        <w:r w:rsidRPr="00D0224A" w:rsidDel="00156B26">
          <w:rPr>
            <w:rFonts w:ascii="Times New Roman" w:eastAsia="Times New Roman" w:hAnsi="Times New Roman" w:cs="Times New Roman"/>
            <w:sz w:val="24"/>
            <w:szCs w:val="24"/>
          </w:rPr>
          <w:delText xml:space="preserve">for </w:delText>
        </w:r>
      </w:del>
      <w:ins w:id="169" w:author="Carl Reed" w:date="2020-02-04T14:37:00Z">
        <w:r w:rsidR="00156B26">
          <w:rPr>
            <w:rFonts w:ascii="Times New Roman" w:eastAsia="Times New Roman" w:hAnsi="Times New Roman" w:cs="Times New Roman"/>
            <w:sz w:val="24"/>
            <w:szCs w:val="24"/>
          </w:rPr>
          <w:t>to</w:t>
        </w:r>
        <w:r w:rsidR="00156B26"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almost </w:t>
      </w:r>
      <w:del w:id="170" w:author="Carl Reed" w:date="2020-02-04T14:37:00Z">
        <w:r w:rsidRPr="00D0224A" w:rsidDel="00156B26">
          <w:rPr>
            <w:rFonts w:ascii="Times New Roman" w:eastAsia="Times New Roman" w:hAnsi="Times New Roman" w:cs="Times New Roman"/>
            <w:sz w:val="24"/>
            <w:szCs w:val="24"/>
          </w:rPr>
          <w:delText xml:space="preserve">everyone </w:delText>
        </w:r>
      </w:del>
      <w:ins w:id="171" w:author="Carl Reed" w:date="2020-02-04T14:37:00Z">
        <w:r w:rsidR="00156B26">
          <w:rPr>
            <w:rFonts w:ascii="Times New Roman" w:eastAsia="Times New Roman" w:hAnsi="Times New Roman" w:cs="Times New Roman"/>
            <w:sz w:val="24"/>
            <w:szCs w:val="24"/>
          </w:rPr>
          <w:t>any</w:t>
        </w:r>
        <w:r w:rsidR="00156B26" w:rsidRPr="00D0224A">
          <w:rPr>
            <w:rFonts w:ascii="Times New Roman" w:eastAsia="Times New Roman" w:hAnsi="Times New Roman" w:cs="Times New Roman"/>
            <w:sz w:val="24"/>
            <w:szCs w:val="24"/>
          </w:rPr>
          <w:t xml:space="preserve">one </w:t>
        </w:r>
      </w:ins>
      <w:r w:rsidRPr="00D0224A">
        <w:rPr>
          <w:rFonts w:ascii="Times New Roman" w:eastAsia="Times New Roman" w:hAnsi="Times New Roman" w:cs="Times New Roman"/>
          <w:sz w:val="24"/>
          <w:szCs w:val="24"/>
        </w:rPr>
        <w:t xml:space="preserve">who wants to build </w:t>
      </w:r>
      <w:commentRangeEnd w:id="164"/>
      <w:r w:rsidR="00156B26">
        <w:rPr>
          <w:rStyle w:val="CommentReference"/>
        </w:rPr>
        <w:lastRenderedPageBreak/>
        <w:commentReference w:id="164"/>
      </w:r>
      <w:commentRangeEnd w:id="165"/>
      <w:r w:rsidR="00987DE6">
        <w:rPr>
          <w:rStyle w:val="CommentReference"/>
        </w:rPr>
        <w:commentReference w:id="165"/>
      </w:r>
      <w:r w:rsidRPr="00D0224A">
        <w:rPr>
          <w:rFonts w:ascii="Times New Roman" w:eastAsia="Times New Roman" w:hAnsi="Times New Roman" w:cs="Times New Roman"/>
          <w:sz w:val="24"/>
          <w:szCs w:val="24"/>
        </w:rPr>
        <w:t xml:space="preserve">a </w:t>
      </w:r>
      <w:commentRangeStart w:id="172"/>
      <w:commentRangeStart w:id="173"/>
      <w:r w:rsidRPr="00D0224A">
        <w:rPr>
          <w:rFonts w:ascii="Times New Roman" w:eastAsia="Times New Roman" w:hAnsi="Times New Roman" w:cs="Times New Roman"/>
          <w:sz w:val="24"/>
          <w:szCs w:val="24"/>
        </w:rPr>
        <w:t>spatial API</w:t>
      </w:r>
      <w:commentRangeEnd w:id="172"/>
      <w:r w:rsidR="00156B26">
        <w:rPr>
          <w:rStyle w:val="CommentReference"/>
        </w:rPr>
        <w:commentReference w:id="172"/>
      </w:r>
      <w:commentRangeEnd w:id="173"/>
      <w:r w:rsidR="00987DE6">
        <w:rPr>
          <w:rStyle w:val="CommentReference"/>
        </w:rPr>
        <w:commentReference w:id="173"/>
      </w:r>
      <w:r w:rsidRPr="00D0224A">
        <w:rPr>
          <w:rFonts w:ascii="Times New Roman" w:eastAsia="Times New Roman" w:hAnsi="Times New Roman" w:cs="Times New Roman"/>
          <w:sz w:val="24"/>
          <w:szCs w:val="24"/>
        </w:rPr>
        <w:t xml:space="preserve">. </w:t>
      </w:r>
      <w:commentRangeStart w:id="174"/>
      <w:commentRangeStart w:id="175"/>
      <w:r w:rsidRPr="00D0224A">
        <w:rPr>
          <w:rFonts w:ascii="Times New Roman" w:eastAsia="Times New Roman" w:hAnsi="Times New Roman" w:cs="Times New Roman"/>
          <w:sz w:val="24"/>
          <w:szCs w:val="24"/>
        </w:rPr>
        <w:t xml:space="preserve">Additional capabilities that several communities are using today </w:t>
      </w:r>
      <w:commentRangeEnd w:id="174"/>
      <w:r w:rsidR="00156B26">
        <w:rPr>
          <w:rStyle w:val="CommentReference"/>
        </w:rPr>
        <w:commentReference w:id="174"/>
      </w:r>
      <w:commentRangeEnd w:id="175"/>
      <w:r w:rsidR="00987DE6">
        <w:rPr>
          <w:rStyle w:val="CommentReference"/>
        </w:rPr>
        <w:commentReference w:id="175"/>
      </w:r>
      <w:r w:rsidRPr="00D0224A">
        <w:rPr>
          <w:rFonts w:ascii="Times New Roman" w:eastAsia="Times New Roman" w:hAnsi="Times New Roman" w:cs="Times New Roman"/>
          <w:sz w:val="24"/>
          <w:szCs w:val="24"/>
        </w:rPr>
        <w:t>will be specified as extensions to the Common API.</w:t>
      </w:r>
    </w:p>
    <w:p w14:paraId="6F7ACE65" w14:textId="77777777" w:rsidR="00D0224A" w:rsidRPr="00D0224A" w:rsidRDefault="00D0224A" w:rsidP="00D022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Technologies that change more frequently are decoupled and specified in separate modules ("conformance classes" in OGC terminology). This enables, for example, the use/re-use of new encodings for spatial data or API descriptions.</w:t>
      </w:r>
    </w:p>
    <w:p w14:paraId="554CE590" w14:textId="77777777" w:rsidR="00D0224A" w:rsidRPr="00D0224A" w:rsidRDefault="00D0224A" w:rsidP="00D022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Modularization is not just about a single "service". OGC APIs </w:t>
      </w:r>
      <w:del w:id="176" w:author="Carl Reed" w:date="2020-02-04T14:42:00Z">
        <w:r w:rsidRPr="00D0224A" w:rsidDel="00156B26">
          <w:rPr>
            <w:rFonts w:ascii="Times New Roman" w:eastAsia="Times New Roman" w:hAnsi="Times New Roman" w:cs="Times New Roman"/>
            <w:sz w:val="24"/>
            <w:szCs w:val="24"/>
          </w:rPr>
          <w:delText xml:space="preserve">will </w:delText>
        </w:r>
      </w:del>
      <w:ins w:id="177" w:author="Carl Reed" w:date="2020-02-04T14:42:00Z">
        <w:r w:rsidR="00156B26">
          <w:rPr>
            <w:rFonts w:ascii="Times New Roman" w:eastAsia="Times New Roman" w:hAnsi="Times New Roman" w:cs="Times New Roman"/>
            <w:sz w:val="24"/>
            <w:szCs w:val="24"/>
          </w:rPr>
          <w:t xml:space="preserve">can </w:t>
        </w:r>
      </w:ins>
      <w:r w:rsidRPr="00D0224A">
        <w:rPr>
          <w:rFonts w:ascii="Times New Roman" w:eastAsia="Times New Roman" w:hAnsi="Times New Roman" w:cs="Times New Roman"/>
          <w:sz w:val="24"/>
          <w:szCs w:val="24"/>
        </w:rPr>
        <w:t>provide building blocks that can be reused in APIs in general. In other words, a server supporting the OGC-Feature API should not be seen as a standalone service. Rather</w:t>
      </w:r>
      <w:ins w:id="178" w:author="Carl Reed" w:date="2020-02-04T14:42:00Z">
        <w:r w:rsidR="00156B26">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w:t>
      </w:r>
      <w:del w:id="179" w:author="Carl Reed" w:date="2020-02-04T14:42:00Z">
        <w:r w:rsidRPr="00D0224A" w:rsidDel="00156B26">
          <w:rPr>
            <w:rFonts w:ascii="Times New Roman" w:eastAsia="Times New Roman" w:hAnsi="Times New Roman" w:cs="Times New Roman"/>
            <w:sz w:val="24"/>
            <w:szCs w:val="24"/>
          </w:rPr>
          <w:delText xml:space="preserve">it </w:delText>
        </w:r>
      </w:del>
      <w:ins w:id="180" w:author="Carl Reed" w:date="2020-02-04T14:42:00Z">
        <w:r w:rsidR="00156B26">
          <w:rPr>
            <w:rFonts w:ascii="Times New Roman" w:eastAsia="Times New Roman" w:hAnsi="Times New Roman" w:cs="Times New Roman"/>
            <w:sz w:val="24"/>
            <w:szCs w:val="24"/>
          </w:rPr>
          <w:t>this server</w:t>
        </w:r>
        <w:r w:rsidR="00156B26"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should be viewed as a collection of API building blocks which together implement API-Feature capabilities. A corollary of this is that it should be possible to implement an API that simultaneously conforms to conformance classes from the Feature, Coverage, and other </w:t>
      </w:r>
      <w:ins w:id="181" w:author="Carl Reed" w:date="2020-02-04T14:42:00Z">
        <w:r w:rsidR="00156B26">
          <w:rPr>
            <w:rFonts w:ascii="Times New Roman" w:eastAsia="Times New Roman" w:hAnsi="Times New Roman" w:cs="Times New Roman"/>
            <w:sz w:val="24"/>
            <w:szCs w:val="24"/>
          </w:rPr>
          <w:t xml:space="preserve">current or future </w:t>
        </w:r>
      </w:ins>
      <w:r w:rsidRPr="00D0224A">
        <w:rPr>
          <w:rFonts w:ascii="Times New Roman" w:eastAsia="Times New Roman" w:hAnsi="Times New Roman" w:cs="Times New Roman"/>
          <w:sz w:val="24"/>
          <w:szCs w:val="24"/>
        </w:rPr>
        <w:t>OGC Web API standards.</w:t>
      </w:r>
    </w:p>
    <w:p w14:paraId="020F9C4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commentRangeStart w:id="182"/>
      <w:commentRangeStart w:id="183"/>
      <w:r w:rsidRPr="00D0224A">
        <w:rPr>
          <w:rFonts w:ascii="Times New Roman" w:eastAsia="Times New Roman" w:hAnsi="Times New Roman" w:cs="Times New Roman"/>
          <w:sz w:val="24"/>
          <w:szCs w:val="24"/>
        </w:rPr>
        <w:t xml:space="preserve">Implementations of OGC API </w:t>
      </w:r>
      <w:commentRangeEnd w:id="182"/>
      <w:r w:rsidR="00156B26">
        <w:rPr>
          <w:rStyle w:val="CommentReference"/>
        </w:rPr>
        <w:commentReference w:id="182"/>
      </w:r>
      <w:commentRangeEnd w:id="183"/>
      <w:r w:rsidR="003C2E46">
        <w:rPr>
          <w:rStyle w:val="CommentReference"/>
        </w:rPr>
        <w:commentReference w:id="183"/>
      </w:r>
      <w:r w:rsidRPr="00D0224A">
        <w:rPr>
          <w:rFonts w:ascii="Times New Roman" w:eastAsia="Times New Roman" w:hAnsi="Times New Roman" w:cs="Times New Roman"/>
          <w:sz w:val="24"/>
          <w:szCs w:val="24"/>
        </w:rPr>
        <w:t>Common are intended to support two different approaches for how clients can use the API.</w:t>
      </w:r>
    </w:p>
    <w:p w14:paraId="2BEC31C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 the first approach, clients are implemented with knowledge about th</w:t>
      </w:r>
      <w:ins w:id="184" w:author="Carl Reed" w:date="2020-02-04T14:43:00Z">
        <w:r w:rsidR="00156B26">
          <w:rPr>
            <w:rFonts w:ascii="Times New Roman" w:eastAsia="Times New Roman" w:hAnsi="Times New Roman" w:cs="Times New Roman"/>
            <w:sz w:val="24"/>
            <w:szCs w:val="24"/>
          </w:rPr>
          <w:t>e</w:t>
        </w:r>
      </w:ins>
      <w:del w:id="185" w:author="Carl Reed" w:date="2020-02-04T14:43:00Z">
        <w:r w:rsidRPr="00D0224A" w:rsidDel="00156B26">
          <w:rPr>
            <w:rFonts w:ascii="Times New Roman" w:eastAsia="Times New Roman" w:hAnsi="Times New Roman" w:cs="Times New Roman"/>
            <w:sz w:val="24"/>
            <w:szCs w:val="24"/>
          </w:rPr>
          <w:delText>is</w:delText>
        </w:r>
      </w:del>
      <w:r w:rsidRPr="00D0224A">
        <w:rPr>
          <w:rFonts w:ascii="Times New Roman" w:eastAsia="Times New Roman" w:hAnsi="Times New Roman" w:cs="Times New Roman"/>
          <w:sz w:val="24"/>
          <w:szCs w:val="24"/>
        </w:rPr>
        <w:t xml:space="preserve"> </w:t>
      </w:r>
      <w:ins w:id="186" w:author="Carl Reed" w:date="2020-02-04T14:43:00Z">
        <w:r w:rsidR="00156B26">
          <w:rPr>
            <w:rFonts w:ascii="Times New Roman" w:eastAsia="Times New Roman" w:hAnsi="Times New Roman" w:cs="Times New Roman"/>
            <w:sz w:val="24"/>
            <w:szCs w:val="24"/>
          </w:rPr>
          <w:t xml:space="preserve">API-Common </w:t>
        </w:r>
      </w:ins>
      <w:del w:id="187" w:author="Carl Reed" w:date="2020-02-04T14:43:00Z">
        <w:r w:rsidRPr="00D0224A" w:rsidDel="00156B26">
          <w:rPr>
            <w:rFonts w:ascii="Times New Roman" w:eastAsia="Times New Roman" w:hAnsi="Times New Roman" w:cs="Times New Roman"/>
            <w:sz w:val="24"/>
            <w:szCs w:val="24"/>
          </w:rPr>
          <w:delText>s</w:delText>
        </w:r>
      </w:del>
      <w:ins w:id="188" w:author="Carl Reed" w:date="2020-02-04T14:43:00Z">
        <w:r w:rsidR="00156B26">
          <w:rPr>
            <w:rFonts w:ascii="Times New Roman" w:eastAsia="Times New Roman" w:hAnsi="Times New Roman" w:cs="Times New Roman"/>
            <w:sz w:val="24"/>
            <w:szCs w:val="24"/>
          </w:rPr>
          <w:t>S</w:t>
        </w:r>
      </w:ins>
      <w:r w:rsidRPr="00D0224A">
        <w:rPr>
          <w:rFonts w:ascii="Times New Roman" w:eastAsia="Times New Roman" w:hAnsi="Times New Roman" w:cs="Times New Roman"/>
          <w:sz w:val="24"/>
          <w:szCs w:val="24"/>
        </w:rPr>
        <w:t xml:space="preserve">tandard and its resource types. The clients navigate the resources based on this knowledge and based on the responses provided by the API. The API definition may be used to determine details, </w:t>
      </w:r>
      <w:del w:id="189" w:author="Carl Reed" w:date="2020-02-04T14:44:00Z">
        <w:r w:rsidRPr="00D0224A" w:rsidDel="00156B26">
          <w:rPr>
            <w:rFonts w:ascii="Times New Roman" w:eastAsia="Times New Roman" w:hAnsi="Times New Roman" w:cs="Times New Roman"/>
            <w:sz w:val="24"/>
            <w:szCs w:val="24"/>
          </w:rPr>
          <w:delText>e.g., on</w:delText>
        </w:r>
      </w:del>
      <w:ins w:id="190" w:author="Carl Reed" w:date="2020-02-04T14:44:00Z">
        <w:r w:rsidR="00156B26">
          <w:rPr>
            <w:rFonts w:ascii="Times New Roman" w:eastAsia="Times New Roman" w:hAnsi="Times New Roman" w:cs="Times New Roman"/>
            <w:sz w:val="24"/>
            <w:szCs w:val="24"/>
          </w:rPr>
          <w:t>such as</w:t>
        </w:r>
      </w:ins>
      <w:r w:rsidRPr="00D0224A">
        <w:rPr>
          <w:rFonts w:ascii="Times New Roman" w:eastAsia="Times New Roman" w:hAnsi="Times New Roman" w:cs="Times New Roman"/>
          <w:sz w:val="24"/>
          <w:szCs w:val="24"/>
        </w:rPr>
        <w:t xml:space="preserve"> filter parameters, but this may not be necessary depending on the needs of the client. These are clients that are in general able to use multiple APIs as long as they implement OGC API Common.</w:t>
      </w:r>
    </w:p>
    <w:p w14:paraId="1F3D95A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other approach targets developers that are not familiar with the OGC API standards</w:t>
      </w:r>
      <w:del w:id="191" w:author="Carl Reed" w:date="2020-02-04T14:44:00Z">
        <w:r w:rsidRPr="00D0224A" w:rsidDel="00A55CAF">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but </w:t>
      </w:r>
      <w:ins w:id="192" w:author="Carl Reed" w:date="2020-02-04T14:44:00Z">
        <w:r w:rsidR="00A55CAF">
          <w:rPr>
            <w:rFonts w:ascii="Times New Roman" w:eastAsia="Times New Roman" w:hAnsi="Times New Roman" w:cs="Times New Roman"/>
            <w:sz w:val="24"/>
            <w:szCs w:val="24"/>
          </w:rPr>
          <w:t xml:space="preserve">who </w:t>
        </w:r>
      </w:ins>
      <w:r w:rsidRPr="00D0224A">
        <w:rPr>
          <w:rFonts w:ascii="Times New Roman" w:eastAsia="Times New Roman" w:hAnsi="Times New Roman" w:cs="Times New Roman"/>
          <w:sz w:val="24"/>
          <w:szCs w:val="24"/>
        </w:rPr>
        <w:t>want to interact with spatial data provided by an API that happens to implement OGC API Common. In this case</w:t>
      </w:r>
      <w:ins w:id="193" w:author="Carl Reed" w:date="2020-02-04T14:44:00Z">
        <w:r w:rsidR="00A55CAF">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the developer will study and use the API definition, typically an OpenAPI document, to understand the API and implement client code to interact with the API. This assumes familiarity with the API definition language and the related tooling</w:t>
      </w:r>
      <w:del w:id="194" w:author="Carl Reed" w:date="2020-02-04T14:45:00Z">
        <w:r w:rsidRPr="00D0224A" w:rsidDel="00A55CAF">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but </w:t>
      </w:r>
      <w:del w:id="195" w:author="Carl Reed" w:date="2020-02-04T14:45:00Z">
        <w:r w:rsidRPr="00D0224A" w:rsidDel="00A55CAF">
          <w:rPr>
            <w:rFonts w:ascii="Times New Roman" w:eastAsia="Times New Roman" w:hAnsi="Times New Roman" w:cs="Times New Roman"/>
            <w:sz w:val="24"/>
            <w:szCs w:val="24"/>
          </w:rPr>
          <w:delText xml:space="preserve">it </w:delText>
        </w:r>
      </w:del>
      <w:ins w:id="196" w:author="Carl Reed" w:date="2020-02-04T14:45:00Z">
        <w:r w:rsidR="00A55CAF">
          <w:rPr>
            <w:rFonts w:ascii="Times New Roman" w:eastAsia="Times New Roman" w:hAnsi="Times New Roman" w:cs="Times New Roman"/>
            <w:sz w:val="24"/>
            <w:szCs w:val="24"/>
          </w:rPr>
          <w:t xml:space="preserve">the developer </w:t>
        </w:r>
      </w:ins>
      <w:r w:rsidRPr="00D0224A">
        <w:rPr>
          <w:rFonts w:ascii="Times New Roman" w:eastAsia="Times New Roman" w:hAnsi="Times New Roman" w:cs="Times New Roman"/>
          <w:sz w:val="24"/>
          <w:szCs w:val="24"/>
        </w:rPr>
        <w:t xml:space="preserve">should not </w:t>
      </w:r>
      <w:del w:id="197" w:author="Carl Reed" w:date="2020-02-04T14:46:00Z">
        <w:r w:rsidRPr="00D0224A" w:rsidDel="00A55CAF">
          <w:rPr>
            <w:rFonts w:ascii="Times New Roman" w:eastAsia="Times New Roman" w:hAnsi="Times New Roman" w:cs="Times New Roman"/>
            <w:sz w:val="24"/>
            <w:szCs w:val="24"/>
          </w:rPr>
          <w:delText xml:space="preserve">be </w:delText>
        </w:r>
      </w:del>
      <w:commentRangeStart w:id="198"/>
      <w:commentRangeStart w:id="199"/>
      <w:r w:rsidRPr="00D0224A">
        <w:rPr>
          <w:rFonts w:ascii="Times New Roman" w:eastAsia="Times New Roman" w:hAnsi="Times New Roman" w:cs="Times New Roman"/>
          <w:sz w:val="24"/>
          <w:szCs w:val="24"/>
        </w:rPr>
        <w:t>necessar</w:t>
      </w:r>
      <w:ins w:id="200" w:author="Carl Reed" w:date="2020-02-04T14:45:00Z">
        <w:r w:rsidR="00A55CAF">
          <w:rPr>
            <w:rFonts w:ascii="Times New Roman" w:eastAsia="Times New Roman" w:hAnsi="Times New Roman" w:cs="Times New Roman"/>
            <w:sz w:val="24"/>
            <w:szCs w:val="24"/>
          </w:rPr>
          <w:t>ily</w:t>
        </w:r>
      </w:ins>
      <w:del w:id="201" w:author="Carl Reed" w:date="2020-02-04T14:45:00Z">
        <w:r w:rsidRPr="00D0224A" w:rsidDel="00A55CAF">
          <w:rPr>
            <w:rFonts w:ascii="Times New Roman" w:eastAsia="Times New Roman" w:hAnsi="Times New Roman" w:cs="Times New Roman"/>
            <w:sz w:val="24"/>
            <w:szCs w:val="24"/>
          </w:rPr>
          <w:delText>y</w:delText>
        </w:r>
      </w:del>
      <w:r w:rsidRPr="00D0224A">
        <w:rPr>
          <w:rFonts w:ascii="Times New Roman" w:eastAsia="Times New Roman" w:hAnsi="Times New Roman" w:cs="Times New Roman"/>
          <w:sz w:val="24"/>
          <w:szCs w:val="24"/>
        </w:rPr>
        <w:t xml:space="preserve"> </w:t>
      </w:r>
      <w:ins w:id="202" w:author="Carl Reed" w:date="2020-02-04T14:45:00Z">
        <w:r w:rsidR="00A55CAF">
          <w:rPr>
            <w:rFonts w:ascii="Times New Roman" w:eastAsia="Times New Roman" w:hAnsi="Times New Roman" w:cs="Times New Roman"/>
            <w:sz w:val="24"/>
            <w:szCs w:val="24"/>
          </w:rPr>
          <w:t xml:space="preserve">have </w:t>
        </w:r>
      </w:ins>
      <w:r w:rsidRPr="00D0224A">
        <w:rPr>
          <w:rFonts w:ascii="Times New Roman" w:eastAsia="Times New Roman" w:hAnsi="Times New Roman" w:cs="Times New Roman"/>
          <w:sz w:val="24"/>
          <w:szCs w:val="24"/>
        </w:rPr>
        <w:t>to study the OGC API standards.</w:t>
      </w:r>
      <w:commentRangeEnd w:id="198"/>
      <w:r w:rsidR="00A55CAF">
        <w:rPr>
          <w:rStyle w:val="CommentReference"/>
        </w:rPr>
        <w:commentReference w:id="198"/>
      </w:r>
      <w:commentRangeEnd w:id="199"/>
      <w:r w:rsidR="003C2E46">
        <w:rPr>
          <w:rStyle w:val="CommentReference"/>
        </w:rPr>
        <w:commentReference w:id="199"/>
      </w:r>
    </w:p>
    <w:p w14:paraId="18A2FEAA"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 xml:space="preserve">7.2. </w:t>
      </w:r>
      <w:commentRangeStart w:id="203"/>
      <w:r w:rsidRPr="00D0224A">
        <w:rPr>
          <w:rFonts w:ascii="Times New Roman" w:eastAsia="Times New Roman" w:hAnsi="Times New Roman" w:cs="Times New Roman"/>
          <w:b/>
          <w:bCs/>
          <w:sz w:val="27"/>
          <w:szCs w:val="27"/>
        </w:rPr>
        <w:t>Encodings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D0224A" w:rsidRPr="00D0224A" w14:paraId="035BEB70" w14:textId="77777777" w:rsidTr="00D0224A">
        <w:trPr>
          <w:tblCellSpacing w:w="15" w:type="dxa"/>
        </w:trPr>
        <w:tc>
          <w:tcPr>
            <w:tcW w:w="0" w:type="auto"/>
            <w:vAlign w:val="center"/>
            <w:hideMark/>
          </w:tcPr>
          <w:p w14:paraId="40106ED0" w14:textId="77777777" w:rsidR="00D0224A" w:rsidRPr="00D0224A" w:rsidRDefault="00D0224A" w:rsidP="00D0224A">
            <w:pPr>
              <w:spacing w:after="0" w:line="240" w:lineRule="auto"/>
              <w:divId w:val="153028962"/>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5177FE19"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Arguably </w:t>
            </w:r>
            <w:commentRangeStart w:id="204"/>
            <w:commentRangeStart w:id="205"/>
            <w:r w:rsidRPr="00D0224A">
              <w:rPr>
                <w:rFonts w:ascii="Times New Roman" w:eastAsia="Times New Roman" w:hAnsi="Times New Roman" w:cs="Times New Roman"/>
                <w:sz w:val="24"/>
                <w:szCs w:val="24"/>
              </w:rPr>
              <w:t xml:space="preserve">this </w:t>
            </w:r>
            <w:commentRangeEnd w:id="204"/>
            <w:r w:rsidR="00A55CAF">
              <w:rPr>
                <w:rStyle w:val="CommentReference"/>
              </w:rPr>
              <w:commentReference w:id="204"/>
            </w:r>
            <w:commentRangeEnd w:id="205"/>
            <w:r w:rsidR="003C2E46">
              <w:rPr>
                <w:rStyle w:val="CommentReference"/>
              </w:rPr>
              <w:commentReference w:id="205"/>
            </w:r>
            <w:r w:rsidRPr="00D0224A">
              <w:rPr>
                <w:rFonts w:ascii="Times New Roman" w:eastAsia="Times New Roman" w:hAnsi="Times New Roman" w:cs="Times New Roman"/>
                <w:sz w:val="24"/>
                <w:szCs w:val="24"/>
              </w:rPr>
              <w:t xml:space="preserve">requires a conformance class for every possible encoding. Do we really want a conformance class for </w:t>
            </w:r>
            <w:proofErr w:type="spellStart"/>
            <w:r w:rsidRPr="00D0224A">
              <w:rPr>
                <w:rFonts w:ascii="Times New Roman" w:eastAsia="Times New Roman" w:hAnsi="Times New Roman" w:cs="Times New Roman"/>
                <w:sz w:val="24"/>
                <w:szCs w:val="24"/>
              </w:rPr>
              <w:t>GeoTIFF</w:t>
            </w:r>
            <w:proofErr w:type="spellEnd"/>
            <w:r w:rsidRPr="00D0224A">
              <w:rPr>
                <w:rFonts w:ascii="Times New Roman" w:eastAsia="Times New Roman" w:hAnsi="Times New Roman" w:cs="Times New Roman"/>
                <w:sz w:val="24"/>
                <w:szCs w:val="24"/>
              </w:rPr>
              <w:t xml:space="preserve">? or </w:t>
            </w:r>
            <w:proofErr w:type="gramStart"/>
            <w:r w:rsidRPr="00D0224A">
              <w:rPr>
                <w:rFonts w:ascii="Times New Roman" w:eastAsia="Times New Roman" w:hAnsi="Times New Roman" w:cs="Times New Roman"/>
                <w:sz w:val="24"/>
                <w:szCs w:val="24"/>
              </w:rPr>
              <w:t>NITF?,</w:t>
            </w:r>
            <w:proofErr w:type="gramEnd"/>
            <w:r w:rsidRPr="00D0224A">
              <w:rPr>
                <w:rFonts w:ascii="Times New Roman" w:eastAsia="Times New Roman" w:hAnsi="Times New Roman" w:cs="Times New Roman"/>
                <w:sz w:val="24"/>
                <w:szCs w:val="24"/>
              </w:rPr>
              <w:t xml:space="preserve"> or </w:t>
            </w:r>
            <w:proofErr w:type="spellStart"/>
            <w:r w:rsidRPr="00D0224A">
              <w:rPr>
                <w:rFonts w:ascii="Times New Roman" w:eastAsia="Times New Roman" w:hAnsi="Times New Roman" w:cs="Times New Roman"/>
                <w:sz w:val="24"/>
                <w:szCs w:val="24"/>
              </w:rPr>
              <w:t>Protobuf</w:t>
            </w:r>
            <w:proofErr w:type="spellEnd"/>
            <w:r w:rsidRPr="00D0224A">
              <w:rPr>
                <w:rFonts w:ascii="Times New Roman" w:eastAsia="Times New Roman" w:hAnsi="Times New Roman" w:cs="Times New Roman"/>
                <w:sz w:val="24"/>
                <w:szCs w:val="24"/>
              </w:rPr>
              <w:t xml:space="preserve">? Should this requirement be limited to those resources defined in this standard? </w:t>
            </w:r>
          </w:p>
        </w:tc>
      </w:tr>
    </w:tbl>
    <w:p w14:paraId="7863DF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standard does not mandate any encoding or format. </w:t>
      </w:r>
      <w:del w:id="206" w:author="Carl Reed" w:date="2020-02-04T14:48:00Z">
        <w:r w:rsidRPr="00D0224A" w:rsidDel="00A55CAF">
          <w:rPr>
            <w:rFonts w:ascii="Times New Roman" w:eastAsia="Times New Roman" w:hAnsi="Times New Roman" w:cs="Times New Roman"/>
            <w:sz w:val="24"/>
            <w:szCs w:val="24"/>
          </w:rPr>
          <w:delText>But it</w:delText>
        </w:r>
      </w:del>
      <w:ins w:id="207" w:author="Carl Reed" w:date="2020-02-04T14:48:00Z">
        <w:r w:rsidR="00A55CAF">
          <w:rPr>
            <w:rFonts w:ascii="Times New Roman" w:eastAsia="Times New Roman" w:hAnsi="Times New Roman" w:cs="Times New Roman"/>
            <w:sz w:val="24"/>
            <w:szCs w:val="24"/>
          </w:rPr>
          <w:t>However, the standard</w:t>
        </w:r>
      </w:ins>
      <w:r w:rsidRPr="00D0224A">
        <w:rPr>
          <w:rFonts w:ascii="Times New Roman" w:eastAsia="Times New Roman" w:hAnsi="Times New Roman" w:cs="Times New Roman"/>
          <w:sz w:val="24"/>
          <w:szCs w:val="24"/>
        </w:rPr>
        <w:t xml:space="preserve"> does provide extensions for encodings which are commonly used in OGC APIs. In addition to HTML as the standard encoding for Web content, rules for commonly </w:t>
      </w:r>
      <w:commentRangeStart w:id="208"/>
      <w:commentRangeStart w:id="209"/>
      <w:r w:rsidRPr="00D0224A">
        <w:rPr>
          <w:rFonts w:ascii="Times New Roman" w:eastAsia="Times New Roman" w:hAnsi="Times New Roman" w:cs="Times New Roman"/>
          <w:sz w:val="24"/>
          <w:szCs w:val="24"/>
        </w:rPr>
        <w:t xml:space="preserve">used encodings for spatial data </w:t>
      </w:r>
      <w:commentRangeEnd w:id="208"/>
      <w:r w:rsidR="00A55CAF">
        <w:rPr>
          <w:rStyle w:val="CommentReference"/>
        </w:rPr>
        <w:commentReference w:id="208"/>
      </w:r>
      <w:commentRangeEnd w:id="209"/>
      <w:r w:rsidR="003C2E46">
        <w:rPr>
          <w:rStyle w:val="CommentReference"/>
        </w:rPr>
        <w:commentReference w:id="209"/>
      </w:r>
      <w:r w:rsidRPr="00D0224A">
        <w:rPr>
          <w:rFonts w:ascii="Times New Roman" w:eastAsia="Times New Roman" w:hAnsi="Times New Roman" w:cs="Times New Roman"/>
          <w:sz w:val="24"/>
          <w:szCs w:val="24"/>
        </w:rPr>
        <w:t>on the web are provided (GeoJSON).</w:t>
      </w:r>
    </w:p>
    <w:p w14:paraId="2A8DE3E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del w:id="210" w:author="Carl Reed" w:date="2020-02-04T14:49:00Z">
        <w:r w:rsidRPr="00D0224A" w:rsidDel="00A55CAF">
          <w:rPr>
            <w:rFonts w:ascii="Times New Roman" w:eastAsia="Times New Roman" w:hAnsi="Times New Roman" w:cs="Times New Roman"/>
            <w:sz w:val="24"/>
            <w:szCs w:val="24"/>
          </w:rPr>
          <w:delText xml:space="preserve">None </w:delText>
        </w:r>
      </w:del>
      <w:ins w:id="211" w:author="Carl Reed" w:date="2020-02-04T14:49:00Z">
        <w:r w:rsidR="00A55CAF" w:rsidRPr="00D0224A">
          <w:rPr>
            <w:rFonts w:ascii="Times New Roman" w:eastAsia="Times New Roman" w:hAnsi="Times New Roman" w:cs="Times New Roman"/>
            <w:sz w:val="24"/>
            <w:szCs w:val="24"/>
          </w:rPr>
          <w:t>N</w:t>
        </w:r>
        <w:r w:rsidR="00A55CAF">
          <w:rPr>
            <w:rFonts w:ascii="Times New Roman" w:eastAsia="Times New Roman" w:hAnsi="Times New Roman" w:cs="Times New Roman"/>
            <w:sz w:val="24"/>
            <w:szCs w:val="24"/>
          </w:rPr>
          <w:t>either</w:t>
        </w:r>
        <w:r w:rsidR="00A55CAF"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of these encodings is mandatory. An implementation of the </w:t>
      </w:r>
      <w:r w:rsidRPr="00D0224A">
        <w:rPr>
          <w:rFonts w:ascii="Times New Roman" w:eastAsia="Times New Roman" w:hAnsi="Times New Roman" w:cs="Times New Roman"/>
          <w:i/>
          <w:iCs/>
          <w:sz w:val="24"/>
          <w:szCs w:val="24"/>
        </w:rPr>
        <w:t>Core</w:t>
      </w:r>
      <w:r w:rsidRPr="00D0224A">
        <w:rPr>
          <w:rFonts w:ascii="Times New Roman" w:eastAsia="Times New Roman" w:hAnsi="Times New Roman" w:cs="Times New Roman"/>
          <w:sz w:val="24"/>
          <w:szCs w:val="24"/>
        </w:rPr>
        <w:t xml:space="preserve"> requirements class does not have to support any of the</w:t>
      </w:r>
      <w:ins w:id="212" w:author="Carl Reed" w:date="2020-02-04T14:49:00Z">
        <w:r w:rsidR="00A55CAF">
          <w:rPr>
            <w:rFonts w:ascii="Times New Roman" w:eastAsia="Times New Roman" w:hAnsi="Times New Roman" w:cs="Times New Roman"/>
            <w:sz w:val="24"/>
            <w:szCs w:val="24"/>
          </w:rPr>
          <w:t xml:space="preserve"> encodings</w:t>
        </w:r>
      </w:ins>
      <w:del w:id="213" w:author="Carl Reed" w:date="2020-02-04T14:49:00Z">
        <w:r w:rsidRPr="00D0224A" w:rsidDel="00A55CAF">
          <w:rPr>
            <w:rFonts w:ascii="Times New Roman" w:eastAsia="Times New Roman" w:hAnsi="Times New Roman" w:cs="Times New Roman"/>
            <w:sz w:val="24"/>
            <w:szCs w:val="24"/>
          </w:rPr>
          <w:delText>m</w:delText>
        </w:r>
      </w:del>
      <w:r w:rsidRPr="00D0224A">
        <w:rPr>
          <w:rFonts w:ascii="Times New Roman" w:eastAsia="Times New Roman" w:hAnsi="Times New Roman" w:cs="Times New Roman"/>
          <w:sz w:val="24"/>
          <w:szCs w:val="24"/>
        </w:rPr>
        <w:t xml:space="preserve">. </w:t>
      </w:r>
      <w:ins w:id="214" w:author="Carl Reed" w:date="2020-02-04T14:49:00Z">
        <w:r w:rsidR="00A55CAF">
          <w:rPr>
            <w:rFonts w:ascii="Times New Roman" w:eastAsia="Times New Roman" w:hAnsi="Times New Roman" w:cs="Times New Roman"/>
            <w:sz w:val="24"/>
            <w:szCs w:val="24"/>
          </w:rPr>
          <w:t>The implementation</w:t>
        </w:r>
      </w:ins>
      <w:del w:id="215" w:author="Carl Reed" w:date="2020-02-04T14:49:00Z">
        <w:r w:rsidRPr="00D0224A" w:rsidDel="00A55CAF">
          <w:rPr>
            <w:rFonts w:ascii="Times New Roman" w:eastAsia="Times New Roman" w:hAnsi="Times New Roman" w:cs="Times New Roman"/>
            <w:sz w:val="24"/>
            <w:szCs w:val="24"/>
          </w:rPr>
          <w:delText>It</w:delText>
        </w:r>
      </w:del>
      <w:r w:rsidRPr="00D0224A">
        <w:rPr>
          <w:rFonts w:ascii="Times New Roman" w:eastAsia="Times New Roman" w:hAnsi="Times New Roman" w:cs="Times New Roman"/>
          <w:sz w:val="24"/>
          <w:szCs w:val="24"/>
        </w:rPr>
        <w:t xml:space="preserve"> may instead implement an entirely different set of encodings.</w:t>
      </w:r>
      <w:commentRangeEnd w:id="203"/>
      <w:r w:rsidR="00375C0A">
        <w:rPr>
          <w:rStyle w:val="CommentReference"/>
        </w:rPr>
        <w:commentReference w:id="203"/>
      </w:r>
    </w:p>
    <w:p w14:paraId="206D481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commentRangeStart w:id="216"/>
      <w:r w:rsidRPr="00D0224A">
        <w:rPr>
          <w:rFonts w:ascii="Times New Roman" w:eastAsia="Times New Roman" w:hAnsi="Times New Roman" w:cs="Times New Roman"/>
          <w:sz w:val="24"/>
          <w:szCs w:val="24"/>
        </w:rPr>
        <w:lastRenderedPageBreak/>
        <w:t xml:space="preserve">Support for HTML is </w:t>
      </w:r>
      <w:hyperlink r:id="rId146" w:anchor="rec_html" w:history="1">
        <w:r w:rsidRPr="00D0224A">
          <w:rPr>
            <w:rFonts w:ascii="Times New Roman" w:eastAsia="Times New Roman" w:hAnsi="Times New Roman" w:cs="Times New Roman"/>
            <w:color w:val="0000FF"/>
            <w:sz w:val="24"/>
            <w:szCs w:val="24"/>
            <w:u w:val="single"/>
          </w:rPr>
          <w:t>recommended</w:t>
        </w:r>
      </w:hyperlink>
      <w:r w:rsidRPr="00D0224A">
        <w:rPr>
          <w:rFonts w:ascii="Times New Roman" w:eastAsia="Times New Roman" w:hAnsi="Times New Roman" w:cs="Times New Roman"/>
          <w:sz w:val="24"/>
          <w:szCs w:val="24"/>
        </w:rPr>
        <w:t xml:space="preserve">. HTML is the core language of the World Wide Web. An API that supports HTML will support browsing </w:t>
      </w:r>
      <w:del w:id="217" w:author="Carl Reed" w:date="2020-02-04T14:49:00Z">
        <w:r w:rsidRPr="00D0224A" w:rsidDel="00A55CAF">
          <w:rPr>
            <w:rFonts w:ascii="Times New Roman" w:eastAsia="Times New Roman" w:hAnsi="Times New Roman" w:cs="Times New Roman"/>
            <w:sz w:val="24"/>
            <w:szCs w:val="24"/>
          </w:rPr>
          <w:delText xml:space="preserve">the </w:delText>
        </w:r>
      </w:del>
      <w:r w:rsidRPr="00D0224A">
        <w:rPr>
          <w:rFonts w:ascii="Times New Roman" w:eastAsia="Times New Roman" w:hAnsi="Times New Roman" w:cs="Times New Roman"/>
          <w:sz w:val="24"/>
          <w:szCs w:val="24"/>
        </w:rPr>
        <w:t>spatial resources</w:t>
      </w:r>
      <w:ins w:id="218" w:author="Carl Reed" w:date="2020-02-04T14:49:00Z">
        <w:r w:rsidR="00A55CAF">
          <w:rPr>
            <w:rFonts w:ascii="Times New Roman" w:eastAsia="Times New Roman" w:hAnsi="Times New Roman" w:cs="Times New Roman"/>
            <w:sz w:val="24"/>
            <w:szCs w:val="24"/>
          </w:rPr>
          <w:t xml:space="preserve"> supported by an OGC API</w:t>
        </w:r>
      </w:ins>
      <w:r w:rsidRPr="00D0224A">
        <w:rPr>
          <w:rFonts w:ascii="Times New Roman" w:eastAsia="Times New Roman" w:hAnsi="Times New Roman" w:cs="Times New Roman"/>
          <w:sz w:val="24"/>
          <w:szCs w:val="24"/>
        </w:rPr>
        <w:t xml:space="preserve"> with a web browser </w:t>
      </w:r>
      <w:del w:id="219" w:author="Carl Reed" w:date="2020-02-04T14:50:00Z">
        <w:r w:rsidRPr="00D0224A" w:rsidDel="00A55CAF">
          <w:rPr>
            <w:rFonts w:ascii="Times New Roman" w:eastAsia="Times New Roman" w:hAnsi="Times New Roman" w:cs="Times New Roman"/>
            <w:sz w:val="24"/>
            <w:szCs w:val="24"/>
          </w:rPr>
          <w:delText>and will</w:delText>
        </w:r>
      </w:del>
      <w:ins w:id="220" w:author="Carl Reed" w:date="2020-02-04T14:50:00Z">
        <w:r w:rsidR="00A55CAF">
          <w:rPr>
            <w:rFonts w:ascii="Times New Roman" w:eastAsia="Times New Roman" w:hAnsi="Times New Roman" w:cs="Times New Roman"/>
            <w:sz w:val="24"/>
            <w:szCs w:val="24"/>
          </w:rPr>
          <w:t>while</w:t>
        </w:r>
      </w:ins>
      <w:r w:rsidRPr="00D0224A">
        <w:rPr>
          <w:rFonts w:ascii="Times New Roman" w:eastAsia="Times New Roman" w:hAnsi="Times New Roman" w:cs="Times New Roman"/>
          <w:sz w:val="24"/>
          <w:szCs w:val="24"/>
        </w:rPr>
        <w:t xml:space="preserve"> also enabl</w:t>
      </w:r>
      <w:ins w:id="221" w:author="Carl Reed" w:date="2020-02-04T14:50:00Z">
        <w:r w:rsidR="00A55CAF">
          <w:rPr>
            <w:rFonts w:ascii="Times New Roman" w:eastAsia="Times New Roman" w:hAnsi="Times New Roman" w:cs="Times New Roman"/>
            <w:sz w:val="24"/>
            <w:szCs w:val="24"/>
          </w:rPr>
          <w:t>ing</w:t>
        </w:r>
      </w:ins>
      <w:del w:id="222" w:author="Carl Reed" w:date="2020-02-04T14:50:00Z">
        <w:r w:rsidRPr="00D0224A" w:rsidDel="00A55CAF">
          <w:rPr>
            <w:rFonts w:ascii="Times New Roman" w:eastAsia="Times New Roman" w:hAnsi="Times New Roman" w:cs="Times New Roman"/>
            <w:sz w:val="24"/>
            <w:szCs w:val="24"/>
          </w:rPr>
          <w:delText>e</w:delText>
        </w:r>
      </w:del>
      <w:r w:rsidRPr="00D0224A">
        <w:rPr>
          <w:rFonts w:ascii="Times New Roman" w:eastAsia="Times New Roman" w:hAnsi="Times New Roman" w:cs="Times New Roman"/>
          <w:sz w:val="24"/>
          <w:szCs w:val="24"/>
        </w:rPr>
        <w:t xml:space="preserve"> search engines to crawl and index those resources.</w:t>
      </w:r>
    </w:p>
    <w:p w14:paraId="1B72BFF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GeoJSON is a commonly used </w:t>
      </w:r>
      <w:del w:id="223" w:author="Carl Reed" w:date="2020-02-04T15:29:00Z">
        <w:r w:rsidRPr="00D0224A" w:rsidDel="00075F2E">
          <w:rPr>
            <w:rFonts w:ascii="Times New Roman" w:eastAsia="Times New Roman" w:hAnsi="Times New Roman" w:cs="Times New Roman"/>
            <w:sz w:val="24"/>
            <w:szCs w:val="24"/>
          </w:rPr>
          <w:delText xml:space="preserve">format </w:delText>
        </w:r>
      </w:del>
      <w:ins w:id="224" w:author="Carl Reed" w:date="2020-02-04T15:29:00Z">
        <w:r w:rsidR="00075F2E">
          <w:rPr>
            <w:rFonts w:ascii="Times New Roman" w:eastAsia="Times New Roman" w:hAnsi="Times New Roman" w:cs="Times New Roman"/>
            <w:sz w:val="24"/>
            <w:szCs w:val="24"/>
          </w:rPr>
          <w:t>encoding</w:t>
        </w:r>
        <w:r w:rsidR="00075F2E"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that is simple to understand and well supported by tools and software libraries. Since most Web developers are comfortable with using a JSON-based format, GeoJSON is </w:t>
      </w:r>
      <w:hyperlink r:id="rId147" w:anchor="rec_geojson" w:history="1">
        <w:r w:rsidRPr="00D0224A">
          <w:rPr>
            <w:rFonts w:ascii="Times New Roman" w:eastAsia="Times New Roman" w:hAnsi="Times New Roman" w:cs="Times New Roman"/>
            <w:color w:val="0000FF"/>
            <w:sz w:val="24"/>
            <w:szCs w:val="24"/>
            <w:u w:val="single"/>
          </w:rPr>
          <w:t>recommended</w:t>
        </w:r>
      </w:hyperlink>
      <w:r w:rsidRPr="00D0224A">
        <w:rPr>
          <w:rFonts w:ascii="Times New Roman" w:eastAsia="Times New Roman" w:hAnsi="Times New Roman" w:cs="Times New Roman"/>
          <w:sz w:val="24"/>
          <w:szCs w:val="24"/>
        </w:rPr>
        <w:t xml:space="preserve"> for APIs which expose feature data </w:t>
      </w:r>
      <w:r w:rsidRPr="00D0224A">
        <w:rPr>
          <w:rFonts w:ascii="Times New Roman" w:eastAsia="Times New Roman" w:hAnsi="Times New Roman" w:cs="Times New Roman"/>
          <w:b/>
          <w:bCs/>
          <w:sz w:val="24"/>
          <w:szCs w:val="24"/>
        </w:rPr>
        <w:t>and</w:t>
      </w:r>
      <w:r w:rsidRPr="00D0224A">
        <w:rPr>
          <w:rFonts w:ascii="Times New Roman" w:eastAsia="Times New Roman" w:hAnsi="Times New Roman" w:cs="Times New Roman"/>
          <w:sz w:val="24"/>
          <w:szCs w:val="24"/>
        </w:rPr>
        <w:t xml:space="preserve"> where GeoJSON is capable of supporting the intended use.</w:t>
      </w:r>
    </w:p>
    <w:p w14:paraId="1C3C4AD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Some examples of cases that are out-of-scope for GeoJSON are:</w:t>
      </w:r>
    </w:p>
    <w:p w14:paraId="5010E716" w14:textId="77777777" w:rsidR="00D0224A" w:rsidRPr="00D0224A" w:rsidRDefault="00D0224A" w:rsidP="00D022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When solids are used for geometries (e.g. in a 3D city model),</w:t>
      </w:r>
    </w:p>
    <w:p w14:paraId="337E18ED" w14:textId="77777777" w:rsidR="00D0224A" w:rsidRPr="00D0224A" w:rsidRDefault="00D0224A" w:rsidP="00D022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Geometries that include non-linear curve interpolations that cannot be simplified (e.g., use of arcs in authoritative geometries),</w:t>
      </w:r>
    </w:p>
    <w:p w14:paraId="078EFF16" w14:textId="77777777" w:rsidR="00D0224A" w:rsidRPr="00D0224A" w:rsidRDefault="00D0224A" w:rsidP="00D022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Geometries that have to be represented in a coordinate reference system </w:t>
      </w:r>
      <w:ins w:id="225" w:author="Carl Reed" w:date="2020-02-04T15:30:00Z">
        <w:r w:rsidR="00075F2E">
          <w:rPr>
            <w:rFonts w:ascii="Times New Roman" w:eastAsia="Times New Roman" w:hAnsi="Times New Roman" w:cs="Times New Roman"/>
            <w:sz w:val="24"/>
            <w:szCs w:val="24"/>
          </w:rPr>
          <w:t xml:space="preserve">(CRS) </w:t>
        </w:r>
      </w:ins>
      <w:r w:rsidRPr="00D0224A">
        <w:rPr>
          <w:rFonts w:ascii="Times New Roman" w:eastAsia="Times New Roman" w:hAnsi="Times New Roman" w:cs="Times New Roman"/>
          <w:sz w:val="24"/>
          <w:szCs w:val="24"/>
        </w:rPr>
        <w:t>that is not based on WGS 84 longitude/latitude (e.g. an authoritative national reference system),</w:t>
      </w:r>
    </w:p>
    <w:p w14:paraId="13DCB14F" w14:textId="77777777" w:rsidR="00D0224A" w:rsidRPr="00D0224A" w:rsidRDefault="00D0224A" w:rsidP="00D022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Features that have more than one geometric property.</w:t>
      </w:r>
    </w:p>
    <w:p w14:paraId="148ACDA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recommendations for using HTML and GeoJSON reflect the importance of HTML and the current popularity of JSON-based data formats. As the practices in the Web community evolve, these recommendations will likely be updated in future versions of this standard to provide guidance on using other encodings.</w:t>
      </w:r>
    </w:p>
    <w:p w14:paraId="2C009B7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part of the OAPI standard does not provide any guidance on other encodings. The supported encodings, or more precisely the media types of the supported encodings, can be determined from the API definition. The desired encoding is selected using HTTP content negotiation.</w:t>
      </w:r>
    </w:p>
    <w:p w14:paraId="2E5830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example, if the server supports </w:t>
      </w:r>
      <w:hyperlink r:id="rId148" w:history="1">
        <w:r w:rsidRPr="00D0224A">
          <w:rPr>
            <w:rFonts w:ascii="Times New Roman" w:eastAsia="Times New Roman" w:hAnsi="Times New Roman" w:cs="Times New Roman"/>
            <w:color w:val="0000FF"/>
            <w:sz w:val="24"/>
            <w:szCs w:val="24"/>
            <w:u w:val="single"/>
          </w:rPr>
          <w:t>GeoJSON Text Sequences</w:t>
        </w:r>
      </w:hyperlink>
      <w:ins w:id="226" w:author="Carl Reed" w:date="2020-02-04T15:31:00Z">
        <w:r w:rsidR="00075F2E">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an encoding that is based on JSON text sequences and GeoJSON to support streaming by making the data incrementally </w:t>
      </w:r>
      <w:proofErr w:type="spellStart"/>
      <w:r w:rsidRPr="00D0224A">
        <w:rPr>
          <w:rFonts w:ascii="Times New Roman" w:eastAsia="Times New Roman" w:hAnsi="Times New Roman" w:cs="Times New Roman"/>
          <w:sz w:val="24"/>
          <w:szCs w:val="24"/>
        </w:rPr>
        <w:t>pars</w:t>
      </w:r>
      <w:del w:id="227" w:author="Carl Reed" w:date="2020-02-04T15:32:00Z">
        <w:r w:rsidRPr="00D0224A" w:rsidDel="00075F2E">
          <w:rPr>
            <w:rFonts w:ascii="Times New Roman" w:eastAsia="Times New Roman" w:hAnsi="Times New Roman" w:cs="Times New Roman"/>
            <w:sz w:val="24"/>
            <w:szCs w:val="24"/>
          </w:rPr>
          <w:delText>e</w:delText>
        </w:r>
      </w:del>
      <w:r w:rsidRPr="00D0224A">
        <w:rPr>
          <w:rFonts w:ascii="Times New Roman" w:eastAsia="Times New Roman" w:hAnsi="Times New Roman" w:cs="Times New Roman"/>
          <w:sz w:val="24"/>
          <w:szCs w:val="24"/>
        </w:rPr>
        <w:t>able</w:t>
      </w:r>
      <w:proofErr w:type="spellEnd"/>
      <w:ins w:id="228" w:author="Carl Reed" w:date="2020-02-04T15:32:00Z">
        <w:r w:rsidR="00075F2E">
          <w:rPr>
            <w:rFonts w:ascii="Times New Roman" w:eastAsia="Times New Roman" w:hAnsi="Times New Roman" w:cs="Times New Roman"/>
            <w:sz w:val="24"/>
            <w:szCs w:val="24"/>
          </w:rPr>
          <w:t xml:space="preserve"> then</w:t>
        </w:r>
      </w:ins>
      <w:del w:id="229" w:author="Carl Reed" w:date="2020-02-04T15:32:00Z">
        <w:r w:rsidRPr="00D0224A" w:rsidDel="00075F2E">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the media type </w:t>
      </w: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geo+json-seq</w:t>
      </w:r>
      <w:proofErr w:type="spellEnd"/>
      <w:r w:rsidRPr="00D0224A">
        <w:rPr>
          <w:rFonts w:ascii="Times New Roman" w:eastAsia="Times New Roman" w:hAnsi="Times New Roman" w:cs="Times New Roman"/>
          <w:sz w:val="24"/>
          <w:szCs w:val="24"/>
        </w:rPr>
        <w:t xml:space="preserve"> would be used.</w:t>
      </w:r>
      <w:commentRangeEnd w:id="216"/>
      <w:r w:rsidR="00706F61">
        <w:rPr>
          <w:rStyle w:val="CommentReference"/>
        </w:rPr>
        <w:commentReference w:id="216"/>
      </w:r>
    </w:p>
    <w:p w14:paraId="0839CDBB"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8. Requirement Class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63"/>
        <w:gridCol w:w="5242"/>
      </w:tblGrid>
      <w:tr w:rsidR="00D0224A" w:rsidRPr="00D0224A" w14:paraId="1AC5048D" w14:textId="77777777" w:rsidTr="00D0224A">
        <w:trPr>
          <w:tblCellSpacing w:w="15" w:type="dxa"/>
        </w:trPr>
        <w:tc>
          <w:tcPr>
            <w:tcW w:w="0" w:type="auto"/>
            <w:gridSpan w:val="2"/>
            <w:shd w:val="clear" w:color="auto" w:fill="FFFFFF"/>
            <w:vAlign w:val="center"/>
            <w:hideMark/>
          </w:tcPr>
          <w:p w14:paraId="2C963D9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Requirements Class</w:t>
            </w:r>
          </w:p>
        </w:tc>
      </w:tr>
      <w:tr w:rsidR="00D0224A" w:rsidRPr="00D0224A" w14:paraId="7073EDDC" w14:textId="77777777" w:rsidTr="00D0224A">
        <w:trPr>
          <w:tblCellSpacing w:w="15" w:type="dxa"/>
        </w:trPr>
        <w:tc>
          <w:tcPr>
            <w:tcW w:w="0" w:type="auto"/>
            <w:gridSpan w:val="2"/>
            <w:shd w:val="clear" w:color="auto" w:fill="FFFFFF"/>
            <w:vAlign w:val="center"/>
            <w:hideMark/>
          </w:tcPr>
          <w:p w14:paraId="134C480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49" w:history="1">
              <w:r w:rsidR="00D0224A" w:rsidRPr="00D0224A">
                <w:rPr>
                  <w:rFonts w:ascii="Times New Roman" w:eastAsia="Times New Roman" w:hAnsi="Times New Roman" w:cs="Times New Roman"/>
                  <w:color w:val="0000FF"/>
                  <w:sz w:val="24"/>
                  <w:szCs w:val="24"/>
                  <w:u w:val="single"/>
                </w:rPr>
                <w:t>http://www.opengis.net/spec/ogcapi_common/1.0/req/core</w:t>
              </w:r>
            </w:hyperlink>
          </w:p>
        </w:tc>
      </w:tr>
      <w:tr w:rsidR="00D0224A" w:rsidRPr="00D0224A" w14:paraId="0F141B84" w14:textId="77777777" w:rsidTr="00D0224A">
        <w:trPr>
          <w:tblCellSpacing w:w="15" w:type="dxa"/>
        </w:trPr>
        <w:tc>
          <w:tcPr>
            <w:tcW w:w="0" w:type="auto"/>
            <w:shd w:val="clear" w:color="auto" w:fill="FFFFFF"/>
            <w:vAlign w:val="center"/>
            <w:hideMark/>
          </w:tcPr>
          <w:p w14:paraId="2A790F6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0150AD4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5C4D88EE" w14:textId="77777777" w:rsidTr="00D0224A">
        <w:trPr>
          <w:tblCellSpacing w:w="15" w:type="dxa"/>
        </w:trPr>
        <w:tc>
          <w:tcPr>
            <w:tcW w:w="0" w:type="auto"/>
            <w:shd w:val="clear" w:color="auto" w:fill="FFFFFF"/>
            <w:vAlign w:val="center"/>
            <w:hideMark/>
          </w:tcPr>
          <w:p w14:paraId="11705C9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1E9BDBD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50" w:anchor="rfc2616" w:history="1">
              <w:r w:rsidR="00D0224A" w:rsidRPr="00D0224A">
                <w:rPr>
                  <w:rFonts w:ascii="Times New Roman" w:eastAsia="Times New Roman" w:hAnsi="Times New Roman" w:cs="Times New Roman"/>
                  <w:color w:val="0000FF"/>
                  <w:sz w:val="24"/>
                  <w:szCs w:val="24"/>
                  <w:u w:val="single"/>
                </w:rPr>
                <w:t>RFC 2616 (HTTP/1.1)</w:t>
              </w:r>
            </w:hyperlink>
          </w:p>
        </w:tc>
      </w:tr>
      <w:tr w:rsidR="00D0224A" w:rsidRPr="00D0224A" w14:paraId="67D89767" w14:textId="77777777" w:rsidTr="00D0224A">
        <w:trPr>
          <w:tblCellSpacing w:w="15" w:type="dxa"/>
        </w:trPr>
        <w:tc>
          <w:tcPr>
            <w:tcW w:w="0" w:type="auto"/>
            <w:shd w:val="clear" w:color="auto" w:fill="FFFFFF"/>
            <w:vAlign w:val="center"/>
            <w:hideMark/>
          </w:tcPr>
          <w:p w14:paraId="258AEF0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5E0102E3"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51" w:anchor="rfc2818" w:history="1">
              <w:r w:rsidR="00D0224A" w:rsidRPr="00D0224A">
                <w:rPr>
                  <w:rFonts w:ascii="Times New Roman" w:eastAsia="Times New Roman" w:hAnsi="Times New Roman" w:cs="Times New Roman"/>
                  <w:color w:val="0000FF"/>
                  <w:sz w:val="24"/>
                  <w:szCs w:val="24"/>
                  <w:u w:val="single"/>
                </w:rPr>
                <w:t>RFC 2818 (HTTP over TLS)</w:t>
              </w:r>
            </w:hyperlink>
          </w:p>
        </w:tc>
      </w:tr>
      <w:tr w:rsidR="00D0224A" w:rsidRPr="00D0224A" w14:paraId="1D1B62C5" w14:textId="77777777" w:rsidTr="00D0224A">
        <w:trPr>
          <w:tblCellSpacing w:w="15" w:type="dxa"/>
        </w:trPr>
        <w:tc>
          <w:tcPr>
            <w:tcW w:w="0" w:type="auto"/>
            <w:shd w:val="clear" w:color="auto" w:fill="FFFFFF"/>
            <w:vAlign w:val="center"/>
            <w:hideMark/>
          </w:tcPr>
          <w:p w14:paraId="7B353B8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443AC16E"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52" w:anchor="rfc8288" w:history="1">
              <w:r w:rsidR="00D0224A" w:rsidRPr="00D0224A">
                <w:rPr>
                  <w:rFonts w:ascii="Times New Roman" w:eastAsia="Times New Roman" w:hAnsi="Times New Roman" w:cs="Times New Roman"/>
                  <w:color w:val="0000FF"/>
                  <w:sz w:val="24"/>
                  <w:szCs w:val="24"/>
                  <w:u w:val="single"/>
                </w:rPr>
                <w:t>RFC 8288 (Web Linking)</w:t>
              </w:r>
            </w:hyperlink>
          </w:p>
        </w:tc>
      </w:tr>
    </w:tbl>
    <w:p w14:paraId="3EA8CFD2"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7341"/>
      </w:tblGrid>
      <w:tr w:rsidR="00D0224A" w:rsidRPr="00D0224A" w14:paraId="5C997A3F" w14:textId="77777777" w:rsidTr="00D0224A">
        <w:trPr>
          <w:tblCellSpacing w:w="15" w:type="dxa"/>
        </w:trPr>
        <w:tc>
          <w:tcPr>
            <w:tcW w:w="0" w:type="auto"/>
            <w:vAlign w:val="center"/>
            <w:hideMark/>
          </w:tcPr>
          <w:p w14:paraId="6D39843A" w14:textId="77777777" w:rsidR="00D0224A" w:rsidRPr="00D0224A" w:rsidRDefault="00D0224A" w:rsidP="00D0224A">
            <w:pPr>
              <w:spacing w:after="0" w:line="240" w:lineRule="auto"/>
              <w:divId w:val="320550276"/>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52929636"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ISSUE: Should OGC API standards be organized by concept? See issue </w:t>
            </w:r>
            <w:hyperlink r:id="rId153" w:history="1">
              <w:r w:rsidRPr="00D0224A">
                <w:rPr>
                  <w:rFonts w:ascii="Times New Roman" w:eastAsia="Times New Roman" w:hAnsi="Times New Roman" w:cs="Times New Roman"/>
                  <w:color w:val="0000FF"/>
                  <w:sz w:val="24"/>
                  <w:szCs w:val="24"/>
                  <w:u w:val="single"/>
                </w:rPr>
                <w:t>86</w:t>
              </w:r>
            </w:hyperlink>
            <w:r w:rsidRPr="00D0224A">
              <w:rPr>
                <w:rFonts w:ascii="Times New Roman" w:eastAsia="Times New Roman" w:hAnsi="Times New Roman" w:cs="Times New Roman"/>
                <w:sz w:val="24"/>
                <w:szCs w:val="24"/>
              </w:rPr>
              <w:t xml:space="preserve">. </w:t>
            </w:r>
          </w:p>
        </w:tc>
      </w:tr>
    </w:tbl>
    <w:p w14:paraId="06F39A8E"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8.1. Overview</w:t>
      </w:r>
    </w:p>
    <w:p w14:paraId="4A7D00FE"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lastRenderedPageBreak/>
        <w:t>8.1.1. Resources</w:t>
      </w:r>
    </w:p>
    <w:p w14:paraId="389BEE1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An OGC API provides a ligh</w:t>
      </w:r>
      <w:ins w:id="230" w:author="Carl Reed" w:date="2020-02-04T15:32:00Z">
        <w:r w:rsidR="00075F2E">
          <w:rPr>
            <w:rFonts w:ascii="Times New Roman" w:eastAsia="Times New Roman" w:hAnsi="Times New Roman" w:cs="Times New Roman"/>
            <w:sz w:val="24"/>
            <w:szCs w:val="24"/>
          </w:rPr>
          <w:t>t</w:t>
        </w:r>
      </w:ins>
      <w:r w:rsidRPr="00D0224A">
        <w:rPr>
          <w:rFonts w:ascii="Times New Roman" w:eastAsia="Times New Roman" w:hAnsi="Times New Roman" w:cs="Times New Roman"/>
          <w:sz w:val="24"/>
          <w:szCs w:val="24"/>
        </w:rPr>
        <w:t>weight interface to access one or more resources. The resources addressed by OGC APIs fall into three categories</w:t>
      </w:r>
      <w:ins w:id="231" w:author="Carl Reed" w:date="2020-02-04T15:33:00Z">
        <w:r w:rsidR="00075F2E">
          <w:rPr>
            <w:rFonts w:ascii="Times New Roman" w:eastAsia="Times New Roman" w:hAnsi="Times New Roman" w:cs="Times New Roman"/>
            <w:sz w:val="24"/>
            <w:szCs w:val="24"/>
          </w:rPr>
          <w:t>:</w:t>
        </w:r>
      </w:ins>
      <w:del w:id="232" w:author="Carl Reed" w:date="2020-02-04T15:33:00Z">
        <w:r w:rsidRPr="00D0224A" w:rsidDel="00075F2E">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Foundation Resources, Spatial Resources, and Information Resources.</w:t>
      </w:r>
    </w:p>
    <w:p w14:paraId="5109855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Foundation Resources are those resources which are common across all OGC APIs. Those resources are defined in this OGC API-Common standard. Other OGC API standards re-use these resources and, where necessary, extend them to address their unique requirements.</w:t>
      </w:r>
    </w:p>
    <w:p w14:paraId="754DB2D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Spatial Resources are the resources which we usually think of as Geospatial Data. They include Features, Coverages, and Images. This Standard defines basic patterns for accessing Spatial Resources. Additional OGC API Standards have been developed to address specific API requirements for each Spatial Resource type.</w:t>
      </w:r>
    </w:p>
    <w:p w14:paraId="40D310E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Information Resources are non-spatial resources which support the operation of the API or the access and use of the Spatial Resources.</w:t>
      </w:r>
    </w:p>
    <w:p w14:paraId="7C3CB200"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8.1.2. Modular APIs</w:t>
      </w:r>
    </w:p>
    <w:p w14:paraId="3F85B7C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goal of OGC API standards is to provide rapid and easy access to spatial resources. To meet this goal, the needs of both the resource provider and the resource consumer must be considered. </w:t>
      </w:r>
      <w:del w:id="233" w:author="Carl Reed" w:date="2020-02-04T15:36:00Z">
        <w:r w:rsidRPr="00D0224A" w:rsidDel="00075F2E">
          <w:rPr>
            <w:rFonts w:ascii="Times New Roman" w:eastAsia="Times New Roman" w:hAnsi="Times New Roman" w:cs="Times New Roman"/>
            <w:sz w:val="24"/>
            <w:szCs w:val="24"/>
          </w:rPr>
          <w:delText xml:space="preserve">Our </w:delText>
        </w:r>
      </w:del>
      <w:ins w:id="234" w:author="Carl Reed" w:date="2020-02-04T15:36:00Z">
        <w:r w:rsidR="00075F2E">
          <w:rPr>
            <w:rFonts w:ascii="Times New Roman" w:eastAsia="Times New Roman" w:hAnsi="Times New Roman" w:cs="Times New Roman"/>
            <w:sz w:val="24"/>
            <w:szCs w:val="24"/>
          </w:rPr>
          <w:t>The</w:t>
        </w:r>
        <w:r w:rsidR="00075F2E"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approach</w:t>
      </w:r>
      <w:ins w:id="235" w:author="Carl Reed" w:date="2020-02-04T15:36:00Z">
        <w:r w:rsidR="00075F2E">
          <w:rPr>
            <w:rFonts w:ascii="Times New Roman" w:eastAsia="Times New Roman" w:hAnsi="Times New Roman" w:cs="Times New Roman"/>
            <w:sz w:val="24"/>
            <w:szCs w:val="24"/>
          </w:rPr>
          <w:t xml:space="preserve"> specified in this standard</w:t>
        </w:r>
      </w:ins>
      <w:r w:rsidRPr="00D0224A">
        <w:rPr>
          <w:rFonts w:ascii="Times New Roman" w:eastAsia="Times New Roman" w:hAnsi="Times New Roman" w:cs="Times New Roman"/>
          <w:sz w:val="24"/>
          <w:szCs w:val="24"/>
        </w:rPr>
        <w:t xml:space="preserve"> is to provide a modular framework of API components. This framework provides a consistent "look and feel" across all OGC APIs. When API servers and clients are built from the same set of modules, the likel</w:t>
      </w:r>
      <w:ins w:id="236" w:author="Carl Reed" w:date="2020-02-04T15:35:00Z">
        <w:r w:rsidR="00075F2E">
          <w:rPr>
            <w:rFonts w:ascii="Times New Roman" w:eastAsia="Times New Roman" w:hAnsi="Times New Roman" w:cs="Times New Roman"/>
            <w:sz w:val="24"/>
            <w:szCs w:val="24"/>
          </w:rPr>
          <w:t>i</w:t>
        </w:r>
      </w:ins>
      <w:del w:id="237" w:author="Carl Reed" w:date="2020-02-04T15:35:00Z">
        <w:r w:rsidRPr="00D0224A" w:rsidDel="00075F2E">
          <w:rPr>
            <w:rFonts w:ascii="Times New Roman" w:eastAsia="Times New Roman" w:hAnsi="Times New Roman" w:cs="Times New Roman"/>
            <w:sz w:val="24"/>
            <w:szCs w:val="24"/>
          </w:rPr>
          <w:delText>y</w:delText>
        </w:r>
      </w:del>
      <w:r w:rsidRPr="00D0224A">
        <w:rPr>
          <w:rFonts w:ascii="Times New Roman" w:eastAsia="Times New Roman" w:hAnsi="Times New Roman" w:cs="Times New Roman"/>
          <w:sz w:val="24"/>
          <w:szCs w:val="24"/>
        </w:rPr>
        <w:t>hood that they will integrate at run-time is greatly enhanced.</w:t>
      </w:r>
    </w:p>
    <w:p w14:paraId="07E7A72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more detailed discussion of modular APIs can be found in the API-Common </w:t>
      </w:r>
      <w:hyperlink r:id="rId154" w:anchor="modular-api" w:history="1">
        <w:r w:rsidRPr="00D0224A">
          <w:rPr>
            <w:rFonts w:ascii="Times New Roman" w:eastAsia="Times New Roman" w:hAnsi="Times New Roman" w:cs="Times New Roman"/>
            <w:color w:val="0000FF"/>
            <w:sz w:val="24"/>
            <w:szCs w:val="24"/>
            <w:u w:val="single"/>
          </w:rPr>
          <w:t>Best Practices</w:t>
        </w:r>
      </w:hyperlink>
      <w:r w:rsidRPr="00D0224A">
        <w:rPr>
          <w:rFonts w:ascii="Times New Roman" w:eastAsia="Times New Roman" w:hAnsi="Times New Roman" w:cs="Times New Roman"/>
          <w:sz w:val="24"/>
          <w:szCs w:val="24"/>
        </w:rPr>
        <w:t xml:space="preserve"> document.</w:t>
      </w:r>
    </w:p>
    <w:p w14:paraId="5D0471E9"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8.1.3. Navigation</w:t>
      </w:r>
    </w:p>
    <w:p w14:paraId="0E92E35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OGC APIs are designed to support two access patterns</w:t>
      </w:r>
      <w:ins w:id="238" w:author="Carl Reed" w:date="2020-02-04T15:38:00Z">
        <w:r w:rsidR="00075F2E">
          <w:rPr>
            <w:rFonts w:ascii="Times New Roman" w:eastAsia="Times New Roman" w:hAnsi="Times New Roman" w:cs="Times New Roman"/>
            <w:sz w:val="24"/>
            <w:szCs w:val="24"/>
          </w:rPr>
          <w:t>:</w:t>
        </w:r>
      </w:ins>
      <w:del w:id="239" w:author="Carl Reed" w:date="2020-02-04T15:38:00Z">
        <w:r w:rsidRPr="00D0224A" w:rsidDel="00075F2E">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Hypermedia Access, and Direct Access. OGC APIs support both access patterns through the use of API Definition documents, standardized paths, and standardized hypermedia schemas.</w:t>
      </w:r>
    </w:p>
    <w:p w14:paraId="342774F1"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Hypermedia Access</w:t>
      </w:r>
    </w:p>
    <w:p w14:paraId="68BE053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Hypermedia Access is the use of hypermedia links to navigate from one resource to another. This pattern is typical of the Web Browser environment. A resource consumer (typically a human) starts </w:t>
      </w:r>
      <w:commentRangeStart w:id="240"/>
      <w:commentRangeStart w:id="241"/>
      <w:r w:rsidRPr="00D0224A">
        <w:rPr>
          <w:rFonts w:ascii="Times New Roman" w:eastAsia="Times New Roman" w:hAnsi="Times New Roman" w:cs="Times New Roman"/>
          <w:sz w:val="24"/>
          <w:szCs w:val="24"/>
        </w:rPr>
        <w:t>from a landing page</w:t>
      </w:r>
      <w:commentRangeEnd w:id="240"/>
      <w:r w:rsidR="00182576">
        <w:rPr>
          <w:rStyle w:val="CommentReference"/>
        </w:rPr>
        <w:commentReference w:id="240"/>
      </w:r>
      <w:commentRangeEnd w:id="241"/>
      <w:r w:rsidR="007165DE">
        <w:rPr>
          <w:rStyle w:val="CommentReference"/>
        </w:rPr>
        <w:commentReference w:id="241"/>
      </w:r>
      <w:r w:rsidRPr="00D0224A">
        <w:rPr>
          <w:rFonts w:ascii="Times New Roman" w:eastAsia="Times New Roman" w:hAnsi="Times New Roman" w:cs="Times New Roman"/>
          <w:sz w:val="24"/>
          <w:szCs w:val="24"/>
        </w:rPr>
        <w:t>, selects a link on that page</w:t>
      </w:r>
      <w:ins w:id="242" w:author="Carl Reed" w:date="2020-02-03T17:10:00Z">
        <w:r w:rsidR="000324E8">
          <w:rPr>
            <w:rFonts w:ascii="Times New Roman" w:eastAsia="Times New Roman" w:hAnsi="Times New Roman" w:cs="Times New Roman"/>
            <w:sz w:val="24"/>
            <w:szCs w:val="24"/>
          </w:rPr>
          <w:t xml:space="preserve"> and</w:t>
        </w:r>
      </w:ins>
      <w:del w:id="243" w:author="Carl Reed" w:date="2020-02-03T17:10:00Z">
        <w:r w:rsidRPr="00D0224A" w:rsidDel="000324E8">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then moves on to the referenced resource.</w:t>
      </w:r>
    </w:p>
    <w:p w14:paraId="5CDAC34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Navigation of hyperlinks is facilitated if the hyperlink includes information about the resource type at the link destination. Therefore, OGC APIs use a set of common link relationships. These link relationships are described in </w:t>
      </w:r>
      <w:hyperlink r:id="rId155" w:anchor="link-relations-table" w:history="1">
        <w:r w:rsidRPr="00D0224A">
          <w:rPr>
            <w:rFonts w:ascii="Times New Roman" w:eastAsia="Times New Roman" w:hAnsi="Times New Roman" w:cs="Times New Roman"/>
            <w:color w:val="0000FF"/>
            <w:sz w:val="24"/>
            <w:szCs w:val="24"/>
            <w:u w:val="single"/>
          </w:rPr>
          <w:t>Table 2</w:t>
        </w:r>
      </w:hyperlink>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0"/>
        <w:gridCol w:w="7025"/>
      </w:tblGrid>
      <w:tr w:rsidR="00D0224A" w:rsidRPr="00D0224A" w14:paraId="5A792888" w14:textId="77777777" w:rsidTr="00D0224A">
        <w:trPr>
          <w:tblHeader/>
          <w:tblCellSpacing w:w="15" w:type="dxa"/>
        </w:trPr>
        <w:tc>
          <w:tcPr>
            <w:tcW w:w="0" w:type="auto"/>
            <w:gridSpan w:val="2"/>
            <w:tcBorders>
              <w:top w:val="nil"/>
              <w:left w:val="nil"/>
              <w:bottom w:val="nil"/>
              <w:right w:val="nil"/>
            </w:tcBorders>
            <w:shd w:val="clear" w:color="auto" w:fill="FFFFFF"/>
            <w:vAlign w:val="center"/>
            <w:hideMark/>
          </w:tcPr>
          <w:p w14:paraId="4F8272C1"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Table 2. Link Relations</w:t>
            </w:r>
          </w:p>
        </w:tc>
      </w:tr>
      <w:tr w:rsidR="00D0224A" w:rsidRPr="00D0224A" w14:paraId="779AC770" w14:textId="77777777" w:rsidTr="00D0224A">
        <w:trPr>
          <w:tblHeader/>
          <w:tblCellSpacing w:w="15" w:type="dxa"/>
        </w:trPr>
        <w:tc>
          <w:tcPr>
            <w:tcW w:w="0" w:type="auto"/>
            <w:shd w:val="clear" w:color="auto" w:fill="FFFFFF"/>
            <w:vAlign w:val="center"/>
            <w:hideMark/>
          </w:tcPr>
          <w:p w14:paraId="7514E21D"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Link Relation</w:t>
            </w:r>
          </w:p>
        </w:tc>
        <w:tc>
          <w:tcPr>
            <w:tcW w:w="0" w:type="auto"/>
            <w:shd w:val="clear" w:color="auto" w:fill="FFFFFF"/>
            <w:vAlign w:val="center"/>
            <w:hideMark/>
          </w:tcPr>
          <w:p w14:paraId="3D336447"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Purpose</w:t>
            </w:r>
          </w:p>
        </w:tc>
      </w:tr>
      <w:tr w:rsidR="00D0224A" w:rsidRPr="00D0224A" w14:paraId="3FFB07EE" w14:textId="77777777" w:rsidTr="00D0224A">
        <w:trPr>
          <w:tblCellSpacing w:w="15" w:type="dxa"/>
        </w:trPr>
        <w:tc>
          <w:tcPr>
            <w:tcW w:w="0" w:type="auto"/>
            <w:shd w:val="clear" w:color="auto" w:fill="FFFFFF"/>
            <w:vAlign w:val="center"/>
            <w:hideMark/>
          </w:tcPr>
          <w:p w14:paraId="07E2171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alternate</w:t>
            </w:r>
          </w:p>
        </w:tc>
        <w:tc>
          <w:tcPr>
            <w:tcW w:w="0" w:type="auto"/>
            <w:shd w:val="clear" w:color="auto" w:fill="FFFFFF"/>
            <w:vAlign w:val="center"/>
            <w:hideMark/>
          </w:tcPr>
          <w:p w14:paraId="079D7E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links to this resource in another media type (the media type is specified in the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link attribute)</w:t>
            </w:r>
          </w:p>
        </w:tc>
      </w:tr>
      <w:tr w:rsidR="00D0224A" w:rsidRPr="00D0224A" w14:paraId="4FAABACC" w14:textId="77777777" w:rsidTr="00D0224A">
        <w:trPr>
          <w:tblCellSpacing w:w="15" w:type="dxa"/>
        </w:trPr>
        <w:tc>
          <w:tcPr>
            <w:tcW w:w="0" w:type="auto"/>
            <w:shd w:val="clear" w:color="auto" w:fill="FFFFFF"/>
            <w:vAlign w:val="center"/>
            <w:hideMark/>
          </w:tcPr>
          <w:p w14:paraId="1C6C0B8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conformance</w:t>
            </w:r>
          </w:p>
        </w:tc>
        <w:tc>
          <w:tcPr>
            <w:tcW w:w="0" w:type="auto"/>
            <w:shd w:val="clear" w:color="auto" w:fill="FFFFFF"/>
            <w:vAlign w:val="center"/>
            <w:hideMark/>
          </w:tcPr>
          <w:p w14:paraId="7804151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links to conformance information</w:t>
            </w:r>
          </w:p>
        </w:tc>
      </w:tr>
      <w:tr w:rsidR="00D0224A" w:rsidRPr="00D0224A" w14:paraId="464603DC" w14:textId="77777777" w:rsidTr="00D0224A">
        <w:trPr>
          <w:tblCellSpacing w:w="15" w:type="dxa"/>
        </w:trPr>
        <w:tc>
          <w:tcPr>
            <w:tcW w:w="0" w:type="auto"/>
            <w:shd w:val="clear" w:color="auto" w:fill="FFFFFF"/>
            <w:vAlign w:val="center"/>
            <w:hideMark/>
          </w:tcPr>
          <w:p w14:paraId="63CD060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data</w:t>
            </w:r>
          </w:p>
        </w:tc>
        <w:tc>
          <w:tcPr>
            <w:tcW w:w="0" w:type="auto"/>
            <w:shd w:val="clear" w:color="auto" w:fill="FFFFFF"/>
            <w:vAlign w:val="center"/>
            <w:hideMark/>
          </w:tcPr>
          <w:p w14:paraId="4B6D96F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links to an information resource</w:t>
            </w:r>
          </w:p>
        </w:tc>
      </w:tr>
      <w:tr w:rsidR="00D0224A" w:rsidRPr="00D0224A" w14:paraId="25EFBCDE" w14:textId="77777777" w:rsidTr="00D0224A">
        <w:trPr>
          <w:tblCellSpacing w:w="15" w:type="dxa"/>
        </w:trPr>
        <w:tc>
          <w:tcPr>
            <w:tcW w:w="0" w:type="auto"/>
            <w:shd w:val="clear" w:color="auto" w:fill="FFFFFF"/>
            <w:vAlign w:val="center"/>
            <w:hideMark/>
          </w:tcPr>
          <w:p w14:paraId="070EDF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Courier New" w:eastAsia="Times New Roman" w:hAnsi="Courier New" w:cs="Courier New"/>
                <w:sz w:val="20"/>
                <w:szCs w:val="20"/>
              </w:rPr>
              <w:t>describedBy</w:t>
            </w:r>
            <w:proofErr w:type="spellEnd"/>
          </w:p>
        </w:tc>
        <w:tc>
          <w:tcPr>
            <w:tcW w:w="0" w:type="auto"/>
            <w:shd w:val="clear" w:color="auto" w:fill="FFFFFF"/>
            <w:vAlign w:val="center"/>
            <w:hideMark/>
          </w:tcPr>
          <w:p w14:paraId="609742E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links to external resources which further describe the subject resource</w:t>
            </w:r>
          </w:p>
        </w:tc>
      </w:tr>
      <w:tr w:rsidR="00D0224A" w:rsidRPr="00D0224A" w14:paraId="25E7746A" w14:textId="77777777" w:rsidTr="00D0224A">
        <w:trPr>
          <w:tblCellSpacing w:w="15" w:type="dxa"/>
        </w:trPr>
        <w:tc>
          <w:tcPr>
            <w:tcW w:w="0" w:type="auto"/>
            <w:shd w:val="clear" w:color="auto" w:fill="FFFFFF"/>
            <w:vAlign w:val="center"/>
            <w:hideMark/>
          </w:tcPr>
          <w:p w14:paraId="792D55A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items</w:t>
            </w:r>
          </w:p>
        </w:tc>
        <w:tc>
          <w:tcPr>
            <w:tcW w:w="0" w:type="auto"/>
            <w:shd w:val="clear" w:color="auto" w:fill="FFFFFF"/>
            <w:vAlign w:val="center"/>
            <w:hideMark/>
          </w:tcPr>
          <w:p w14:paraId="5B3BF30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links to each individual resource which is included in a collection resource</w:t>
            </w:r>
          </w:p>
        </w:tc>
      </w:tr>
      <w:tr w:rsidR="00D0224A" w:rsidRPr="00D0224A" w14:paraId="6584AEBC" w14:textId="77777777" w:rsidTr="00D0224A">
        <w:trPr>
          <w:tblCellSpacing w:w="15" w:type="dxa"/>
        </w:trPr>
        <w:tc>
          <w:tcPr>
            <w:tcW w:w="0" w:type="auto"/>
            <w:shd w:val="clear" w:color="auto" w:fill="FFFFFF"/>
            <w:vAlign w:val="center"/>
            <w:hideMark/>
          </w:tcPr>
          <w:p w14:paraId="3B69DFA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self</w:t>
            </w:r>
          </w:p>
        </w:tc>
        <w:tc>
          <w:tcPr>
            <w:tcW w:w="0" w:type="auto"/>
            <w:shd w:val="clear" w:color="auto" w:fill="FFFFFF"/>
            <w:vAlign w:val="center"/>
            <w:hideMark/>
          </w:tcPr>
          <w:p w14:paraId="67B6A92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links to this resource,</w:t>
            </w:r>
          </w:p>
        </w:tc>
      </w:tr>
      <w:tr w:rsidR="00D0224A" w:rsidRPr="00D0224A" w14:paraId="2907A93E" w14:textId="77777777" w:rsidTr="00D0224A">
        <w:trPr>
          <w:tblCellSpacing w:w="15" w:type="dxa"/>
        </w:trPr>
        <w:tc>
          <w:tcPr>
            <w:tcW w:w="0" w:type="auto"/>
            <w:shd w:val="clear" w:color="auto" w:fill="FFFFFF"/>
            <w:vAlign w:val="center"/>
            <w:hideMark/>
          </w:tcPr>
          <w:p w14:paraId="2E30538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service-desc</w:t>
            </w:r>
          </w:p>
        </w:tc>
        <w:tc>
          <w:tcPr>
            <w:tcW w:w="0" w:type="auto"/>
            <w:shd w:val="clear" w:color="auto" w:fill="FFFFFF"/>
            <w:vAlign w:val="center"/>
            <w:hideMark/>
          </w:tcPr>
          <w:p w14:paraId="0F00B40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links to the API Definition</w:t>
            </w:r>
          </w:p>
        </w:tc>
      </w:tr>
      <w:tr w:rsidR="00D0224A" w:rsidRPr="00D0224A" w14:paraId="0B98E038" w14:textId="77777777" w:rsidTr="00D0224A">
        <w:trPr>
          <w:tblCellSpacing w:w="15" w:type="dxa"/>
        </w:trPr>
        <w:tc>
          <w:tcPr>
            <w:tcW w:w="0" w:type="auto"/>
            <w:shd w:val="clear" w:color="auto" w:fill="FFFFFF"/>
            <w:vAlign w:val="center"/>
            <w:hideMark/>
          </w:tcPr>
          <w:p w14:paraId="25F47F8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service-doc</w:t>
            </w:r>
          </w:p>
        </w:tc>
        <w:tc>
          <w:tcPr>
            <w:tcW w:w="0" w:type="auto"/>
            <w:shd w:val="clear" w:color="auto" w:fill="FFFFFF"/>
            <w:vAlign w:val="center"/>
            <w:hideMark/>
          </w:tcPr>
          <w:p w14:paraId="2FCDF76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an alternative to </w:t>
            </w:r>
            <w:r w:rsidRPr="00D0224A">
              <w:rPr>
                <w:rFonts w:ascii="Courier New" w:eastAsia="Times New Roman" w:hAnsi="Courier New" w:cs="Courier New"/>
                <w:sz w:val="20"/>
                <w:szCs w:val="20"/>
              </w:rPr>
              <w:t>service-desc</w:t>
            </w:r>
          </w:p>
        </w:tc>
      </w:tr>
    </w:tbl>
    <w:p w14:paraId="02DE87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OGC API hyperlinks are defined using the following </w:t>
      </w:r>
      <w:hyperlink r:id="rId156" w:history="1">
        <w:r w:rsidRPr="00D0224A">
          <w:rPr>
            <w:rFonts w:ascii="Times New Roman" w:eastAsia="Times New Roman" w:hAnsi="Times New Roman" w:cs="Times New Roman"/>
            <w:color w:val="0000FF"/>
            <w:sz w:val="24"/>
            <w:szCs w:val="24"/>
            <w:u w:val="single"/>
          </w:rPr>
          <w:t>Hyperlink Schema</w:t>
        </w:r>
      </w:hyperlink>
      <w:r w:rsidRPr="00D0224A">
        <w:rPr>
          <w:rFonts w:ascii="Times New Roman" w:eastAsia="Times New Roman" w:hAnsi="Times New Roman" w:cs="Times New Roman"/>
          <w:sz w:val="24"/>
          <w:szCs w:val="24"/>
        </w:rPr>
        <w:t>.</w:t>
      </w:r>
    </w:p>
    <w:p w14:paraId="2E0EA949" w14:textId="77777777" w:rsidR="00D0224A" w:rsidRPr="00D0224A" w:rsidDel="00182576" w:rsidRDefault="00D0224A" w:rsidP="00D0224A">
      <w:pPr>
        <w:spacing w:after="0" w:line="240" w:lineRule="auto"/>
        <w:rPr>
          <w:del w:id="244" w:author="Carl Reed" w:date="2020-02-04T15:47:00Z"/>
          <w:rFonts w:ascii="Times New Roman" w:eastAsia="Times New Roman" w:hAnsi="Times New Roman" w:cs="Times New Roman"/>
          <w:sz w:val="24"/>
          <w:szCs w:val="24"/>
        </w:rPr>
      </w:pPr>
      <w:del w:id="245" w:author="Carl Reed" w:date="2020-02-04T15:47:00Z">
        <w:r w:rsidRPr="00D0224A" w:rsidDel="00182576">
          <w:rPr>
            <w:rFonts w:ascii="Times New Roman" w:eastAsia="Times New Roman" w:hAnsi="Times New Roman" w:cs="Times New Roman"/>
            <w:sz w:val="24"/>
            <w:szCs w:val="24"/>
          </w:rPr>
          <w:delText>Hyperlink Schema</w:delText>
        </w:r>
      </w:del>
    </w:p>
    <w:p w14:paraId="03812F5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0E02C51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"$schema": "http://json-schema.org/draft-07/schema#",</w:t>
      </w:r>
    </w:p>
    <w:p w14:paraId="1B50206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"Link Schema",</w:t>
      </w:r>
    </w:p>
    <w:p w14:paraId="6BF804D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"Schema for external references",</w:t>
      </w:r>
    </w:p>
    <w:p w14:paraId="24DE2B0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"object",</w:t>
      </w:r>
    </w:p>
    <w:p w14:paraId="7A26A39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"required": [</w:t>
      </w:r>
    </w:p>
    <w:p w14:paraId="375F644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w:t>
      </w:r>
    </w:p>
    <w:p w14:paraId="6195B74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7A5ECD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"properties": {</w:t>
      </w:r>
    </w:p>
    <w:p w14:paraId="437B2B0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w:t>
      </w:r>
    </w:p>
    <w:p w14:paraId="672F67B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20ABAB9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4E2388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w:t>
      </w:r>
    </w:p>
    <w:p w14:paraId="259EDB1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5A47278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6C3D4F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hreflang</w:t>
      </w:r>
      <w:proofErr w:type="spellEnd"/>
      <w:r w:rsidRPr="00D0224A">
        <w:rPr>
          <w:rFonts w:ascii="Courier New" w:eastAsia="Times New Roman" w:hAnsi="Courier New" w:cs="Courier New"/>
          <w:sz w:val="20"/>
          <w:szCs w:val="20"/>
        </w:rPr>
        <w:t>": {</w:t>
      </w:r>
    </w:p>
    <w:p w14:paraId="51CDAB5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5A324D6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56D0D98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w:t>
      </w:r>
    </w:p>
    <w:p w14:paraId="25364A8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2ED66DF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344A04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AC5829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62F705B"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Direct Access</w:t>
      </w:r>
    </w:p>
    <w:p w14:paraId="14F6584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Direct Access requires that the resource consumer possesses knowle</w:t>
      </w:r>
      <w:ins w:id="246" w:author="Carl Reed" w:date="2020-02-04T15:47:00Z">
        <w:r w:rsidR="00182576">
          <w:rPr>
            <w:rFonts w:ascii="Times New Roman" w:eastAsia="Times New Roman" w:hAnsi="Times New Roman" w:cs="Times New Roman"/>
            <w:sz w:val="24"/>
            <w:szCs w:val="24"/>
          </w:rPr>
          <w:t>d</w:t>
        </w:r>
      </w:ins>
      <w:r w:rsidRPr="00D0224A">
        <w:rPr>
          <w:rFonts w:ascii="Times New Roman" w:eastAsia="Times New Roman" w:hAnsi="Times New Roman" w:cs="Times New Roman"/>
          <w:sz w:val="24"/>
          <w:szCs w:val="24"/>
        </w:rPr>
        <w:t>ge of the path to the resou</w:t>
      </w:r>
      <w:ins w:id="247" w:author="Carl Reed" w:date="2020-02-04T15:47:00Z">
        <w:r w:rsidR="00182576">
          <w:rPr>
            <w:rFonts w:ascii="Times New Roman" w:eastAsia="Times New Roman" w:hAnsi="Times New Roman" w:cs="Times New Roman"/>
            <w:sz w:val="24"/>
            <w:szCs w:val="24"/>
          </w:rPr>
          <w:t>r</w:t>
        </w:r>
      </w:ins>
      <w:r w:rsidRPr="00D0224A">
        <w:rPr>
          <w:rFonts w:ascii="Times New Roman" w:eastAsia="Times New Roman" w:hAnsi="Times New Roman" w:cs="Times New Roman"/>
          <w:sz w:val="24"/>
          <w:szCs w:val="24"/>
        </w:rPr>
        <w:t>ce prior to attempting access. Typically this knowle</w:t>
      </w:r>
      <w:ins w:id="248" w:author="Carl Reed" w:date="2020-02-04T15:47:00Z">
        <w:r w:rsidR="00182576">
          <w:rPr>
            <w:rFonts w:ascii="Times New Roman" w:eastAsia="Times New Roman" w:hAnsi="Times New Roman" w:cs="Times New Roman"/>
            <w:sz w:val="24"/>
            <w:szCs w:val="24"/>
          </w:rPr>
          <w:t>d</w:t>
        </w:r>
      </w:ins>
      <w:r w:rsidRPr="00D0224A">
        <w:rPr>
          <w:rFonts w:ascii="Times New Roman" w:eastAsia="Times New Roman" w:hAnsi="Times New Roman" w:cs="Times New Roman"/>
          <w:sz w:val="24"/>
          <w:szCs w:val="24"/>
        </w:rPr>
        <w:t>ge comes from the use of standard paths, receiving the path from another entity, or by processing an API definition resource. Direct access is particularly applicable to software analytics where there is no human in the loop.</w:t>
      </w:r>
    </w:p>
    <w:p w14:paraId="49A59A7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Direct access is facilitated by the use of standard URL paths. The requirements in this Requirements Class are organized around these standard paths.</w:t>
      </w:r>
    </w:p>
    <w:p w14:paraId="7124D9E4"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8.2. Foundation Resources</w:t>
      </w:r>
    </w:p>
    <w:p w14:paraId="2DC8054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Foundation resources are those resources which are provided by every OGC API.</w:t>
      </w:r>
    </w:p>
    <w:p w14:paraId="6D7F3B9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standard paths defined in this </w:t>
      </w:r>
      <w:del w:id="249" w:author="Carl Reed" w:date="2020-02-04T15:48:00Z">
        <w:r w:rsidRPr="00D0224A" w:rsidDel="00182576">
          <w:rPr>
            <w:rFonts w:ascii="Times New Roman" w:eastAsia="Times New Roman" w:hAnsi="Times New Roman" w:cs="Times New Roman"/>
            <w:sz w:val="24"/>
            <w:szCs w:val="24"/>
          </w:rPr>
          <w:delText>S</w:delText>
        </w:r>
      </w:del>
      <w:ins w:id="250" w:author="Carl Reed" w:date="2020-02-04T15:48:00Z">
        <w:r w:rsidR="00182576">
          <w:rPr>
            <w:rFonts w:ascii="Times New Roman" w:eastAsia="Times New Roman" w:hAnsi="Times New Roman" w:cs="Times New Roman"/>
            <w:sz w:val="24"/>
            <w:szCs w:val="24"/>
          </w:rPr>
          <w:t>s</w:t>
        </w:r>
      </w:ins>
      <w:r w:rsidRPr="00D0224A">
        <w:rPr>
          <w:rFonts w:ascii="Times New Roman" w:eastAsia="Times New Roman" w:hAnsi="Times New Roman" w:cs="Times New Roman"/>
          <w:sz w:val="24"/>
          <w:szCs w:val="24"/>
        </w:rPr>
        <w:t>tandard for Foundation Resources are:</w:t>
      </w:r>
    </w:p>
    <w:p w14:paraId="451E4F5F" w14:textId="77777777" w:rsidR="00D0224A" w:rsidRPr="00D0224A" w:rsidRDefault="00D0224A" w:rsidP="00D0224A">
      <w:pPr>
        <w:numPr>
          <w:ilvl w:val="0"/>
          <w:numId w:val="12"/>
        </w:numPr>
        <w:spacing w:before="100" w:beforeAutospacing="1" w:after="100" w:afterAutospacing="1" w:line="240" w:lineRule="auto"/>
        <w:rPr>
          <w:rFonts w:ascii="Times New Roman" w:eastAsia="Times New Roman" w:hAnsi="Times New Roman" w:cs="Times New Roman"/>
          <w:sz w:val="24"/>
          <w:szCs w:val="24"/>
        </w:rPr>
      </w:pPr>
      <w:commentRangeStart w:id="251"/>
      <w:commentRangeStart w:id="252"/>
      <w:r w:rsidRPr="00D0224A">
        <w:rPr>
          <w:rFonts w:ascii="Times New Roman" w:eastAsia="Times New Roman" w:hAnsi="Times New Roman" w:cs="Times New Roman"/>
          <w:sz w:val="24"/>
          <w:szCs w:val="24"/>
        </w:rPr>
        <w:t>"/" - the landing page</w:t>
      </w:r>
      <w:commentRangeEnd w:id="251"/>
      <w:r w:rsidR="00182576">
        <w:rPr>
          <w:rStyle w:val="CommentReference"/>
        </w:rPr>
        <w:commentReference w:id="251"/>
      </w:r>
      <w:commentRangeEnd w:id="252"/>
      <w:r w:rsidR="00585EE4">
        <w:rPr>
          <w:rStyle w:val="CommentReference"/>
        </w:rPr>
        <w:commentReference w:id="252"/>
      </w:r>
    </w:p>
    <w:p w14:paraId="36D7D3D7" w14:textId="77777777" w:rsidR="00D0224A" w:rsidRPr="00D0224A" w:rsidRDefault="00D0224A" w:rsidP="00D022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t>
      </w:r>
      <w:proofErr w:type="spellStart"/>
      <w:r w:rsidRPr="00D0224A">
        <w:rPr>
          <w:rFonts w:ascii="Times New Roman" w:eastAsia="Times New Roman" w:hAnsi="Times New Roman" w:cs="Times New Roman"/>
          <w:sz w:val="24"/>
          <w:szCs w:val="24"/>
        </w:rPr>
        <w:t>api</w:t>
      </w:r>
      <w:proofErr w:type="spellEnd"/>
      <w:r w:rsidRPr="00D0224A">
        <w:rPr>
          <w:rFonts w:ascii="Times New Roman" w:eastAsia="Times New Roman" w:hAnsi="Times New Roman" w:cs="Times New Roman"/>
          <w:sz w:val="24"/>
          <w:szCs w:val="24"/>
        </w:rPr>
        <w:t>" - the API Definition document for this API</w:t>
      </w:r>
    </w:p>
    <w:p w14:paraId="10E6C144" w14:textId="77777777" w:rsidR="00D0224A" w:rsidRPr="00D0224A" w:rsidRDefault="00D0224A" w:rsidP="00D022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"/conformance" - the conformance information for this API</w:t>
      </w:r>
    </w:p>
    <w:p w14:paraId="7F90FF3A"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 xml:space="preserve">8.2.1. </w:t>
      </w:r>
      <w:commentRangeStart w:id="253"/>
      <w:commentRangeStart w:id="254"/>
      <w:r w:rsidRPr="00D0224A">
        <w:rPr>
          <w:rFonts w:ascii="Times New Roman" w:eastAsia="Times New Roman" w:hAnsi="Times New Roman" w:cs="Times New Roman"/>
          <w:b/>
          <w:bCs/>
          <w:sz w:val="24"/>
          <w:szCs w:val="24"/>
        </w:rPr>
        <w:t>API landing page</w:t>
      </w:r>
      <w:commentRangeEnd w:id="253"/>
      <w:r w:rsidR="00737DE7">
        <w:rPr>
          <w:rStyle w:val="CommentReference"/>
        </w:rPr>
        <w:commentReference w:id="253"/>
      </w:r>
      <w:commentRangeEnd w:id="254"/>
      <w:r w:rsidR="00585EE4">
        <w:rPr>
          <w:rStyle w:val="CommentReference"/>
        </w:rPr>
        <w:commentReference w:id="254"/>
      </w:r>
    </w:p>
    <w:p w14:paraId="789C56B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Each OGC API has a single </w:t>
      </w:r>
      <w:proofErr w:type="spellStart"/>
      <w:r w:rsidRPr="00D0224A">
        <w:rPr>
          <w:rFonts w:ascii="Courier New" w:eastAsia="Times New Roman" w:hAnsi="Courier New" w:cs="Courier New"/>
          <w:sz w:val="20"/>
          <w:szCs w:val="20"/>
        </w:rPr>
        <w:t>LandingPage</w:t>
      </w:r>
      <w:proofErr w:type="spellEnd"/>
      <w:r w:rsidRPr="00D0224A">
        <w:rPr>
          <w:rFonts w:ascii="Times New Roman" w:eastAsia="Times New Roman" w:hAnsi="Times New Roman" w:cs="Times New Roman"/>
          <w:sz w:val="24"/>
          <w:szCs w:val="24"/>
        </w:rPr>
        <w:t xml:space="preserve"> (path </w:t>
      </w:r>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w:t>
      </w:r>
    </w:p>
    <w:p w14:paraId="20B8AED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purpose of the landing page is to provide </w:t>
      </w:r>
      <w:commentRangeStart w:id="255"/>
      <w:commentRangeStart w:id="256"/>
      <w:r w:rsidRPr="00D0224A">
        <w:rPr>
          <w:rFonts w:ascii="Times New Roman" w:eastAsia="Times New Roman" w:hAnsi="Times New Roman" w:cs="Times New Roman"/>
          <w:sz w:val="24"/>
          <w:szCs w:val="24"/>
        </w:rPr>
        <w:t xml:space="preserve">users </w:t>
      </w:r>
      <w:commentRangeEnd w:id="255"/>
      <w:r w:rsidR="00CB37C7">
        <w:rPr>
          <w:rStyle w:val="CommentReference"/>
        </w:rPr>
        <w:commentReference w:id="255"/>
      </w:r>
      <w:commentRangeEnd w:id="256"/>
      <w:r w:rsidR="00585EE4">
        <w:rPr>
          <w:rStyle w:val="CommentReference"/>
        </w:rPr>
        <w:commentReference w:id="256"/>
      </w:r>
      <w:r w:rsidRPr="00D0224A">
        <w:rPr>
          <w:rFonts w:ascii="Times New Roman" w:eastAsia="Times New Roman" w:hAnsi="Times New Roman" w:cs="Times New Roman"/>
          <w:sz w:val="24"/>
          <w:szCs w:val="24"/>
        </w:rPr>
        <w:t>with the basic information they need to use this API as well as links to the resources exposed through the API.</w:t>
      </w:r>
    </w:p>
    <w:p w14:paraId="68180C4D"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77"/>
        <w:gridCol w:w="6828"/>
      </w:tblGrid>
      <w:tr w:rsidR="00D0224A" w:rsidRPr="00D0224A" w14:paraId="3A085200" w14:textId="77777777" w:rsidTr="00D0224A">
        <w:trPr>
          <w:tblCellSpacing w:w="15" w:type="dxa"/>
        </w:trPr>
        <w:tc>
          <w:tcPr>
            <w:tcW w:w="0" w:type="auto"/>
            <w:shd w:val="clear" w:color="auto" w:fill="FFFFFF"/>
            <w:vAlign w:val="center"/>
            <w:hideMark/>
          </w:tcPr>
          <w:p w14:paraId="7D9CC78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029F72E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/req/core/root-op</w:t>
            </w:r>
          </w:p>
        </w:tc>
      </w:tr>
      <w:tr w:rsidR="00D0224A" w:rsidRPr="00D0224A" w14:paraId="1B99FC95" w14:textId="77777777" w:rsidTr="00D0224A">
        <w:trPr>
          <w:tblCellSpacing w:w="15" w:type="dxa"/>
        </w:trPr>
        <w:tc>
          <w:tcPr>
            <w:tcW w:w="0" w:type="auto"/>
            <w:shd w:val="clear" w:color="auto" w:fill="FFFFFF"/>
            <w:vAlign w:val="center"/>
            <w:hideMark/>
          </w:tcPr>
          <w:p w14:paraId="6C3E9F6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976BF6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server SHALL support the HTTP GET operation at the path </w:t>
            </w:r>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w:t>
            </w:r>
          </w:p>
        </w:tc>
      </w:tr>
    </w:tbl>
    <w:p w14:paraId="7D7BA702"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4"/>
        <w:gridCol w:w="7001"/>
      </w:tblGrid>
      <w:tr w:rsidR="00D0224A" w:rsidRPr="00D0224A" w14:paraId="17E13A04" w14:textId="77777777" w:rsidTr="00D0224A">
        <w:trPr>
          <w:tblCellSpacing w:w="15" w:type="dxa"/>
        </w:trPr>
        <w:tc>
          <w:tcPr>
            <w:tcW w:w="0" w:type="auto"/>
            <w:shd w:val="clear" w:color="auto" w:fill="FFFFFF"/>
            <w:vAlign w:val="center"/>
            <w:hideMark/>
          </w:tcPr>
          <w:p w14:paraId="0BC2F17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50B7025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/req/core/root-success</w:t>
            </w:r>
          </w:p>
        </w:tc>
      </w:tr>
      <w:tr w:rsidR="00D0224A" w:rsidRPr="00D0224A" w14:paraId="14F8A1C2" w14:textId="77777777" w:rsidTr="00D0224A">
        <w:trPr>
          <w:tblCellSpacing w:w="15" w:type="dxa"/>
        </w:trPr>
        <w:tc>
          <w:tcPr>
            <w:tcW w:w="0" w:type="auto"/>
            <w:shd w:val="clear" w:color="auto" w:fill="FFFFFF"/>
            <w:vAlign w:val="center"/>
            <w:hideMark/>
          </w:tcPr>
          <w:p w14:paraId="367B7BB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A4570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successful execution of the operation SHALL be reported as a response with an HTTP status code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w:t>
            </w:r>
          </w:p>
        </w:tc>
      </w:tr>
      <w:tr w:rsidR="00D0224A" w:rsidRPr="00D0224A" w14:paraId="27D3DA58" w14:textId="77777777" w:rsidTr="00D0224A">
        <w:trPr>
          <w:tblCellSpacing w:w="15" w:type="dxa"/>
        </w:trPr>
        <w:tc>
          <w:tcPr>
            <w:tcW w:w="0" w:type="auto"/>
            <w:shd w:val="clear" w:color="auto" w:fill="FFFFFF"/>
            <w:vAlign w:val="center"/>
            <w:hideMark/>
          </w:tcPr>
          <w:p w14:paraId="2162541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54419EB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content of that response SHALL be based upon the schema </w:t>
            </w:r>
            <w:hyperlink r:id="rId157" w:history="1">
              <w:proofErr w:type="spellStart"/>
              <w:r w:rsidRPr="00D0224A">
                <w:rPr>
                  <w:rFonts w:ascii="Times New Roman" w:eastAsia="Times New Roman" w:hAnsi="Times New Roman" w:cs="Times New Roman"/>
                  <w:color w:val="0000FF"/>
                  <w:sz w:val="24"/>
                  <w:szCs w:val="24"/>
                  <w:u w:val="single"/>
                </w:rPr>
                <w:t>landingPage.json</w:t>
              </w:r>
              <w:proofErr w:type="spellEnd"/>
            </w:hyperlink>
            <w:r w:rsidRPr="00D0224A">
              <w:rPr>
                <w:rFonts w:ascii="Times New Roman" w:eastAsia="Times New Roman" w:hAnsi="Times New Roman" w:cs="Times New Roman"/>
                <w:sz w:val="24"/>
                <w:szCs w:val="24"/>
              </w:rPr>
              <w:t xml:space="preserve"> and include links to the following resources:</w:t>
            </w:r>
          </w:p>
          <w:p w14:paraId="7471FB69" w14:textId="77777777" w:rsidR="00D0224A" w:rsidRPr="00D0224A" w:rsidRDefault="00D0224A" w:rsidP="00D0224A">
            <w:pPr>
              <w:numPr>
                <w:ilvl w:val="0"/>
                <w:numId w:val="13"/>
              </w:numPr>
              <w:spacing w:before="100" w:beforeAutospacing="1" w:after="100" w:afterAutospacing="1" w:line="240" w:lineRule="auto"/>
              <w:rPr>
                <w:rFonts w:ascii="Times New Roman" w:eastAsia="Times New Roman" w:hAnsi="Times New Roman" w:cs="Times New Roman"/>
                <w:sz w:val="24"/>
                <w:szCs w:val="24"/>
              </w:rPr>
            </w:pPr>
            <w:del w:id="257" w:author="Carl Reed" w:date="2020-02-04T15:52:00Z">
              <w:r w:rsidRPr="00D0224A" w:rsidDel="00737DE7">
                <w:rPr>
                  <w:rFonts w:ascii="Times New Roman" w:eastAsia="Times New Roman" w:hAnsi="Times New Roman" w:cs="Times New Roman"/>
                  <w:sz w:val="24"/>
                  <w:szCs w:val="24"/>
                </w:rPr>
                <w:delText>t</w:delText>
              </w:r>
            </w:del>
            <w:ins w:id="258" w:author="Carl Reed" w:date="2020-02-04T15:52:00Z">
              <w:r w:rsidR="00737DE7">
                <w:rPr>
                  <w:rFonts w:ascii="Times New Roman" w:eastAsia="Times New Roman" w:hAnsi="Times New Roman" w:cs="Times New Roman"/>
                  <w:sz w:val="24"/>
                  <w:szCs w:val="24"/>
                </w:rPr>
                <w:t>T</w:t>
              </w:r>
            </w:ins>
            <w:r w:rsidRPr="00D0224A">
              <w:rPr>
                <w:rFonts w:ascii="Times New Roman" w:eastAsia="Times New Roman" w:hAnsi="Times New Roman" w:cs="Times New Roman"/>
                <w:sz w:val="24"/>
                <w:szCs w:val="24"/>
              </w:rPr>
              <w:t>he API definition (relation type 'service-desc' or 'service-doc')</w:t>
            </w:r>
          </w:p>
          <w:p w14:paraId="53C6E8CC" w14:textId="77777777" w:rsidR="00D0224A" w:rsidRPr="00D0224A" w:rsidRDefault="00D0224A" w:rsidP="00D022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/conformance</w:t>
            </w:r>
            <w:r w:rsidRPr="00D0224A">
              <w:rPr>
                <w:rFonts w:ascii="Times New Roman" w:eastAsia="Times New Roman" w:hAnsi="Times New Roman" w:cs="Times New Roman"/>
                <w:sz w:val="24"/>
                <w:szCs w:val="24"/>
              </w:rPr>
              <w:t xml:space="preserve"> (relation type 'conformance')</w:t>
            </w:r>
          </w:p>
          <w:p w14:paraId="10DDCB7B" w14:textId="77777777" w:rsidR="00D0224A" w:rsidRPr="00D0224A" w:rsidRDefault="00D0224A" w:rsidP="00D0224A">
            <w:pPr>
              <w:numPr>
                <w:ilvl w:val="0"/>
                <w:numId w:val="13"/>
              </w:numPr>
              <w:spacing w:before="100" w:beforeAutospacing="1" w:after="100" w:afterAutospacing="1" w:line="240" w:lineRule="auto"/>
              <w:rPr>
                <w:rFonts w:ascii="Times New Roman" w:eastAsia="Times New Roman" w:hAnsi="Times New Roman" w:cs="Times New Roman"/>
                <w:sz w:val="24"/>
                <w:szCs w:val="24"/>
              </w:rPr>
            </w:pPr>
            <w:del w:id="259" w:author="Carl Reed" w:date="2020-02-04T15:52:00Z">
              <w:r w:rsidRPr="00D0224A" w:rsidDel="00737DE7">
                <w:rPr>
                  <w:rFonts w:ascii="Times New Roman" w:eastAsia="Times New Roman" w:hAnsi="Times New Roman" w:cs="Times New Roman"/>
                  <w:sz w:val="24"/>
                  <w:szCs w:val="24"/>
                </w:rPr>
                <w:delText>o</w:delText>
              </w:r>
            </w:del>
            <w:ins w:id="260" w:author="Carl Reed" w:date="2020-02-04T15:52:00Z">
              <w:r w:rsidR="00737DE7">
                <w:rPr>
                  <w:rFonts w:ascii="Times New Roman" w:eastAsia="Times New Roman" w:hAnsi="Times New Roman" w:cs="Times New Roman"/>
                  <w:sz w:val="24"/>
                  <w:szCs w:val="24"/>
                </w:rPr>
                <w:t>O</w:t>
              </w:r>
            </w:ins>
            <w:r w:rsidRPr="00D0224A">
              <w:rPr>
                <w:rFonts w:ascii="Times New Roman" w:eastAsia="Times New Roman" w:hAnsi="Times New Roman" w:cs="Times New Roman"/>
                <w:sz w:val="24"/>
                <w:szCs w:val="24"/>
              </w:rPr>
              <w:t>ne or more information resources (relation type 'data')</w:t>
            </w:r>
          </w:p>
        </w:tc>
      </w:tr>
    </w:tbl>
    <w:p w14:paraId="056C1F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 addition to the required resources, links to additional resources may be included in the Landing Page.</w:t>
      </w:r>
    </w:p>
    <w:p w14:paraId="1FFAF70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landing page returned by this operation is based on the following </w:t>
      </w:r>
      <w:commentRangeStart w:id="261"/>
      <w:commentRangeStart w:id="262"/>
      <w:r w:rsidRPr="00D0224A">
        <w:rPr>
          <w:rFonts w:ascii="Times New Roman" w:eastAsia="Times New Roman" w:hAnsi="Times New Roman" w:cs="Times New Roman"/>
          <w:sz w:val="24"/>
          <w:szCs w:val="24"/>
        </w:rPr>
        <w:fldChar w:fldCharType="begin"/>
      </w:r>
      <w:r w:rsidRPr="00D0224A">
        <w:rPr>
          <w:rFonts w:ascii="Times New Roman" w:eastAsia="Times New Roman" w:hAnsi="Times New Roman" w:cs="Times New Roman"/>
          <w:sz w:val="24"/>
          <w:szCs w:val="24"/>
        </w:rPr>
        <w:instrText xml:space="preserve"> HYPERLINK "https://raw.githubusercontent.com/opengeospatial/oapi_common/master/standard/openapi/schemas/landingPage.json" </w:instrText>
      </w:r>
      <w:r w:rsidRPr="00D0224A">
        <w:rPr>
          <w:rFonts w:ascii="Times New Roman" w:eastAsia="Times New Roman" w:hAnsi="Times New Roman" w:cs="Times New Roman"/>
          <w:sz w:val="24"/>
          <w:szCs w:val="24"/>
        </w:rPr>
        <w:fldChar w:fldCharType="separate"/>
      </w:r>
      <w:r w:rsidRPr="00D0224A">
        <w:rPr>
          <w:rFonts w:ascii="Times New Roman" w:eastAsia="Times New Roman" w:hAnsi="Times New Roman" w:cs="Times New Roman"/>
          <w:color w:val="0000FF"/>
          <w:sz w:val="24"/>
          <w:szCs w:val="24"/>
          <w:u w:val="single"/>
        </w:rPr>
        <w:t>Landing Page Schema</w:t>
      </w:r>
      <w:r w:rsidRPr="00D0224A">
        <w:rPr>
          <w:rFonts w:ascii="Times New Roman" w:eastAsia="Times New Roman" w:hAnsi="Times New Roman" w:cs="Times New Roman"/>
          <w:sz w:val="24"/>
          <w:szCs w:val="24"/>
        </w:rPr>
        <w:fldChar w:fldCharType="end"/>
      </w:r>
      <w:commentRangeEnd w:id="261"/>
      <w:r w:rsidR="00737DE7">
        <w:rPr>
          <w:rStyle w:val="CommentReference"/>
        </w:rPr>
        <w:commentReference w:id="261"/>
      </w:r>
      <w:commentRangeEnd w:id="262"/>
      <w:r w:rsidR="00585EE4">
        <w:rPr>
          <w:rStyle w:val="CommentReference"/>
        </w:rPr>
        <w:commentReference w:id="262"/>
      </w:r>
      <w:r w:rsidRPr="00D0224A">
        <w:rPr>
          <w:rFonts w:ascii="Times New Roman" w:eastAsia="Times New Roman" w:hAnsi="Times New Roman" w:cs="Times New Roman"/>
          <w:sz w:val="24"/>
          <w:szCs w:val="24"/>
        </w:rPr>
        <w:t xml:space="preserve">. </w:t>
      </w:r>
      <w:del w:id="263" w:author="Carl Reed" w:date="2020-02-04T15:55:00Z">
        <w:r w:rsidRPr="00D0224A" w:rsidDel="00737DE7">
          <w:rPr>
            <w:rFonts w:ascii="Times New Roman" w:eastAsia="Times New Roman" w:hAnsi="Times New Roman" w:cs="Times New Roman"/>
            <w:sz w:val="24"/>
            <w:szCs w:val="24"/>
          </w:rPr>
          <w:delText xml:space="preserve">Examples of OGC landing pages are provided in </w:delText>
        </w:r>
        <w:r w:rsidRPr="00D0224A" w:rsidDel="00737DE7">
          <w:rPr>
            <w:rFonts w:ascii="Times New Roman" w:eastAsia="Times New Roman" w:hAnsi="Times New Roman" w:cs="Times New Roman"/>
            <w:sz w:val="24"/>
            <w:szCs w:val="24"/>
          </w:rPr>
          <w:fldChar w:fldCharType="begin"/>
        </w:r>
        <w:r w:rsidRPr="00D0224A" w:rsidDel="00737DE7">
          <w:rPr>
            <w:rFonts w:ascii="Times New Roman" w:eastAsia="Times New Roman" w:hAnsi="Times New Roman" w:cs="Times New Roman"/>
            <w:sz w:val="24"/>
            <w:szCs w:val="24"/>
          </w:rPr>
          <w:delInstrText xml:space="preserve"> HYPERLINK "file:///C:\\Users\\Office\\Documents\\GitHub\\oapi_common\\19-072.html" \l "landing-page-examples" </w:delInstrText>
        </w:r>
        <w:r w:rsidRPr="00D0224A" w:rsidDel="00737DE7">
          <w:rPr>
            <w:rFonts w:ascii="Times New Roman" w:eastAsia="Times New Roman" w:hAnsi="Times New Roman" w:cs="Times New Roman"/>
            <w:sz w:val="24"/>
            <w:szCs w:val="24"/>
          </w:rPr>
          <w:fldChar w:fldCharType="separate"/>
        </w:r>
        <w:r w:rsidRPr="00D0224A" w:rsidDel="00737DE7">
          <w:rPr>
            <w:rFonts w:ascii="Times New Roman" w:eastAsia="Times New Roman" w:hAnsi="Times New Roman" w:cs="Times New Roman"/>
            <w:color w:val="0000FF"/>
            <w:sz w:val="24"/>
            <w:szCs w:val="24"/>
            <w:u w:val="single"/>
          </w:rPr>
          <w:delText>Example Landing Pages</w:delText>
        </w:r>
        <w:r w:rsidRPr="00D0224A" w:rsidDel="00737DE7">
          <w:rPr>
            <w:rFonts w:ascii="Times New Roman" w:eastAsia="Times New Roman" w:hAnsi="Times New Roman" w:cs="Times New Roman"/>
            <w:sz w:val="24"/>
            <w:szCs w:val="24"/>
          </w:rPr>
          <w:fldChar w:fldCharType="end"/>
        </w:r>
        <w:r w:rsidRPr="00D0224A" w:rsidDel="00737DE7">
          <w:rPr>
            <w:rFonts w:ascii="Times New Roman" w:eastAsia="Times New Roman" w:hAnsi="Times New Roman" w:cs="Times New Roman"/>
            <w:sz w:val="24"/>
            <w:szCs w:val="24"/>
          </w:rPr>
          <w:delText>.</w:delText>
        </w:r>
      </w:del>
    </w:p>
    <w:p w14:paraId="79E326F2" w14:textId="77777777" w:rsidR="00D0224A" w:rsidRPr="00D0224A" w:rsidDel="00737DE7" w:rsidRDefault="00D0224A" w:rsidP="00D0224A">
      <w:pPr>
        <w:spacing w:after="0" w:line="240" w:lineRule="auto"/>
        <w:rPr>
          <w:del w:id="264" w:author="Carl Reed" w:date="2020-02-04T15:55:00Z"/>
          <w:rFonts w:ascii="Times New Roman" w:eastAsia="Times New Roman" w:hAnsi="Times New Roman" w:cs="Times New Roman"/>
          <w:sz w:val="24"/>
          <w:szCs w:val="24"/>
        </w:rPr>
      </w:pPr>
      <w:del w:id="265" w:author="Carl Reed" w:date="2020-02-04T15:55:00Z">
        <w:r w:rsidRPr="00D0224A" w:rsidDel="00737DE7">
          <w:rPr>
            <w:rFonts w:ascii="Times New Roman" w:eastAsia="Times New Roman" w:hAnsi="Times New Roman" w:cs="Times New Roman"/>
            <w:sz w:val="24"/>
            <w:szCs w:val="24"/>
          </w:rPr>
          <w:lastRenderedPageBreak/>
          <w:delText>Landing Page Schema</w:delText>
        </w:r>
      </w:del>
    </w:p>
    <w:p w14:paraId="1A5A119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0C61BB7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"$schema": "http://json-schema.org/draft-07/schema#",</w:t>
      </w:r>
    </w:p>
    <w:p w14:paraId="1C62073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"title": "Landing Page Schema",</w:t>
      </w:r>
    </w:p>
    <w:p w14:paraId="77BAD4C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"description": "JSON schema for the OGC API-Common landing page",</w:t>
      </w:r>
    </w:p>
    <w:p w14:paraId="5581479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"type": "object",</w:t>
      </w:r>
    </w:p>
    <w:p w14:paraId="5BA4EE6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"required": [</w:t>
      </w:r>
    </w:p>
    <w:p w14:paraId="615BEC1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w:t>
      </w:r>
    </w:p>
    <w:p w14:paraId="1E7D316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3DD30B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"properties": {</w:t>
      </w:r>
    </w:p>
    <w:p w14:paraId="17A2660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w:t>
      </w:r>
    </w:p>
    <w:p w14:paraId="4C2FC41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"The title of the API",</w:t>
      </w:r>
    </w:p>
    <w:p w14:paraId="5F82D27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38D101D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5404A1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w:t>
      </w:r>
    </w:p>
    <w:p w14:paraId="4E66CB3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"A textual description of the API",</w:t>
      </w:r>
    </w:p>
    <w:p w14:paraId="588ED0A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79E8529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60B456B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 {</w:t>
      </w:r>
    </w:p>
    <w:p w14:paraId="016FCD2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"Links to the resources exposed through this API.",</w:t>
      </w:r>
    </w:p>
    <w:p w14:paraId="391E11C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519C08F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w:t>
      </w:r>
      <w:proofErr w:type="spellStart"/>
      <w:proofErr w:type="gramStart"/>
      <w:r w:rsidRPr="00D0224A">
        <w:rPr>
          <w:rFonts w:ascii="Courier New" w:eastAsia="Times New Roman" w:hAnsi="Courier New" w:cs="Courier New"/>
          <w:sz w:val="20"/>
          <w:szCs w:val="20"/>
        </w:rPr>
        <w:t>link.json</w:t>
      </w:r>
      <w:proofErr w:type="spellEnd"/>
      <w:proofErr w:type="gramEnd"/>
      <w:r w:rsidRPr="00D0224A">
        <w:rPr>
          <w:rFonts w:ascii="Courier New" w:eastAsia="Times New Roman" w:hAnsi="Courier New" w:cs="Courier New"/>
          <w:sz w:val="20"/>
          <w:szCs w:val="20"/>
        </w:rPr>
        <w:t>"}</w:t>
      </w:r>
    </w:p>
    <w:p w14:paraId="6A1171C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3A45DA8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4DCFF4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patternProperties</w:t>
      </w:r>
      <w:proofErr w:type="spellEnd"/>
      <w:r w:rsidRPr="00D0224A">
        <w:rPr>
          <w:rFonts w:ascii="Courier New" w:eastAsia="Times New Roman" w:hAnsi="Courier New" w:cs="Courier New"/>
          <w:sz w:val="20"/>
          <w:szCs w:val="20"/>
        </w:rPr>
        <w:t>": {</w:t>
      </w:r>
    </w:p>
    <w:p w14:paraId="4D39196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"^x-": {}</w:t>
      </w:r>
    </w:p>
    <w:p w14:paraId="22909ED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12AAC2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additionalProperties</w:t>
      </w:r>
      <w:proofErr w:type="spellEnd"/>
      <w:r w:rsidRPr="00D0224A">
        <w:rPr>
          <w:rFonts w:ascii="Courier New" w:eastAsia="Times New Roman" w:hAnsi="Courier New" w:cs="Courier New"/>
          <w:sz w:val="20"/>
          <w:szCs w:val="20"/>
        </w:rPr>
        <w:t>": true</w:t>
      </w:r>
    </w:p>
    <w:p w14:paraId="7D1BD67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2FFEB1AD" w14:textId="77777777" w:rsidR="00737DE7" w:rsidRDefault="00737DE7">
      <w:pPr>
        <w:rPr>
          <w:ins w:id="266" w:author="Carl Reed" w:date="2020-02-04T15:54:00Z"/>
        </w:rPr>
        <w:pPrChange w:id="267" w:author="Carl Reed" w:date="2020-02-04T15:54:00Z">
          <w:pPr>
            <w:spacing w:before="100" w:beforeAutospacing="1" w:after="100" w:afterAutospacing="1" w:line="240" w:lineRule="auto"/>
            <w:outlineLvl w:val="4"/>
          </w:pPr>
        </w:pPrChange>
      </w:pPr>
    </w:p>
    <w:p w14:paraId="58F300CE" w14:textId="77777777" w:rsidR="00737DE7" w:rsidRDefault="00737DE7">
      <w:pPr>
        <w:rPr>
          <w:ins w:id="268" w:author="Carl Reed" w:date="2020-02-04T15:54:00Z"/>
        </w:rPr>
        <w:pPrChange w:id="269" w:author="Carl Reed" w:date="2020-02-04T15:54:00Z">
          <w:pPr>
            <w:spacing w:before="100" w:beforeAutospacing="1" w:after="100" w:afterAutospacing="1" w:line="240" w:lineRule="auto"/>
            <w:outlineLvl w:val="4"/>
          </w:pPr>
        </w:pPrChange>
      </w:pPr>
      <w:ins w:id="270" w:author="Carl Reed" w:date="2020-02-04T15:54:00Z">
        <w:r w:rsidRPr="00D0224A">
          <w:rPr>
            <w:rFonts w:ascii="Times New Roman" w:eastAsia="Times New Roman" w:hAnsi="Times New Roman" w:cs="Times New Roman"/>
            <w:sz w:val="24"/>
            <w:szCs w:val="24"/>
          </w:rPr>
          <w:t xml:space="preserve">Examples of OGC landing pages are provided in </w:t>
        </w:r>
        <w:commentRangeStart w:id="271"/>
        <w:commentRangeStart w:id="272"/>
        <w:r w:rsidRPr="00D0224A">
          <w:rPr>
            <w:rFonts w:ascii="Times New Roman" w:eastAsia="Times New Roman" w:hAnsi="Times New Roman" w:cs="Times New Roman"/>
            <w:sz w:val="24"/>
            <w:szCs w:val="24"/>
          </w:rPr>
          <w:fldChar w:fldCharType="begin"/>
        </w:r>
        <w:r w:rsidRPr="00D0224A">
          <w:rPr>
            <w:rFonts w:ascii="Times New Roman" w:eastAsia="Times New Roman" w:hAnsi="Times New Roman" w:cs="Times New Roman"/>
            <w:sz w:val="24"/>
            <w:szCs w:val="24"/>
          </w:rPr>
          <w:instrText xml:space="preserve"> HYPERLINK "file:///C:\\Users\\Office\\Documents\\GitHub\\oapi_common\\19-072.html" \l "landing-page-examples" </w:instrText>
        </w:r>
        <w:r w:rsidRPr="00D0224A">
          <w:rPr>
            <w:rFonts w:ascii="Times New Roman" w:eastAsia="Times New Roman" w:hAnsi="Times New Roman" w:cs="Times New Roman"/>
            <w:sz w:val="24"/>
            <w:szCs w:val="24"/>
          </w:rPr>
          <w:fldChar w:fldCharType="separate"/>
        </w:r>
        <w:r w:rsidRPr="00D0224A">
          <w:rPr>
            <w:rFonts w:ascii="Times New Roman" w:eastAsia="Times New Roman" w:hAnsi="Times New Roman" w:cs="Times New Roman"/>
            <w:color w:val="0000FF"/>
            <w:sz w:val="24"/>
            <w:szCs w:val="24"/>
            <w:u w:val="single"/>
          </w:rPr>
          <w:t>Example Landing Pages</w:t>
        </w:r>
        <w:r w:rsidRPr="00D0224A">
          <w:rPr>
            <w:rFonts w:ascii="Times New Roman" w:eastAsia="Times New Roman" w:hAnsi="Times New Roman" w:cs="Times New Roman"/>
            <w:sz w:val="24"/>
            <w:szCs w:val="24"/>
          </w:rPr>
          <w:fldChar w:fldCharType="end"/>
        </w:r>
        <w:r w:rsidRPr="00D0224A">
          <w:rPr>
            <w:rFonts w:ascii="Times New Roman" w:eastAsia="Times New Roman" w:hAnsi="Times New Roman" w:cs="Times New Roman"/>
            <w:sz w:val="24"/>
            <w:szCs w:val="24"/>
          </w:rPr>
          <w:t>.</w:t>
        </w:r>
      </w:ins>
      <w:commentRangeEnd w:id="271"/>
      <w:ins w:id="273" w:author="Carl Reed" w:date="2020-02-04T15:55:00Z">
        <w:r>
          <w:rPr>
            <w:rStyle w:val="CommentReference"/>
          </w:rPr>
          <w:commentReference w:id="271"/>
        </w:r>
      </w:ins>
      <w:commentRangeEnd w:id="272"/>
      <w:r w:rsidR="00BD0291">
        <w:rPr>
          <w:rStyle w:val="CommentReference"/>
        </w:rPr>
        <w:commentReference w:id="272"/>
      </w:r>
    </w:p>
    <w:p w14:paraId="7D72B932"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Error Situations</w:t>
      </w:r>
    </w:p>
    <w:p w14:paraId="3537B59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See </w:t>
      </w:r>
      <w:hyperlink r:id="rId158"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for general guidance.</w:t>
      </w:r>
    </w:p>
    <w:p w14:paraId="353F2B04"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8.2.2. API Definition</w:t>
      </w:r>
    </w:p>
    <w:p w14:paraId="5362104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Every API is expected to provide a definition that describes capabilities provided by the API. This </w:t>
      </w:r>
      <w:del w:id="274" w:author="Carl Reed" w:date="2020-02-04T15:56:00Z">
        <w:r w:rsidRPr="00D0224A" w:rsidDel="00737DE7">
          <w:rPr>
            <w:rFonts w:ascii="Times New Roman" w:eastAsia="Times New Roman" w:hAnsi="Times New Roman" w:cs="Times New Roman"/>
            <w:sz w:val="24"/>
            <w:szCs w:val="24"/>
          </w:rPr>
          <w:delText xml:space="preserve">document </w:delText>
        </w:r>
      </w:del>
      <w:ins w:id="275" w:author="Carl Reed" w:date="2020-02-04T15:56:00Z">
        <w:r w:rsidR="00737DE7">
          <w:rPr>
            <w:rFonts w:ascii="Times New Roman" w:eastAsia="Times New Roman" w:hAnsi="Times New Roman" w:cs="Times New Roman"/>
            <w:sz w:val="24"/>
            <w:szCs w:val="24"/>
          </w:rPr>
          <w:t>standard</w:t>
        </w:r>
        <w:r w:rsidR="00737DE7"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can be used by developers to understand </w:t>
      </w:r>
      <w:del w:id="276" w:author="Carl Reed" w:date="2020-02-04T15:56:00Z">
        <w:r w:rsidRPr="00D0224A" w:rsidDel="00737DE7">
          <w:rPr>
            <w:rFonts w:ascii="Times New Roman" w:eastAsia="Times New Roman" w:hAnsi="Times New Roman" w:cs="Times New Roman"/>
            <w:sz w:val="24"/>
            <w:szCs w:val="24"/>
          </w:rPr>
          <w:delText xml:space="preserve">the </w:delText>
        </w:r>
      </w:del>
      <w:r w:rsidRPr="00D0224A">
        <w:rPr>
          <w:rFonts w:ascii="Times New Roman" w:eastAsia="Times New Roman" w:hAnsi="Times New Roman" w:cs="Times New Roman"/>
          <w:sz w:val="24"/>
          <w:szCs w:val="24"/>
        </w:rPr>
        <w:t>API</w:t>
      </w:r>
      <w:ins w:id="277" w:author="Carl Reed" w:date="2020-02-04T15:56:00Z">
        <w:r w:rsidR="00737DE7">
          <w:rPr>
            <w:rFonts w:ascii="Times New Roman" w:eastAsia="Times New Roman" w:hAnsi="Times New Roman" w:cs="Times New Roman"/>
            <w:sz w:val="24"/>
            <w:szCs w:val="24"/>
          </w:rPr>
          <w:t>-Common</w:t>
        </w:r>
      </w:ins>
      <w:r w:rsidRPr="00D0224A">
        <w:rPr>
          <w:rFonts w:ascii="Times New Roman" w:eastAsia="Times New Roman" w:hAnsi="Times New Roman" w:cs="Times New Roman"/>
          <w:sz w:val="24"/>
          <w:szCs w:val="24"/>
        </w:rPr>
        <w:t>, by software clients to connect to the server, and by development tools to support the implementation of servers and clients.</w:t>
      </w:r>
    </w:p>
    <w:p w14:paraId="7416FC68"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4"/>
        <w:gridCol w:w="6971"/>
      </w:tblGrid>
      <w:tr w:rsidR="00D0224A" w:rsidRPr="00D0224A" w14:paraId="6CB073B4" w14:textId="77777777" w:rsidTr="00D0224A">
        <w:trPr>
          <w:tblCellSpacing w:w="15" w:type="dxa"/>
        </w:trPr>
        <w:tc>
          <w:tcPr>
            <w:tcW w:w="0" w:type="auto"/>
            <w:shd w:val="clear" w:color="auto" w:fill="FFFFFF"/>
            <w:vAlign w:val="center"/>
            <w:hideMark/>
          </w:tcPr>
          <w:p w14:paraId="30DE1DB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5426B9B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w:t>
            </w:r>
            <w:proofErr w:type="spellStart"/>
            <w:r w:rsidRPr="00D0224A">
              <w:rPr>
                <w:rFonts w:ascii="Times New Roman" w:eastAsia="Times New Roman" w:hAnsi="Times New Roman" w:cs="Times New Roman"/>
                <w:b/>
                <w:bCs/>
                <w:sz w:val="24"/>
                <w:szCs w:val="24"/>
              </w:rPr>
              <w:t>api</w:t>
            </w:r>
            <w:proofErr w:type="spellEnd"/>
            <w:r w:rsidRPr="00D0224A">
              <w:rPr>
                <w:rFonts w:ascii="Times New Roman" w:eastAsia="Times New Roman" w:hAnsi="Times New Roman" w:cs="Times New Roman"/>
                <w:b/>
                <w:bCs/>
                <w:sz w:val="24"/>
                <w:szCs w:val="24"/>
              </w:rPr>
              <w:t>-definition-op</w:t>
            </w:r>
          </w:p>
        </w:tc>
      </w:tr>
      <w:tr w:rsidR="00D0224A" w:rsidRPr="00D0224A" w14:paraId="3FBE243E" w14:textId="77777777" w:rsidTr="00D0224A">
        <w:trPr>
          <w:tblCellSpacing w:w="15" w:type="dxa"/>
        </w:trPr>
        <w:tc>
          <w:tcPr>
            <w:tcW w:w="0" w:type="auto"/>
            <w:shd w:val="clear" w:color="auto" w:fill="FFFFFF"/>
            <w:vAlign w:val="center"/>
            <w:hideMark/>
          </w:tcPr>
          <w:p w14:paraId="4853BD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FA31DE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URIs of all API definitions referenced from the landing page SHALL support the HTTP GET method.</w:t>
            </w:r>
          </w:p>
        </w:tc>
      </w:tr>
    </w:tbl>
    <w:p w14:paraId="7C8140C0"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lastRenderedPageBreak/>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65"/>
        <w:gridCol w:w="7040"/>
      </w:tblGrid>
      <w:tr w:rsidR="00D0224A" w:rsidRPr="00D0224A" w14:paraId="7ACBD3DD" w14:textId="77777777" w:rsidTr="00D0224A">
        <w:trPr>
          <w:tblCellSpacing w:w="15" w:type="dxa"/>
        </w:trPr>
        <w:tc>
          <w:tcPr>
            <w:tcW w:w="0" w:type="auto"/>
            <w:shd w:val="clear" w:color="auto" w:fill="FFFFFF"/>
            <w:vAlign w:val="center"/>
            <w:hideMark/>
          </w:tcPr>
          <w:p w14:paraId="059E0AF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1B17CAC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w:t>
            </w:r>
            <w:proofErr w:type="spellStart"/>
            <w:r w:rsidRPr="00D0224A">
              <w:rPr>
                <w:rFonts w:ascii="Times New Roman" w:eastAsia="Times New Roman" w:hAnsi="Times New Roman" w:cs="Times New Roman"/>
                <w:b/>
                <w:bCs/>
                <w:sz w:val="24"/>
                <w:szCs w:val="24"/>
              </w:rPr>
              <w:t>api</w:t>
            </w:r>
            <w:proofErr w:type="spellEnd"/>
            <w:r w:rsidRPr="00D0224A">
              <w:rPr>
                <w:rFonts w:ascii="Times New Roman" w:eastAsia="Times New Roman" w:hAnsi="Times New Roman" w:cs="Times New Roman"/>
                <w:b/>
                <w:bCs/>
                <w:sz w:val="24"/>
                <w:szCs w:val="24"/>
              </w:rPr>
              <w:t>-definition-success</w:t>
            </w:r>
          </w:p>
        </w:tc>
      </w:tr>
      <w:tr w:rsidR="00D0224A" w:rsidRPr="00D0224A" w14:paraId="1CE6B950" w14:textId="77777777" w:rsidTr="00D0224A">
        <w:trPr>
          <w:tblCellSpacing w:w="15" w:type="dxa"/>
        </w:trPr>
        <w:tc>
          <w:tcPr>
            <w:tcW w:w="0" w:type="auto"/>
            <w:shd w:val="clear" w:color="auto" w:fill="FFFFFF"/>
            <w:vAlign w:val="center"/>
            <w:hideMark/>
          </w:tcPr>
          <w:p w14:paraId="788BCAB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25ED551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GET request to the URI of an API definition linked from the landing page (link relations </w:t>
            </w:r>
            <w:r w:rsidRPr="00D0224A">
              <w:rPr>
                <w:rFonts w:ascii="Courier New" w:eastAsia="Times New Roman" w:hAnsi="Courier New" w:cs="Courier New"/>
                <w:sz w:val="20"/>
                <w:szCs w:val="20"/>
              </w:rPr>
              <w:t>service-desc</w:t>
            </w:r>
            <w:r w:rsidRPr="00D0224A">
              <w:rPr>
                <w:rFonts w:ascii="Times New Roman" w:eastAsia="Times New Roman" w:hAnsi="Times New Roman" w:cs="Times New Roman"/>
                <w:sz w:val="24"/>
                <w:szCs w:val="24"/>
              </w:rPr>
              <w:t xml:space="preserve"> or </w:t>
            </w:r>
            <w:r w:rsidRPr="00D0224A">
              <w:rPr>
                <w:rFonts w:ascii="Courier New" w:eastAsia="Times New Roman" w:hAnsi="Courier New" w:cs="Courier New"/>
                <w:sz w:val="20"/>
                <w:szCs w:val="20"/>
              </w:rPr>
              <w:t>service-doc</w:t>
            </w:r>
            <w:r w:rsidRPr="00D0224A">
              <w:rPr>
                <w:rFonts w:ascii="Times New Roman" w:eastAsia="Times New Roman" w:hAnsi="Times New Roman" w:cs="Times New Roman"/>
                <w:sz w:val="24"/>
                <w:szCs w:val="24"/>
              </w:rPr>
              <w:t xml:space="preserve">) with an </w:t>
            </w:r>
            <w:r w:rsidRPr="00D0224A">
              <w:rPr>
                <w:rFonts w:ascii="Courier New" w:eastAsia="Times New Roman" w:hAnsi="Courier New" w:cs="Courier New"/>
                <w:sz w:val="20"/>
                <w:szCs w:val="20"/>
              </w:rPr>
              <w:t>Accept</w:t>
            </w:r>
            <w:r w:rsidRPr="00D0224A">
              <w:rPr>
                <w:rFonts w:ascii="Times New Roman" w:eastAsia="Times New Roman" w:hAnsi="Times New Roman" w:cs="Times New Roman"/>
                <w:sz w:val="24"/>
                <w:szCs w:val="24"/>
              </w:rPr>
              <w:t xml:space="preserve"> header with the value of the link property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SHALL return a document consistent with the requested media type.</w:t>
            </w:r>
          </w:p>
        </w:tc>
      </w:tr>
    </w:tbl>
    <w:p w14:paraId="5A5FF6FF"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3"/>
        <w:gridCol w:w="6562"/>
      </w:tblGrid>
      <w:tr w:rsidR="00D0224A" w:rsidRPr="00D0224A" w14:paraId="2E93868B" w14:textId="77777777" w:rsidTr="00D0224A">
        <w:trPr>
          <w:tblCellSpacing w:w="15" w:type="dxa"/>
        </w:trPr>
        <w:tc>
          <w:tcPr>
            <w:tcW w:w="0" w:type="auto"/>
            <w:shd w:val="clear" w:color="auto" w:fill="FFFFFF"/>
            <w:vAlign w:val="center"/>
            <w:hideMark/>
          </w:tcPr>
          <w:p w14:paraId="2E9372A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69A308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w:t>
            </w:r>
            <w:proofErr w:type="spellStart"/>
            <w:r w:rsidRPr="00D0224A">
              <w:rPr>
                <w:rFonts w:ascii="Times New Roman" w:eastAsia="Times New Roman" w:hAnsi="Times New Roman" w:cs="Times New Roman"/>
                <w:b/>
                <w:bCs/>
                <w:sz w:val="24"/>
                <w:szCs w:val="24"/>
              </w:rPr>
              <w:t>api</w:t>
            </w:r>
            <w:proofErr w:type="spellEnd"/>
            <w:r w:rsidRPr="00D0224A">
              <w:rPr>
                <w:rFonts w:ascii="Times New Roman" w:eastAsia="Times New Roman" w:hAnsi="Times New Roman" w:cs="Times New Roman"/>
                <w:b/>
                <w:bCs/>
                <w:sz w:val="24"/>
                <w:szCs w:val="24"/>
              </w:rPr>
              <w:t>-definition-</w:t>
            </w:r>
            <w:proofErr w:type="spellStart"/>
            <w:r w:rsidRPr="00D0224A">
              <w:rPr>
                <w:rFonts w:ascii="Times New Roman" w:eastAsia="Times New Roman" w:hAnsi="Times New Roman" w:cs="Times New Roman"/>
                <w:b/>
                <w:bCs/>
                <w:sz w:val="24"/>
                <w:szCs w:val="24"/>
              </w:rPr>
              <w:t>oas</w:t>
            </w:r>
            <w:proofErr w:type="spellEnd"/>
          </w:p>
        </w:tc>
      </w:tr>
      <w:tr w:rsidR="00D0224A" w:rsidRPr="00D0224A" w14:paraId="284576CA" w14:textId="77777777" w:rsidTr="00D0224A">
        <w:trPr>
          <w:tblCellSpacing w:w="15" w:type="dxa"/>
        </w:trPr>
        <w:tc>
          <w:tcPr>
            <w:tcW w:w="0" w:type="auto"/>
            <w:shd w:val="clear" w:color="auto" w:fill="FFFFFF"/>
            <w:vAlign w:val="center"/>
            <w:hideMark/>
          </w:tcPr>
          <w:p w14:paraId="6C9D3F5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6793B2F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API definition document uses the OpenAPI Specification 3.0, the document SHOULD conform to the </w:t>
            </w:r>
            <w:hyperlink r:id="rId159" w:anchor="rc_oas30-section" w:history="1">
              <w:r w:rsidRPr="00D0224A">
                <w:rPr>
                  <w:rFonts w:ascii="Times New Roman" w:eastAsia="Times New Roman" w:hAnsi="Times New Roman" w:cs="Times New Roman"/>
                  <w:color w:val="0000FF"/>
                  <w:sz w:val="24"/>
                  <w:szCs w:val="24"/>
                  <w:u w:val="single"/>
                </w:rPr>
                <w:t>OpenAPI Specification 3.0 requirements class</w:t>
              </w:r>
            </w:hyperlink>
            <w:r w:rsidRPr="00D0224A">
              <w:rPr>
                <w:rFonts w:ascii="Times New Roman" w:eastAsia="Times New Roman" w:hAnsi="Times New Roman" w:cs="Times New Roman"/>
                <w:sz w:val="24"/>
                <w:szCs w:val="24"/>
              </w:rPr>
              <w:t>.</w:t>
            </w:r>
          </w:p>
        </w:tc>
      </w:tr>
    </w:tbl>
    <w:p w14:paraId="0BEADAA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If multiple API definition formats are supported, use content negotiation to select the desired representation.</w:t>
      </w:r>
    </w:p>
    <w:p w14:paraId="4BD420FF"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Error Situations</w:t>
      </w:r>
    </w:p>
    <w:p w14:paraId="2402C40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See </w:t>
      </w:r>
      <w:hyperlink r:id="rId160"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for general guidance.</w:t>
      </w:r>
    </w:p>
    <w:p w14:paraId="1927483E"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8.2.3. Declaration of Conformance Classes</w:t>
      </w:r>
    </w:p>
    <w:p w14:paraId="130B242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To support "generic" clients that want to accessing OGC APIs in general - and not "just" a specific API / server, the API has to declare the conformance classes it implements and conforms to.</w:t>
      </w:r>
    </w:p>
    <w:p w14:paraId="2D75C2E8"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7"/>
        <w:gridCol w:w="6928"/>
      </w:tblGrid>
      <w:tr w:rsidR="00D0224A" w:rsidRPr="00D0224A" w14:paraId="43034C79" w14:textId="77777777" w:rsidTr="00D0224A">
        <w:trPr>
          <w:tblCellSpacing w:w="15" w:type="dxa"/>
        </w:trPr>
        <w:tc>
          <w:tcPr>
            <w:tcW w:w="0" w:type="auto"/>
            <w:shd w:val="clear" w:color="auto" w:fill="FFFFFF"/>
            <w:vAlign w:val="center"/>
            <w:hideMark/>
          </w:tcPr>
          <w:p w14:paraId="19C30B9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6AA1248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/req/core/conformance-op</w:t>
            </w:r>
          </w:p>
        </w:tc>
      </w:tr>
      <w:tr w:rsidR="00D0224A" w:rsidRPr="00D0224A" w14:paraId="060C6855" w14:textId="77777777" w:rsidTr="00D0224A">
        <w:trPr>
          <w:tblCellSpacing w:w="15" w:type="dxa"/>
        </w:trPr>
        <w:tc>
          <w:tcPr>
            <w:tcW w:w="0" w:type="auto"/>
            <w:shd w:val="clear" w:color="auto" w:fill="FFFFFF"/>
            <w:vAlign w:val="center"/>
            <w:hideMark/>
          </w:tcPr>
          <w:p w14:paraId="70999A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FC2FA6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API SHALL support the HTTP GET operation at the path </w:t>
            </w:r>
            <w:r w:rsidRPr="00D0224A">
              <w:rPr>
                <w:rFonts w:ascii="Courier New" w:eastAsia="Times New Roman" w:hAnsi="Courier New" w:cs="Courier New"/>
                <w:sz w:val="20"/>
                <w:szCs w:val="20"/>
              </w:rPr>
              <w:t>/conformance</w:t>
            </w:r>
            <w:r w:rsidRPr="00D0224A">
              <w:rPr>
                <w:rFonts w:ascii="Times New Roman" w:eastAsia="Times New Roman" w:hAnsi="Times New Roman" w:cs="Times New Roman"/>
                <w:sz w:val="24"/>
                <w:szCs w:val="24"/>
              </w:rPr>
              <w:t>.</w:t>
            </w:r>
          </w:p>
        </w:tc>
      </w:tr>
    </w:tbl>
    <w:p w14:paraId="250B397B"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3"/>
        <w:gridCol w:w="7022"/>
      </w:tblGrid>
      <w:tr w:rsidR="00D0224A" w:rsidRPr="00D0224A" w14:paraId="3BE6206B" w14:textId="77777777" w:rsidTr="00D0224A">
        <w:trPr>
          <w:tblCellSpacing w:w="15" w:type="dxa"/>
        </w:trPr>
        <w:tc>
          <w:tcPr>
            <w:tcW w:w="0" w:type="auto"/>
            <w:shd w:val="clear" w:color="auto" w:fill="FFFFFF"/>
            <w:vAlign w:val="center"/>
            <w:hideMark/>
          </w:tcPr>
          <w:p w14:paraId="3AA8EAC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7D442FA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/req/core/conformance-success</w:t>
            </w:r>
          </w:p>
        </w:tc>
      </w:tr>
      <w:tr w:rsidR="00D0224A" w:rsidRPr="00D0224A" w14:paraId="577A2557" w14:textId="77777777" w:rsidTr="00D0224A">
        <w:trPr>
          <w:tblCellSpacing w:w="15" w:type="dxa"/>
        </w:trPr>
        <w:tc>
          <w:tcPr>
            <w:tcW w:w="0" w:type="auto"/>
            <w:shd w:val="clear" w:color="auto" w:fill="FFFFFF"/>
            <w:vAlign w:val="center"/>
            <w:hideMark/>
          </w:tcPr>
          <w:p w14:paraId="06768C9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0CFCC0B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successful execution of the operation SHALL be reported as a response with a HTTP status code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w:t>
            </w:r>
          </w:p>
        </w:tc>
      </w:tr>
      <w:tr w:rsidR="00D0224A" w:rsidRPr="00D0224A" w14:paraId="437F1F26" w14:textId="77777777" w:rsidTr="00D0224A">
        <w:trPr>
          <w:tblCellSpacing w:w="15" w:type="dxa"/>
        </w:trPr>
        <w:tc>
          <w:tcPr>
            <w:tcW w:w="0" w:type="auto"/>
            <w:shd w:val="clear" w:color="auto" w:fill="FFFFFF"/>
            <w:vAlign w:val="center"/>
            <w:hideMark/>
          </w:tcPr>
          <w:p w14:paraId="03F753E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425B4BF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content of that response SHALL be based upon the </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3.0 schema </w:t>
            </w:r>
            <w:hyperlink r:id="rId161" w:history="1">
              <w:proofErr w:type="spellStart"/>
              <w:r w:rsidRPr="00D0224A">
                <w:rPr>
                  <w:rFonts w:ascii="Times New Roman" w:eastAsia="Times New Roman" w:hAnsi="Times New Roman" w:cs="Times New Roman"/>
                  <w:color w:val="0000FF"/>
                  <w:sz w:val="24"/>
                  <w:szCs w:val="24"/>
                  <w:u w:val="single"/>
                </w:rPr>
                <w:t>confClasses.json</w:t>
              </w:r>
              <w:proofErr w:type="spellEnd"/>
            </w:hyperlink>
            <w:r w:rsidRPr="00D0224A">
              <w:rPr>
                <w:rFonts w:ascii="Times New Roman" w:eastAsia="Times New Roman" w:hAnsi="Times New Roman" w:cs="Times New Roman"/>
                <w:sz w:val="24"/>
                <w:szCs w:val="24"/>
              </w:rPr>
              <w:t xml:space="preserve"> and list all OGC API conformance classes that the API conforms to.</w:t>
            </w:r>
          </w:p>
        </w:tc>
      </w:tr>
    </w:tbl>
    <w:p w14:paraId="7EDAC06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The conformance resource returned by this operation is based on the following </w:t>
      </w:r>
      <w:hyperlink r:id="rId162" w:history="1">
        <w:r w:rsidRPr="00D0224A">
          <w:rPr>
            <w:rFonts w:ascii="Times New Roman" w:eastAsia="Times New Roman" w:hAnsi="Times New Roman" w:cs="Times New Roman"/>
            <w:color w:val="0000FF"/>
            <w:sz w:val="24"/>
            <w:szCs w:val="24"/>
            <w:u w:val="single"/>
          </w:rPr>
          <w:t>Conformance Schema</w:t>
        </w:r>
      </w:hyperlink>
      <w:r w:rsidRPr="00D0224A">
        <w:rPr>
          <w:rFonts w:ascii="Times New Roman" w:eastAsia="Times New Roman" w:hAnsi="Times New Roman" w:cs="Times New Roman"/>
          <w:sz w:val="24"/>
          <w:szCs w:val="24"/>
        </w:rPr>
        <w:t xml:space="preserve">. Examples of OGC conformance resources are provided in </w:t>
      </w:r>
      <w:hyperlink r:id="rId163" w:anchor="conformance-response-examples" w:history="1">
        <w:r w:rsidRPr="00D0224A">
          <w:rPr>
            <w:rFonts w:ascii="Times New Roman" w:eastAsia="Times New Roman" w:hAnsi="Times New Roman" w:cs="Times New Roman"/>
            <w:color w:val="0000FF"/>
            <w:sz w:val="24"/>
            <w:szCs w:val="24"/>
            <w:u w:val="single"/>
          </w:rPr>
          <w:t>Conformance Examples</w:t>
        </w:r>
      </w:hyperlink>
      <w:r w:rsidRPr="00D0224A">
        <w:rPr>
          <w:rFonts w:ascii="Times New Roman" w:eastAsia="Times New Roman" w:hAnsi="Times New Roman" w:cs="Times New Roman"/>
          <w:sz w:val="24"/>
          <w:szCs w:val="24"/>
        </w:rPr>
        <w:t>.</w:t>
      </w:r>
    </w:p>
    <w:p w14:paraId="29143A30"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Conformance Schema</w:t>
      </w:r>
    </w:p>
    <w:p w14:paraId="0809063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5D3FA64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"$schema": "http://json-schema.org/draft-07/schema#",</w:t>
      </w:r>
    </w:p>
    <w:p w14:paraId="6DDB8E4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"title": "Conformance Classes Schema",</w:t>
      </w:r>
    </w:p>
    <w:p w14:paraId="1AEEC78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"description": "This schema defines the resource returned from the /Conformance path",</w:t>
      </w:r>
    </w:p>
    <w:p w14:paraId="5569A90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"type": "object",</w:t>
      </w:r>
    </w:p>
    <w:p w14:paraId="5185B48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"required": [</w:t>
      </w:r>
    </w:p>
    <w:p w14:paraId="116C649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conformsTo</w:t>
      </w:r>
      <w:proofErr w:type="spellEnd"/>
      <w:r w:rsidRPr="00D0224A">
        <w:rPr>
          <w:rFonts w:ascii="Courier New" w:eastAsia="Times New Roman" w:hAnsi="Courier New" w:cs="Courier New"/>
          <w:sz w:val="20"/>
          <w:szCs w:val="20"/>
        </w:rPr>
        <w:t>"</w:t>
      </w:r>
    </w:p>
    <w:p w14:paraId="065C70E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3649C5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"properties": {</w:t>
      </w:r>
    </w:p>
    <w:p w14:paraId="65CEC5E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conformsTo</w:t>
      </w:r>
      <w:proofErr w:type="spellEnd"/>
      <w:r w:rsidRPr="00D0224A">
        <w:rPr>
          <w:rFonts w:ascii="Courier New" w:eastAsia="Times New Roman" w:hAnsi="Courier New" w:cs="Courier New"/>
          <w:sz w:val="20"/>
          <w:szCs w:val="20"/>
        </w:rPr>
        <w:t>": {</w:t>
      </w:r>
    </w:p>
    <w:p w14:paraId="488B9C1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2EEF0DE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w:t>
      </w:r>
      <w:proofErr w:type="spellStart"/>
      <w:r w:rsidRPr="00D0224A">
        <w:rPr>
          <w:rFonts w:ascii="Courier New" w:eastAsia="Times New Roman" w:hAnsi="Courier New" w:cs="Courier New"/>
          <w:sz w:val="20"/>
          <w:szCs w:val="20"/>
        </w:rPr>
        <w:t>ConformsTo</w:t>
      </w:r>
      <w:proofErr w:type="spellEnd"/>
      <w:r w:rsidRPr="00D0224A">
        <w:rPr>
          <w:rFonts w:ascii="Courier New" w:eastAsia="Times New Roman" w:hAnsi="Courier New" w:cs="Courier New"/>
          <w:sz w:val="20"/>
          <w:szCs w:val="20"/>
        </w:rPr>
        <w:t xml:space="preserve"> is an array of URLs.  Each URL should correspond to a defined OGC Conformance class.  Unrecognized URLs should be ignored",</w:t>
      </w:r>
    </w:p>
    <w:p w14:paraId="23F4DC3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 {</w:t>
      </w:r>
    </w:p>
    <w:p w14:paraId="03B1E60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5AD27A8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"example": "http://www.opengis.net/spec/OAPI_Common/1.0/req/core"</w:t>
      </w:r>
    </w:p>
    <w:p w14:paraId="57B35AA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16AA32D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1A6DC22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FBDBCF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2D071A10"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Error situations</w:t>
      </w:r>
    </w:p>
    <w:p w14:paraId="047F927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See </w:t>
      </w:r>
      <w:hyperlink r:id="rId164"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for general guidance.</w:t>
      </w:r>
    </w:p>
    <w:p w14:paraId="2D235B24"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8.3. Spatial Resources</w:t>
      </w:r>
    </w:p>
    <w:p w14:paraId="406C417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There is no requirement that every OGC API support Spatial Resources. Therefore, Spatial Resources are addressed in a separate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Requirement Class. This class is described in the </w:t>
      </w:r>
      <w:hyperlink r:id="rId165" w:anchor="rc_collections-section" w:history="1">
        <w:r w:rsidRPr="00D0224A">
          <w:rPr>
            <w:rFonts w:ascii="Times New Roman" w:eastAsia="Times New Roman" w:hAnsi="Times New Roman" w:cs="Times New Roman"/>
            <w:color w:val="0000FF"/>
            <w:sz w:val="24"/>
            <w:szCs w:val="24"/>
            <w:u w:val="single"/>
          </w:rPr>
          <w:t>Collections</w:t>
        </w:r>
      </w:hyperlink>
      <w:r w:rsidRPr="00D0224A">
        <w:rPr>
          <w:rFonts w:ascii="Times New Roman" w:eastAsia="Times New Roman" w:hAnsi="Times New Roman" w:cs="Times New Roman"/>
          <w:sz w:val="24"/>
          <w:szCs w:val="24"/>
        </w:rPr>
        <w:t xml:space="preserve"> section.</w:t>
      </w:r>
    </w:p>
    <w:p w14:paraId="1418D784"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8.4. Information Resources</w:t>
      </w:r>
    </w:p>
    <w:p w14:paraId="18108F8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Information Resources are non-spatial resources </w:t>
      </w:r>
      <w:del w:id="278" w:author="Carl Reed" w:date="2020-02-04T16:03:00Z">
        <w:r w:rsidRPr="00D0224A" w:rsidDel="00CA054C">
          <w:rPr>
            <w:rFonts w:ascii="Times New Roman" w:eastAsia="Times New Roman" w:hAnsi="Times New Roman" w:cs="Times New Roman"/>
            <w:sz w:val="24"/>
            <w:szCs w:val="24"/>
          </w:rPr>
          <w:delText xml:space="preserve">which </w:delText>
        </w:r>
      </w:del>
      <w:ins w:id="279" w:author="Carl Reed" w:date="2020-02-04T16:03:00Z">
        <w:r w:rsidR="00CA054C">
          <w:rPr>
            <w:rFonts w:ascii="Times New Roman" w:eastAsia="Times New Roman" w:hAnsi="Times New Roman" w:cs="Times New Roman"/>
            <w:sz w:val="24"/>
            <w:szCs w:val="24"/>
          </w:rPr>
          <w:t>that</w:t>
        </w:r>
        <w:r w:rsidR="00CA054C"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support the operation of the API or the access and use of the Spatial Resources. </w:t>
      </w:r>
      <w:del w:id="280" w:author="Carl Reed" w:date="2020-02-04T16:03:00Z">
        <w:r w:rsidRPr="00D0224A" w:rsidDel="00CA054C">
          <w:rPr>
            <w:rFonts w:ascii="Times New Roman" w:eastAsia="Times New Roman" w:hAnsi="Times New Roman" w:cs="Times New Roman"/>
            <w:sz w:val="24"/>
            <w:szCs w:val="24"/>
          </w:rPr>
          <w:delText xml:space="preserve">These </w:delText>
        </w:r>
      </w:del>
      <w:ins w:id="281" w:author="Carl Reed" w:date="2020-02-04T16:03:00Z">
        <w:r w:rsidR="00CA054C">
          <w:rPr>
            <w:rFonts w:ascii="Times New Roman" w:eastAsia="Times New Roman" w:hAnsi="Times New Roman" w:cs="Times New Roman"/>
            <w:sz w:val="24"/>
            <w:szCs w:val="24"/>
          </w:rPr>
          <w:t>Information</w:t>
        </w:r>
        <w:r w:rsidR="00CA054C"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resources are usually specific to a spatial resource type and will be defined in the appropriate API standards.</w:t>
      </w:r>
    </w:p>
    <w:p w14:paraId="4E5F578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Information Resources can </w:t>
      </w:r>
      <w:ins w:id="282" w:author="Carl Reed" w:date="2020-02-04T16:03:00Z">
        <w:r w:rsidR="00CA054C">
          <w:rPr>
            <w:rFonts w:ascii="Times New Roman" w:eastAsia="Times New Roman" w:hAnsi="Times New Roman" w:cs="Times New Roman"/>
            <w:sz w:val="24"/>
            <w:szCs w:val="24"/>
          </w:rPr>
          <w:t xml:space="preserve">be </w:t>
        </w:r>
      </w:ins>
      <w:r w:rsidRPr="00D0224A">
        <w:rPr>
          <w:rFonts w:ascii="Times New Roman" w:eastAsia="Times New Roman" w:hAnsi="Times New Roman" w:cs="Times New Roman"/>
          <w:sz w:val="24"/>
          <w:szCs w:val="24"/>
        </w:rPr>
        <w:t>exposed using two path templates:</w:t>
      </w:r>
    </w:p>
    <w:p w14:paraId="3AADD14D" w14:textId="77777777" w:rsidR="00D0224A" w:rsidRPr="00D0224A" w:rsidRDefault="00D0224A" w:rsidP="00D0224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w:t>
      </w:r>
      <w:proofErr w:type="spellStart"/>
      <w:r w:rsidRPr="00D0224A">
        <w:rPr>
          <w:rFonts w:ascii="Times New Roman" w:eastAsia="Times New Roman" w:hAnsi="Times New Roman" w:cs="Times New Roman"/>
          <w:sz w:val="24"/>
          <w:szCs w:val="24"/>
        </w:rPr>
        <w:t>resourceType</w:t>
      </w:r>
      <w:proofErr w:type="spellEnd"/>
      <w:r w:rsidRPr="00D0224A">
        <w:rPr>
          <w:rFonts w:ascii="Times New Roman" w:eastAsia="Times New Roman" w:hAnsi="Times New Roman" w:cs="Times New Roman"/>
          <w:sz w:val="24"/>
          <w:szCs w:val="24"/>
        </w:rPr>
        <w:t>}</w:t>
      </w:r>
    </w:p>
    <w:p w14:paraId="39434918" w14:textId="77777777" w:rsidR="00D0224A" w:rsidRPr="00D0224A" w:rsidRDefault="00D0224A" w:rsidP="00D0224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t>
      </w:r>
      <w:proofErr w:type="spellStart"/>
      <w:r w:rsidRPr="00D0224A">
        <w:rPr>
          <w:rFonts w:ascii="Times New Roman" w:eastAsia="Times New Roman" w:hAnsi="Times New Roman" w:cs="Times New Roman"/>
          <w:sz w:val="24"/>
          <w:szCs w:val="24"/>
        </w:rPr>
        <w:t>resourceType</w:t>
      </w:r>
      <w:proofErr w:type="spellEnd"/>
      <w:r w:rsidRPr="00D0224A">
        <w:rPr>
          <w:rFonts w:ascii="Times New Roman" w:eastAsia="Times New Roman" w:hAnsi="Times New Roman" w:cs="Times New Roman"/>
          <w:sz w:val="24"/>
          <w:szCs w:val="24"/>
        </w:rPr>
        <w:t>}</w:t>
      </w:r>
    </w:p>
    <w:p w14:paraId="6557FA8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Where</w:t>
      </w:r>
    </w:p>
    <w:p w14:paraId="7B33F57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 xml:space="preserve">} = </w:t>
      </w:r>
      <w:ins w:id="283" w:author="Carl Reed" w:date="2020-02-04T16:03:00Z">
        <w:r w:rsidR="00CA054C">
          <w:rPr>
            <w:rFonts w:ascii="Times New Roman" w:eastAsia="Times New Roman" w:hAnsi="Times New Roman" w:cs="Times New Roman"/>
            <w:sz w:val="24"/>
            <w:szCs w:val="24"/>
          </w:rPr>
          <w:t>A</w:t>
        </w:r>
      </w:ins>
      <w:del w:id="284" w:author="Carl Reed" w:date="2020-02-04T16:03:00Z">
        <w:r w:rsidRPr="00D0224A" w:rsidDel="00CA054C">
          <w:rPr>
            <w:rFonts w:ascii="Times New Roman" w:eastAsia="Times New Roman" w:hAnsi="Times New Roman" w:cs="Times New Roman"/>
            <w:sz w:val="24"/>
            <w:szCs w:val="24"/>
          </w:rPr>
          <w:delText>a</w:delText>
        </w:r>
      </w:del>
      <w:r w:rsidRPr="00D0224A">
        <w:rPr>
          <w:rFonts w:ascii="Times New Roman" w:eastAsia="Times New Roman" w:hAnsi="Times New Roman" w:cs="Times New Roman"/>
          <w:sz w:val="24"/>
          <w:szCs w:val="24"/>
        </w:rPr>
        <w:t xml:space="preserve"> unique identifier for a Spatial Resource collection.</w:t>
      </w:r>
    </w:p>
    <w:p w14:paraId="135C0AC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t>
      </w:r>
      <w:proofErr w:type="spellStart"/>
      <w:r w:rsidRPr="00D0224A">
        <w:rPr>
          <w:rFonts w:ascii="Times New Roman" w:eastAsia="Times New Roman" w:hAnsi="Times New Roman" w:cs="Times New Roman"/>
          <w:sz w:val="24"/>
          <w:szCs w:val="24"/>
        </w:rPr>
        <w:t>resourceType</w:t>
      </w:r>
      <w:proofErr w:type="spellEnd"/>
      <w:r w:rsidRPr="00D0224A">
        <w:rPr>
          <w:rFonts w:ascii="Times New Roman" w:eastAsia="Times New Roman" w:hAnsi="Times New Roman" w:cs="Times New Roman"/>
          <w:sz w:val="24"/>
          <w:szCs w:val="24"/>
        </w:rPr>
        <w:t xml:space="preserve">} = </w:t>
      </w:r>
      <w:ins w:id="285" w:author="Carl Reed" w:date="2020-02-04T16:03:00Z">
        <w:r w:rsidR="00CA054C">
          <w:rPr>
            <w:rFonts w:ascii="Times New Roman" w:eastAsia="Times New Roman" w:hAnsi="Times New Roman" w:cs="Times New Roman"/>
            <w:sz w:val="24"/>
            <w:szCs w:val="24"/>
          </w:rPr>
          <w:t>A</w:t>
        </w:r>
      </w:ins>
      <w:del w:id="286" w:author="Carl Reed" w:date="2020-02-04T16:03:00Z">
        <w:r w:rsidRPr="00D0224A" w:rsidDel="00CA054C">
          <w:rPr>
            <w:rFonts w:ascii="Times New Roman" w:eastAsia="Times New Roman" w:hAnsi="Times New Roman" w:cs="Times New Roman"/>
            <w:sz w:val="24"/>
            <w:szCs w:val="24"/>
          </w:rPr>
          <w:delText>a</w:delText>
        </w:r>
      </w:del>
      <w:r w:rsidRPr="00D0224A">
        <w:rPr>
          <w:rFonts w:ascii="Times New Roman" w:eastAsia="Times New Roman" w:hAnsi="Times New Roman" w:cs="Times New Roman"/>
          <w:sz w:val="24"/>
          <w:szCs w:val="24"/>
        </w:rPr>
        <w:t xml:space="preserve"> text string identifying the Information Resource type.</w:t>
      </w:r>
    </w:p>
    <w:p w14:paraId="4D16519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Information Resources associated with a specific collection should be accessed through 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path. Those which are not associated with a specific collection should use the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resourceType</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template.</w:t>
      </w:r>
    </w:p>
    <w:p w14:paraId="6C447A1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OGC API-Common standard does not define any Information Resource types. However </w:t>
      </w:r>
      <w:hyperlink r:id="rId166" w:anchor="information-resource-table" w:history="1">
        <w:r w:rsidRPr="00D0224A">
          <w:rPr>
            <w:rFonts w:ascii="Times New Roman" w:eastAsia="Times New Roman" w:hAnsi="Times New Roman" w:cs="Times New Roman"/>
            <w:color w:val="0000FF"/>
            <w:sz w:val="24"/>
            <w:szCs w:val="24"/>
            <w:u w:val="single"/>
          </w:rPr>
          <w:t>Table 3</w:t>
        </w:r>
      </w:hyperlink>
      <w:r w:rsidRPr="00D0224A">
        <w:rPr>
          <w:rFonts w:ascii="Times New Roman" w:eastAsia="Times New Roman" w:hAnsi="Times New Roman" w:cs="Times New Roman"/>
          <w:sz w:val="24"/>
          <w:szCs w:val="24"/>
        </w:rPr>
        <w:t xml:space="preserve"> provides a map</w:t>
      </w:r>
      <w:ins w:id="287" w:author="Carl Reed" w:date="2020-02-04T16:04:00Z">
        <w:r w:rsidR="00CA054C">
          <w:rPr>
            <w:rFonts w:ascii="Times New Roman" w:eastAsia="Times New Roman" w:hAnsi="Times New Roman" w:cs="Times New Roman"/>
            <w:sz w:val="24"/>
            <w:szCs w:val="24"/>
          </w:rPr>
          <w:t>p</w:t>
        </w:r>
      </w:ins>
      <w:r w:rsidRPr="00D0224A">
        <w:rPr>
          <w:rFonts w:ascii="Times New Roman" w:eastAsia="Times New Roman" w:hAnsi="Times New Roman" w:cs="Times New Roman"/>
          <w:sz w:val="24"/>
          <w:szCs w:val="24"/>
        </w:rPr>
        <w:t>ing of the know</w:t>
      </w:r>
      <w:ins w:id="288" w:author="Carl Reed" w:date="2020-02-04T16:04:00Z">
        <w:r w:rsidR="00CA054C">
          <w:rPr>
            <w:rFonts w:ascii="Times New Roman" w:eastAsia="Times New Roman" w:hAnsi="Times New Roman" w:cs="Times New Roman"/>
            <w:sz w:val="24"/>
            <w:szCs w:val="24"/>
          </w:rPr>
          <w:t>n</w:t>
        </w:r>
      </w:ins>
      <w:r w:rsidRPr="00D0224A">
        <w:rPr>
          <w:rFonts w:ascii="Times New Roman" w:eastAsia="Times New Roman" w:hAnsi="Times New Roman" w:cs="Times New Roman"/>
          <w:sz w:val="24"/>
          <w:szCs w:val="24"/>
        </w:rPr>
        <w:t xml:space="preserve"> Information Resource types to the standard where they are defined.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382"/>
        <w:gridCol w:w="4123"/>
      </w:tblGrid>
      <w:tr w:rsidR="00D0224A" w:rsidRPr="00D0224A" w14:paraId="5A63BBAA" w14:textId="77777777" w:rsidTr="00D0224A">
        <w:trPr>
          <w:tblHeader/>
          <w:tblCellSpacing w:w="15" w:type="dxa"/>
        </w:trPr>
        <w:tc>
          <w:tcPr>
            <w:tcW w:w="0" w:type="auto"/>
            <w:gridSpan w:val="2"/>
            <w:tcBorders>
              <w:top w:val="nil"/>
              <w:left w:val="nil"/>
              <w:bottom w:val="nil"/>
              <w:right w:val="nil"/>
            </w:tcBorders>
            <w:shd w:val="clear" w:color="auto" w:fill="FFFFFF"/>
            <w:vAlign w:val="center"/>
            <w:hideMark/>
          </w:tcPr>
          <w:p w14:paraId="1A0C068B"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3. Information Resource Types</w:t>
            </w:r>
          </w:p>
        </w:tc>
      </w:tr>
      <w:tr w:rsidR="00D0224A" w:rsidRPr="00D0224A" w14:paraId="232D20E0" w14:textId="77777777" w:rsidTr="00D0224A">
        <w:trPr>
          <w:tblHeader/>
          <w:tblCellSpacing w:w="15" w:type="dxa"/>
        </w:trPr>
        <w:tc>
          <w:tcPr>
            <w:tcW w:w="0" w:type="auto"/>
            <w:shd w:val="clear" w:color="auto" w:fill="FFFFFF"/>
            <w:vAlign w:val="center"/>
            <w:hideMark/>
          </w:tcPr>
          <w:p w14:paraId="3F23594D"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Resource Type</w:t>
            </w:r>
          </w:p>
        </w:tc>
        <w:tc>
          <w:tcPr>
            <w:tcW w:w="0" w:type="auto"/>
            <w:shd w:val="clear" w:color="auto" w:fill="FFFFFF"/>
            <w:vAlign w:val="center"/>
            <w:hideMark/>
          </w:tcPr>
          <w:p w14:paraId="4A25B211"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API Standard</w:t>
            </w:r>
          </w:p>
        </w:tc>
      </w:tr>
      <w:tr w:rsidR="00D0224A" w:rsidRPr="00D0224A" w14:paraId="03F0294E" w14:textId="77777777" w:rsidTr="00D0224A">
        <w:trPr>
          <w:tblCellSpacing w:w="15" w:type="dxa"/>
        </w:trPr>
        <w:tc>
          <w:tcPr>
            <w:tcW w:w="0" w:type="auto"/>
            <w:shd w:val="clear" w:color="auto" w:fill="FFFFFF"/>
            <w:vAlign w:val="center"/>
            <w:hideMark/>
          </w:tcPr>
          <w:p w14:paraId="1552FE0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TBD</w:t>
            </w:r>
          </w:p>
        </w:tc>
        <w:tc>
          <w:tcPr>
            <w:tcW w:w="0" w:type="auto"/>
            <w:shd w:val="clear" w:color="auto" w:fill="FFFFFF"/>
            <w:vAlign w:val="center"/>
            <w:hideMark/>
          </w:tcPr>
          <w:p w14:paraId="2BE8256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TBD</w:t>
            </w:r>
          </w:p>
        </w:tc>
      </w:tr>
    </w:tbl>
    <w:p w14:paraId="2F6D47F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8.5. General Requirements</w:t>
      </w:r>
    </w:p>
    <w:p w14:paraId="0E6F86A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following general requirements and recom</w:t>
      </w:r>
      <w:ins w:id="289" w:author="Carl Reed" w:date="2020-02-04T16:04:00Z">
        <w:r w:rsidR="00CA054C">
          <w:rPr>
            <w:rFonts w:ascii="Times New Roman" w:eastAsia="Times New Roman" w:hAnsi="Times New Roman" w:cs="Times New Roman"/>
            <w:sz w:val="24"/>
            <w:szCs w:val="24"/>
          </w:rPr>
          <w:t>m</w:t>
        </w:r>
      </w:ins>
      <w:r w:rsidRPr="00D0224A">
        <w:rPr>
          <w:rFonts w:ascii="Times New Roman" w:eastAsia="Times New Roman" w:hAnsi="Times New Roman" w:cs="Times New Roman"/>
          <w:sz w:val="24"/>
          <w:szCs w:val="24"/>
        </w:rPr>
        <w:t>endations apply to all OGC APIs.</w:t>
      </w:r>
    </w:p>
    <w:p w14:paraId="678DBB63"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8.5.1. HTTP 1.1</w:t>
      </w:r>
    </w:p>
    <w:p w14:paraId="435AB56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standards used for Web APIs are built on the HTTP protocol. Therefore, conformance with HTTP or a closely related protocol is required.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0"/>
        <w:gridCol w:w="6935"/>
      </w:tblGrid>
      <w:tr w:rsidR="00D0224A" w:rsidRPr="00D0224A" w14:paraId="62D3E2DB" w14:textId="77777777" w:rsidTr="00D0224A">
        <w:trPr>
          <w:tblCellSpacing w:w="15" w:type="dxa"/>
        </w:trPr>
        <w:tc>
          <w:tcPr>
            <w:tcW w:w="0" w:type="auto"/>
            <w:shd w:val="clear" w:color="auto" w:fill="FFFFFF"/>
            <w:vAlign w:val="center"/>
            <w:hideMark/>
          </w:tcPr>
          <w:p w14:paraId="09EF2F7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7</w:t>
            </w:r>
          </w:p>
        </w:tc>
        <w:tc>
          <w:tcPr>
            <w:tcW w:w="0" w:type="auto"/>
            <w:shd w:val="clear" w:color="auto" w:fill="FFFFFF"/>
            <w:vAlign w:val="center"/>
            <w:hideMark/>
          </w:tcPr>
          <w:p w14:paraId="37FC3D9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/req/core/http</w:t>
            </w:r>
          </w:p>
        </w:tc>
      </w:tr>
      <w:tr w:rsidR="00D0224A" w:rsidRPr="00D0224A" w14:paraId="3C349902" w14:textId="77777777" w:rsidTr="00D0224A">
        <w:trPr>
          <w:tblCellSpacing w:w="15" w:type="dxa"/>
        </w:trPr>
        <w:tc>
          <w:tcPr>
            <w:tcW w:w="0" w:type="auto"/>
            <w:shd w:val="clear" w:color="auto" w:fill="FFFFFF"/>
            <w:vAlign w:val="center"/>
            <w:hideMark/>
          </w:tcPr>
          <w:p w14:paraId="75B2E85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6B872F75" w14:textId="77777777" w:rsidR="00D0224A" w:rsidRPr="00D0224A" w:rsidRDefault="00CA054C" w:rsidP="00D0224A">
            <w:pPr>
              <w:spacing w:before="100" w:beforeAutospacing="1" w:after="100" w:afterAutospacing="1" w:line="240" w:lineRule="auto"/>
              <w:rPr>
                <w:rFonts w:ascii="Times New Roman" w:eastAsia="Times New Roman" w:hAnsi="Times New Roman" w:cs="Times New Roman"/>
                <w:sz w:val="24"/>
                <w:szCs w:val="24"/>
              </w:rPr>
            </w:pPr>
            <w:ins w:id="290" w:author="Carl Reed" w:date="2020-02-04T16:05:00Z">
              <w:r>
                <w:rPr>
                  <w:rFonts w:ascii="Times New Roman" w:eastAsia="Times New Roman" w:hAnsi="Times New Roman" w:cs="Times New Roman"/>
                  <w:sz w:val="24"/>
                  <w:szCs w:val="24"/>
                </w:rPr>
                <w:t xml:space="preserve">Any </w:t>
              </w:r>
              <w:commentRangeStart w:id="291"/>
              <w:commentRangeStart w:id="292"/>
              <w:r>
                <w:rPr>
                  <w:rFonts w:ascii="Times New Roman" w:eastAsia="Times New Roman" w:hAnsi="Times New Roman" w:cs="Times New Roman"/>
                  <w:sz w:val="24"/>
                  <w:szCs w:val="24"/>
                </w:rPr>
                <w:t>OGC Web</w:t>
              </w:r>
            </w:ins>
            <w:del w:id="293" w:author="Carl Reed" w:date="2020-02-04T16:05:00Z">
              <w:r w:rsidR="00D0224A" w:rsidRPr="00D0224A" w:rsidDel="00CA054C">
                <w:rPr>
                  <w:rFonts w:ascii="Times New Roman" w:eastAsia="Times New Roman" w:hAnsi="Times New Roman" w:cs="Times New Roman"/>
                  <w:sz w:val="24"/>
                  <w:szCs w:val="24"/>
                </w:rPr>
                <w:delText>The</w:delText>
              </w:r>
            </w:del>
            <w:r w:rsidR="00D0224A" w:rsidRPr="00D0224A">
              <w:rPr>
                <w:rFonts w:ascii="Times New Roman" w:eastAsia="Times New Roman" w:hAnsi="Times New Roman" w:cs="Times New Roman"/>
                <w:sz w:val="24"/>
                <w:szCs w:val="24"/>
              </w:rPr>
              <w:t xml:space="preserve"> </w:t>
            </w:r>
            <w:commentRangeEnd w:id="291"/>
            <w:r>
              <w:rPr>
                <w:rStyle w:val="CommentReference"/>
              </w:rPr>
              <w:commentReference w:id="291"/>
            </w:r>
            <w:commentRangeEnd w:id="292"/>
            <w:r w:rsidR="00BD0291">
              <w:rPr>
                <w:rStyle w:val="CommentReference"/>
              </w:rPr>
              <w:commentReference w:id="292"/>
            </w:r>
            <w:r w:rsidR="00D0224A" w:rsidRPr="00D0224A">
              <w:rPr>
                <w:rFonts w:ascii="Times New Roman" w:eastAsia="Times New Roman" w:hAnsi="Times New Roman" w:cs="Times New Roman"/>
                <w:sz w:val="24"/>
                <w:szCs w:val="24"/>
              </w:rPr>
              <w:t xml:space="preserve">API SHALL conform to </w:t>
            </w:r>
            <w:hyperlink r:id="rId167" w:anchor="rfc2616" w:history="1">
              <w:r w:rsidR="00D0224A" w:rsidRPr="00D0224A">
                <w:rPr>
                  <w:rFonts w:ascii="Times New Roman" w:eastAsia="Times New Roman" w:hAnsi="Times New Roman" w:cs="Times New Roman"/>
                  <w:color w:val="0000FF"/>
                  <w:sz w:val="24"/>
                  <w:szCs w:val="24"/>
                  <w:u w:val="single"/>
                </w:rPr>
                <w:t>HTTP 1.1</w:t>
              </w:r>
            </w:hyperlink>
            <w:r w:rsidR="00D0224A" w:rsidRPr="00D0224A">
              <w:rPr>
                <w:rFonts w:ascii="Times New Roman" w:eastAsia="Times New Roman" w:hAnsi="Times New Roman" w:cs="Times New Roman"/>
                <w:sz w:val="24"/>
                <w:szCs w:val="24"/>
              </w:rPr>
              <w:t>.</w:t>
            </w:r>
          </w:p>
        </w:tc>
      </w:tr>
      <w:tr w:rsidR="00D0224A" w:rsidRPr="00D0224A" w14:paraId="6693D0B9" w14:textId="77777777" w:rsidTr="00D0224A">
        <w:trPr>
          <w:tblCellSpacing w:w="15" w:type="dxa"/>
        </w:trPr>
        <w:tc>
          <w:tcPr>
            <w:tcW w:w="0" w:type="auto"/>
            <w:shd w:val="clear" w:color="auto" w:fill="FFFFFF"/>
            <w:vAlign w:val="center"/>
            <w:hideMark/>
          </w:tcPr>
          <w:p w14:paraId="48DEC52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253E6A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API supports HTTPS, then the API SHALL also conform to </w:t>
            </w:r>
            <w:hyperlink r:id="rId168" w:anchor="rfc2818" w:history="1">
              <w:r w:rsidRPr="00D0224A">
                <w:rPr>
                  <w:rFonts w:ascii="Times New Roman" w:eastAsia="Times New Roman" w:hAnsi="Times New Roman" w:cs="Times New Roman"/>
                  <w:color w:val="0000FF"/>
                  <w:sz w:val="24"/>
                  <w:szCs w:val="24"/>
                  <w:u w:val="single"/>
                </w:rPr>
                <w:t>HTTP over TLS</w:t>
              </w:r>
            </w:hyperlink>
            <w:r w:rsidRPr="00D0224A">
              <w:rPr>
                <w:rFonts w:ascii="Times New Roman" w:eastAsia="Times New Roman" w:hAnsi="Times New Roman" w:cs="Times New Roman"/>
                <w:sz w:val="24"/>
                <w:szCs w:val="24"/>
              </w:rPr>
              <w:t>.</w:t>
            </w:r>
          </w:p>
        </w:tc>
      </w:tr>
    </w:tbl>
    <w:p w14:paraId="4FBB4763"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8.5.2. HTTP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608"/>
      </w:tblGrid>
      <w:tr w:rsidR="00D0224A" w:rsidRPr="00D0224A" w14:paraId="4AAE3D2D" w14:textId="77777777" w:rsidTr="00D0224A">
        <w:trPr>
          <w:tblCellSpacing w:w="15" w:type="dxa"/>
        </w:trPr>
        <w:tc>
          <w:tcPr>
            <w:tcW w:w="0" w:type="auto"/>
            <w:vAlign w:val="center"/>
            <w:hideMark/>
          </w:tcPr>
          <w:p w14:paraId="5EAE764E" w14:textId="77777777" w:rsidR="00D0224A" w:rsidRPr="00D0224A" w:rsidRDefault="00D0224A" w:rsidP="00D0224A">
            <w:pPr>
              <w:spacing w:after="0" w:line="240" w:lineRule="auto"/>
              <w:divId w:val="326640662"/>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65FD8A44"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ISSUE: Should we expand our explan</w:t>
            </w:r>
            <w:ins w:id="294" w:author="Carl Reed" w:date="2020-02-04T16:06:00Z">
              <w:r w:rsidR="00CA054C">
                <w:rPr>
                  <w:rFonts w:ascii="Times New Roman" w:eastAsia="Times New Roman" w:hAnsi="Times New Roman" w:cs="Times New Roman"/>
                  <w:sz w:val="24"/>
                  <w:szCs w:val="24"/>
                </w:rPr>
                <w:t>a</w:t>
              </w:r>
            </w:ins>
            <w:r w:rsidRPr="00D0224A">
              <w:rPr>
                <w:rFonts w:ascii="Times New Roman" w:eastAsia="Times New Roman" w:hAnsi="Times New Roman" w:cs="Times New Roman"/>
                <w:sz w:val="24"/>
                <w:szCs w:val="24"/>
              </w:rPr>
              <w:t xml:space="preserve">tion of HTTP status codes? See issues </w:t>
            </w:r>
            <w:hyperlink r:id="rId169" w:history="1">
              <w:r w:rsidRPr="00D0224A">
                <w:rPr>
                  <w:rFonts w:ascii="Times New Roman" w:eastAsia="Times New Roman" w:hAnsi="Times New Roman" w:cs="Times New Roman"/>
                  <w:color w:val="0000FF"/>
                  <w:sz w:val="24"/>
                  <w:szCs w:val="24"/>
                  <w:u w:val="single"/>
                </w:rPr>
                <w:t>75</w:t>
              </w:r>
            </w:hyperlink>
            <w:r w:rsidRPr="00D0224A">
              <w:rPr>
                <w:rFonts w:ascii="Times New Roman" w:eastAsia="Times New Roman" w:hAnsi="Times New Roman" w:cs="Times New Roman"/>
                <w:sz w:val="24"/>
                <w:szCs w:val="24"/>
              </w:rPr>
              <w:t xml:space="preserve">, and </w:t>
            </w:r>
            <w:hyperlink r:id="rId170" w:history="1">
              <w:r w:rsidRPr="00D0224A">
                <w:rPr>
                  <w:rFonts w:ascii="Times New Roman" w:eastAsia="Times New Roman" w:hAnsi="Times New Roman" w:cs="Times New Roman"/>
                  <w:color w:val="0000FF"/>
                  <w:sz w:val="24"/>
                  <w:szCs w:val="24"/>
                  <w:u w:val="single"/>
                </w:rPr>
                <w:t>73</w:t>
              </w:r>
            </w:hyperlink>
            <w:r w:rsidRPr="00D0224A">
              <w:rPr>
                <w:rFonts w:ascii="Times New Roman" w:eastAsia="Times New Roman" w:hAnsi="Times New Roman" w:cs="Times New Roman"/>
                <w:sz w:val="24"/>
                <w:szCs w:val="24"/>
              </w:rPr>
              <w:t xml:space="preserve">. </w:t>
            </w:r>
          </w:p>
        </w:tc>
      </w:tr>
    </w:tbl>
    <w:p w14:paraId="196DC576"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71" w:anchor="status-codes" w:history="1">
        <w:r w:rsidR="00D0224A" w:rsidRPr="00D0224A">
          <w:rPr>
            <w:rFonts w:ascii="Times New Roman" w:eastAsia="Times New Roman" w:hAnsi="Times New Roman" w:cs="Times New Roman"/>
            <w:color w:val="0000FF"/>
            <w:sz w:val="24"/>
            <w:szCs w:val="24"/>
            <w:u w:val="single"/>
          </w:rPr>
          <w:t>Table 4</w:t>
        </w:r>
      </w:hyperlink>
      <w:r w:rsidR="00D0224A" w:rsidRPr="00D0224A">
        <w:rPr>
          <w:rFonts w:ascii="Times New Roman" w:eastAsia="Times New Roman" w:hAnsi="Times New Roman" w:cs="Times New Roman"/>
          <w:sz w:val="24"/>
          <w:szCs w:val="24"/>
        </w:rPr>
        <w:t xml:space="preserve"> lists the main HTTP status codes that clients should be prepared to receive. This includes support for specific security schemes or URI redirection. In addition, other error situations may occur in the transport layer outside of the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8581"/>
      </w:tblGrid>
      <w:tr w:rsidR="00D0224A" w:rsidRPr="00D0224A" w14:paraId="751F3F54" w14:textId="77777777" w:rsidTr="00D0224A">
        <w:trPr>
          <w:tblHeader/>
          <w:tblCellSpacing w:w="15" w:type="dxa"/>
        </w:trPr>
        <w:tc>
          <w:tcPr>
            <w:tcW w:w="0" w:type="auto"/>
            <w:gridSpan w:val="2"/>
            <w:tcBorders>
              <w:top w:val="nil"/>
              <w:left w:val="nil"/>
              <w:bottom w:val="nil"/>
              <w:right w:val="nil"/>
            </w:tcBorders>
            <w:shd w:val="clear" w:color="auto" w:fill="FFFFFF"/>
            <w:vAlign w:val="center"/>
            <w:hideMark/>
          </w:tcPr>
          <w:p w14:paraId="233CF8BD"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4. Typical HTTP status codes</w:t>
            </w:r>
          </w:p>
        </w:tc>
      </w:tr>
      <w:tr w:rsidR="00D0224A" w:rsidRPr="00D0224A" w14:paraId="1F3ED3FB" w14:textId="77777777" w:rsidTr="00D0224A">
        <w:trPr>
          <w:tblHeader/>
          <w:tblCellSpacing w:w="15" w:type="dxa"/>
        </w:trPr>
        <w:tc>
          <w:tcPr>
            <w:tcW w:w="0" w:type="auto"/>
            <w:shd w:val="clear" w:color="auto" w:fill="FFFFFF"/>
            <w:vAlign w:val="center"/>
            <w:hideMark/>
          </w:tcPr>
          <w:p w14:paraId="4ACD5D18"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Status code</w:t>
            </w:r>
          </w:p>
        </w:tc>
        <w:tc>
          <w:tcPr>
            <w:tcW w:w="0" w:type="auto"/>
            <w:shd w:val="clear" w:color="auto" w:fill="FFFFFF"/>
            <w:vAlign w:val="center"/>
            <w:hideMark/>
          </w:tcPr>
          <w:p w14:paraId="43794AFE"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Description</w:t>
            </w:r>
          </w:p>
        </w:tc>
      </w:tr>
      <w:tr w:rsidR="00D0224A" w:rsidRPr="00D0224A" w14:paraId="7411C574" w14:textId="77777777" w:rsidTr="00D0224A">
        <w:trPr>
          <w:tblCellSpacing w:w="15" w:type="dxa"/>
        </w:trPr>
        <w:tc>
          <w:tcPr>
            <w:tcW w:w="0" w:type="auto"/>
            <w:shd w:val="clear" w:color="auto" w:fill="FFFFFF"/>
            <w:vAlign w:val="center"/>
            <w:hideMark/>
          </w:tcPr>
          <w:p w14:paraId="485718A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200</w:t>
            </w:r>
          </w:p>
        </w:tc>
        <w:tc>
          <w:tcPr>
            <w:tcW w:w="0" w:type="auto"/>
            <w:shd w:val="clear" w:color="auto" w:fill="FFFFFF"/>
            <w:vAlign w:val="center"/>
            <w:hideMark/>
          </w:tcPr>
          <w:p w14:paraId="5058A72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 successful request.</w:t>
            </w:r>
          </w:p>
        </w:tc>
      </w:tr>
      <w:tr w:rsidR="00D0224A" w:rsidRPr="00D0224A" w14:paraId="6160574B" w14:textId="77777777" w:rsidTr="00D0224A">
        <w:trPr>
          <w:tblCellSpacing w:w="15" w:type="dxa"/>
        </w:trPr>
        <w:tc>
          <w:tcPr>
            <w:tcW w:w="0" w:type="auto"/>
            <w:shd w:val="clear" w:color="auto" w:fill="FFFFFF"/>
            <w:vAlign w:val="center"/>
            <w:hideMark/>
          </w:tcPr>
          <w:p w14:paraId="68D0F31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lastRenderedPageBreak/>
              <w:t>304</w:t>
            </w:r>
          </w:p>
        </w:tc>
        <w:tc>
          <w:tcPr>
            <w:tcW w:w="0" w:type="auto"/>
            <w:shd w:val="clear" w:color="auto" w:fill="FFFFFF"/>
            <w:vAlign w:val="center"/>
            <w:hideMark/>
          </w:tcPr>
          <w:p w14:paraId="330BA908" w14:textId="77777777" w:rsidR="00D0224A" w:rsidRPr="00D0224A" w:rsidRDefault="00D0224A" w:rsidP="00CA054C">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An </w:t>
            </w:r>
            <w:commentRangeStart w:id="295"/>
            <w:commentRangeStart w:id="296"/>
            <w:r w:rsidRPr="00D0224A">
              <w:rPr>
                <w:rFonts w:ascii="Times New Roman" w:eastAsia="Times New Roman" w:hAnsi="Times New Roman" w:cs="Times New Roman"/>
                <w:sz w:val="24"/>
                <w:szCs w:val="24"/>
              </w:rPr>
              <w:fldChar w:fldCharType="begin"/>
            </w:r>
            <w:r w:rsidRPr="00D0224A">
              <w:rPr>
                <w:rFonts w:ascii="Times New Roman" w:eastAsia="Times New Roman" w:hAnsi="Times New Roman" w:cs="Times New Roman"/>
                <w:sz w:val="24"/>
                <w:szCs w:val="24"/>
              </w:rPr>
              <w:instrText xml:space="preserve"> HYPERLINK "file:///C:\\Users\\Office\\Documents\\GitHub\\oapi_common\\19-072.html" \l "web-caching" </w:instrText>
            </w:r>
            <w:r w:rsidRPr="00D0224A">
              <w:rPr>
                <w:rFonts w:ascii="Times New Roman" w:eastAsia="Times New Roman" w:hAnsi="Times New Roman" w:cs="Times New Roman"/>
                <w:sz w:val="24"/>
                <w:szCs w:val="24"/>
              </w:rPr>
              <w:fldChar w:fldCharType="separate"/>
            </w:r>
            <w:r w:rsidRPr="00D0224A">
              <w:rPr>
                <w:rFonts w:ascii="Times New Roman" w:eastAsia="Times New Roman" w:hAnsi="Times New Roman" w:cs="Times New Roman"/>
                <w:color w:val="0000FF"/>
                <w:sz w:val="24"/>
                <w:szCs w:val="24"/>
                <w:u w:val="single"/>
              </w:rPr>
              <w:t>entity tag</w:t>
            </w:r>
            <w:r w:rsidRPr="00D0224A">
              <w:rPr>
                <w:rFonts w:ascii="Times New Roman" w:eastAsia="Times New Roman" w:hAnsi="Times New Roman" w:cs="Times New Roman"/>
                <w:sz w:val="24"/>
                <w:szCs w:val="24"/>
              </w:rPr>
              <w:fldChar w:fldCharType="end"/>
            </w:r>
            <w:commentRangeEnd w:id="295"/>
            <w:r w:rsidR="00CA054C">
              <w:rPr>
                <w:rStyle w:val="CommentReference"/>
              </w:rPr>
              <w:commentReference w:id="295"/>
            </w:r>
            <w:commentRangeEnd w:id="296"/>
            <w:r w:rsidR="00BD0291">
              <w:rPr>
                <w:rStyle w:val="CommentReference"/>
              </w:rPr>
              <w:commentReference w:id="296"/>
            </w:r>
            <w:r w:rsidRPr="00D0224A">
              <w:rPr>
                <w:rFonts w:ascii="Times New Roman" w:eastAsia="Times New Roman" w:hAnsi="Times New Roman" w:cs="Times New Roman"/>
                <w:sz w:val="24"/>
                <w:szCs w:val="24"/>
              </w:rPr>
              <w:t xml:space="preserve"> was provided in the request and the resource has not </w:t>
            </w:r>
            <w:del w:id="297" w:author="Carl Reed" w:date="2020-02-04T16:06:00Z">
              <w:r w:rsidRPr="00D0224A" w:rsidDel="00CA054C">
                <w:rPr>
                  <w:rFonts w:ascii="Times New Roman" w:eastAsia="Times New Roman" w:hAnsi="Times New Roman" w:cs="Times New Roman"/>
                  <w:sz w:val="24"/>
                  <w:szCs w:val="24"/>
                </w:rPr>
                <w:delText xml:space="preserve">been </w:delText>
              </w:r>
            </w:del>
            <w:r w:rsidRPr="00D0224A">
              <w:rPr>
                <w:rFonts w:ascii="Times New Roman" w:eastAsia="Times New Roman" w:hAnsi="Times New Roman" w:cs="Times New Roman"/>
                <w:sz w:val="24"/>
                <w:szCs w:val="24"/>
              </w:rPr>
              <w:t>changed since the previous request.</w:t>
            </w:r>
          </w:p>
        </w:tc>
      </w:tr>
      <w:tr w:rsidR="00D0224A" w:rsidRPr="00D0224A" w14:paraId="3E1F14C1" w14:textId="77777777" w:rsidTr="00D0224A">
        <w:trPr>
          <w:tblCellSpacing w:w="15" w:type="dxa"/>
        </w:trPr>
        <w:tc>
          <w:tcPr>
            <w:tcW w:w="0" w:type="auto"/>
            <w:shd w:val="clear" w:color="auto" w:fill="FFFFFF"/>
            <w:vAlign w:val="center"/>
            <w:hideMark/>
          </w:tcPr>
          <w:p w14:paraId="4801CBB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400</w:t>
            </w:r>
          </w:p>
        </w:tc>
        <w:tc>
          <w:tcPr>
            <w:tcW w:w="0" w:type="auto"/>
            <w:shd w:val="clear" w:color="auto" w:fill="FFFFFF"/>
            <w:vAlign w:val="center"/>
            <w:hideMark/>
          </w:tcPr>
          <w:p w14:paraId="07F0DB7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server cannot or will not process the request due to an apparent client error. For example, a query parameter had an incorrect value.</w:t>
            </w:r>
          </w:p>
        </w:tc>
      </w:tr>
      <w:tr w:rsidR="00D0224A" w:rsidRPr="00D0224A" w14:paraId="1F475D60" w14:textId="77777777" w:rsidTr="00D0224A">
        <w:trPr>
          <w:tblCellSpacing w:w="15" w:type="dxa"/>
        </w:trPr>
        <w:tc>
          <w:tcPr>
            <w:tcW w:w="0" w:type="auto"/>
            <w:shd w:val="clear" w:color="auto" w:fill="FFFFFF"/>
            <w:vAlign w:val="center"/>
            <w:hideMark/>
          </w:tcPr>
          <w:p w14:paraId="496C0B6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401</w:t>
            </w:r>
          </w:p>
        </w:tc>
        <w:tc>
          <w:tcPr>
            <w:tcW w:w="0" w:type="auto"/>
            <w:shd w:val="clear" w:color="auto" w:fill="FFFFFF"/>
            <w:vAlign w:val="center"/>
            <w:hideMark/>
          </w:tcPr>
          <w:p w14:paraId="50FD44D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request requires user authentication. The response includes a </w:t>
            </w:r>
            <w:r w:rsidRPr="00D0224A">
              <w:rPr>
                <w:rFonts w:ascii="Courier New" w:eastAsia="Times New Roman" w:hAnsi="Courier New" w:cs="Courier New"/>
                <w:sz w:val="20"/>
                <w:szCs w:val="20"/>
              </w:rPr>
              <w:t>WWW-Authenticate</w:t>
            </w:r>
            <w:r w:rsidRPr="00D0224A">
              <w:rPr>
                <w:rFonts w:ascii="Times New Roman" w:eastAsia="Times New Roman" w:hAnsi="Times New Roman" w:cs="Times New Roman"/>
                <w:sz w:val="24"/>
                <w:szCs w:val="24"/>
              </w:rPr>
              <w:t xml:space="preserve"> header field containing a </w:t>
            </w:r>
            <w:commentRangeStart w:id="298"/>
            <w:commentRangeStart w:id="299"/>
            <w:r w:rsidRPr="00D0224A">
              <w:rPr>
                <w:rFonts w:ascii="Times New Roman" w:eastAsia="Times New Roman" w:hAnsi="Times New Roman" w:cs="Times New Roman"/>
                <w:sz w:val="24"/>
                <w:szCs w:val="24"/>
              </w:rPr>
              <w:t>challenge</w:t>
            </w:r>
            <w:commentRangeEnd w:id="298"/>
            <w:r w:rsidR="00CA054C">
              <w:rPr>
                <w:rStyle w:val="CommentReference"/>
              </w:rPr>
              <w:commentReference w:id="298"/>
            </w:r>
            <w:commentRangeEnd w:id="299"/>
            <w:r w:rsidR="00FD0482">
              <w:rPr>
                <w:rStyle w:val="CommentReference"/>
              </w:rPr>
              <w:commentReference w:id="299"/>
            </w:r>
            <w:r w:rsidRPr="00D0224A">
              <w:rPr>
                <w:rFonts w:ascii="Times New Roman" w:eastAsia="Times New Roman" w:hAnsi="Times New Roman" w:cs="Times New Roman"/>
                <w:sz w:val="24"/>
                <w:szCs w:val="24"/>
              </w:rPr>
              <w:t xml:space="preserve"> applicable to the requested resource.</w:t>
            </w:r>
          </w:p>
        </w:tc>
      </w:tr>
      <w:tr w:rsidR="00D0224A" w:rsidRPr="00D0224A" w14:paraId="451F531E" w14:textId="77777777" w:rsidTr="00D0224A">
        <w:trPr>
          <w:tblCellSpacing w:w="15" w:type="dxa"/>
        </w:trPr>
        <w:tc>
          <w:tcPr>
            <w:tcW w:w="0" w:type="auto"/>
            <w:shd w:val="clear" w:color="auto" w:fill="FFFFFF"/>
            <w:vAlign w:val="center"/>
            <w:hideMark/>
          </w:tcPr>
          <w:p w14:paraId="0FD6013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403</w:t>
            </w:r>
          </w:p>
        </w:tc>
        <w:tc>
          <w:tcPr>
            <w:tcW w:w="0" w:type="auto"/>
            <w:shd w:val="clear" w:color="auto" w:fill="FFFFFF"/>
            <w:vAlign w:val="center"/>
            <w:hideMark/>
          </w:tcPr>
          <w:p w14:paraId="1FF996E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server understood the request, but is refusing to fulfill it. While status code </w:t>
            </w:r>
            <w:r w:rsidRPr="00D0224A">
              <w:rPr>
                <w:rFonts w:ascii="Courier New" w:eastAsia="Times New Roman" w:hAnsi="Courier New" w:cs="Courier New"/>
                <w:sz w:val="20"/>
                <w:szCs w:val="20"/>
              </w:rPr>
              <w:t>401</w:t>
            </w:r>
            <w:r w:rsidRPr="00D0224A">
              <w:rPr>
                <w:rFonts w:ascii="Times New Roman" w:eastAsia="Times New Roman" w:hAnsi="Times New Roman" w:cs="Times New Roman"/>
                <w:sz w:val="24"/>
                <w:szCs w:val="24"/>
              </w:rPr>
              <w:t xml:space="preserve"> indicates missing or bad authentication, status code </w:t>
            </w:r>
            <w:r w:rsidRPr="00D0224A">
              <w:rPr>
                <w:rFonts w:ascii="Courier New" w:eastAsia="Times New Roman" w:hAnsi="Courier New" w:cs="Courier New"/>
                <w:sz w:val="20"/>
                <w:szCs w:val="20"/>
              </w:rPr>
              <w:t>403</w:t>
            </w:r>
            <w:r w:rsidRPr="00D0224A">
              <w:rPr>
                <w:rFonts w:ascii="Times New Roman" w:eastAsia="Times New Roman" w:hAnsi="Times New Roman" w:cs="Times New Roman"/>
                <w:sz w:val="24"/>
                <w:szCs w:val="24"/>
              </w:rPr>
              <w:t xml:space="preserve"> indicates that authentication is not the issue, but the client is not authori</w:t>
            </w:r>
            <w:ins w:id="300" w:author="Carl Reed" w:date="2020-02-04T16:06:00Z">
              <w:r w:rsidR="00CA054C">
                <w:rPr>
                  <w:rFonts w:ascii="Times New Roman" w:eastAsia="Times New Roman" w:hAnsi="Times New Roman" w:cs="Times New Roman"/>
                  <w:sz w:val="24"/>
                  <w:szCs w:val="24"/>
                </w:rPr>
                <w:t>z</w:t>
              </w:r>
            </w:ins>
            <w:del w:id="301" w:author="Carl Reed" w:date="2020-02-04T16:06:00Z">
              <w:r w:rsidRPr="00D0224A" w:rsidDel="00CA054C">
                <w:rPr>
                  <w:rFonts w:ascii="Times New Roman" w:eastAsia="Times New Roman" w:hAnsi="Times New Roman" w:cs="Times New Roman"/>
                  <w:sz w:val="24"/>
                  <w:szCs w:val="24"/>
                </w:rPr>
                <w:delText>s</w:delText>
              </w:r>
            </w:del>
            <w:r w:rsidRPr="00D0224A">
              <w:rPr>
                <w:rFonts w:ascii="Times New Roman" w:eastAsia="Times New Roman" w:hAnsi="Times New Roman" w:cs="Times New Roman"/>
                <w:sz w:val="24"/>
                <w:szCs w:val="24"/>
              </w:rPr>
              <w:t>ed to perform the requested operation on the resource.</w:t>
            </w:r>
          </w:p>
        </w:tc>
      </w:tr>
      <w:tr w:rsidR="00D0224A" w:rsidRPr="00D0224A" w14:paraId="141BF50A" w14:textId="77777777" w:rsidTr="00D0224A">
        <w:trPr>
          <w:tblCellSpacing w:w="15" w:type="dxa"/>
        </w:trPr>
        <w:tc>
          <w:tcPr>
            <w:tcW w:w="0" w:type="auto"/>
            <w:shd w:val="clear" w:color="auto" w:fill="FFFFFF"/>
            <w:vAlign w:val="center"/>
            <w:hideMark/>
          </w:tcPr>
          <w:p w14:paraId="5DC4840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404</w:t>
            </w:r>
          </w:p>
        </w:tc>
        <w:tc>
          <w:tcPr>
            <w:tcW w:w="0" w:type="auto"/>
            <w:shd w:val="clear" w:color="auto" w:fill="FFFFFF"/>
            <w:vAlign w:val="center"/>
            <w:hideMark/>
          </w:tcPr>
          <w:p w14:paraId="57091FF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requested resource does not exist on the server. For example, a path parameter had an incorrect value.</w:t>
            </w:r>
          </w:p>
        </w:tc>
      </w:tr>
      <w:tr w:rsidR="00D0224A" w:rsidRPr="00D0224A" w14:paraId="684FE8A4" w14:textId="77777777" w:rsidTr="00D0224A">
        <w:trPr>
          <w:tblCellSpacing w:w="15" w:type="dxa"/>
        </w:trPr>
        <w:tc>
          <w:tcPr>
            <w:tcW w:w="0" w:type="auto"/>
            <w:shd w:val="clear" w:color="auto" w:fill="FFFFFF"/>
            <w:vAlign w:val="center"/>
            <w:hideMark/>
          </w:tcPr>
          <w:p w14:paraId="0F943DD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405</w:t>
            </w:r>
          </w:p>
        </w:tc>
        <w:tc>
          <w:tcPr>
            <w:tcW w:w="0" w:type="auto"/>
            <w:shd w:val="clear" w:color="auto" w:fill="FFFFFF"/>
            <w:vAlign w:val="center"/>
            <w:hideMark/>
          </w:tcPr>
          <w:p w14:paraId="4515970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request method is not supported. For example, a POST request was submitted, but the resource only supports GET requests.</w:t>
            </w:r>
          </w:p>
        </w:tc>
      </w:tr>
      <w:tr w:rsidR="00D0224A" w:rsidRPr="00D0224A" w14:paraId="6ACABCC3" w14:textId="77777777" w:rsidTr="00D0224A">
        <w:trPr>
          <w:tblCellSpacing w:w="15" w:type="dxa"/>
        </w:trPr>
        <w:tc>
          <w:tcPr>
            <w:tcW w:w="0" w:type="auto"/>
            <w:shd w:val="clear" w:color="auto" w:fill="FFFFFF"/>
            <w:vAlign w:val="center"/>
            <w:hideMark/>
          </w:tcPr>
          <w:p w14:paraId="5C9CDA8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406</w:t>
            </w:r>
          </w:p>
        </w:tc>
        <w:tc>
          <w:tcPr>
            <w:tcW w:w="0" w:type="auto"/>
            <w:shd w:val="clear" w:color="auto" w:fill="FFFFFF"/>
            <w:vAlign w:val="center"/>
            <w:hideMark/>
          </w:tcPr>
          <w:p w14:paraId="08777B8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Content negotiation failed. For example, the </w:t>
            </w:r>
            <w:r w:rsidRPr="00D0224A">
              <w:rPr>
                <w:rFonts w:ascii="Courier New" w:eastAsia="Times New Roman" w:hAnsi="Courier New" w:cs="Courier New"/>
                <w:sz w:val="20"/>
                <w:szCs w:val="20"/>
              </w:rPr>
              <w:t>Accept</w:t>
            </w:r>
            <w:r w:rsidRPr="00D0224A">
              <w:rPr>
                <w:rFonts w:ascii="Times New Roman" w:eastAsia="Times New Roman" w:hAnsi="Times New Roman" w:cs="Times New Roman"/>
                <w:sz w:val="24"/>
                <w:szCs w:val="24"/>
              </w:rPr>
              <w:t xml:space="preserve"> header submitted in the request did not support any of the media types supported by the server for the requested resource.</w:t>
            </w:r>
          </w:p>
        </w:tc>
      </w:tr>
      <w:tr w:rsidR="00D0224A" w:rsidRPr="00D0224A" w14:paraId="2722BBB3" w14:textId="77777777" w:rsidTr="00D0224A">
        <w:trPr>
          <w:tblCellSpacing w:w="15" w:type="dxa"/>
        </w:trPr>
        <w:tc>
          <w:tcPr>
            <w:tcW w:w="0" w:type="auto"/>
            <w:shd w:val="clear" w:color="auto" w:fill="FFFFFF"/>
            <w:vAlign w:val="center"/>
            <w:hideMark/>
          </w:tcPr>
          <w:p w14:paraId="7EB8730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500</w:t>
            </w:r>
          </w:p>
        </w:tc>
        <w:tc>
          <w:tcPr>
            <w:tcW w:w="0" w:type="auto"/>
            <w:shd w:val="clear" w:color="auto" w:fill="FFFFFF"/>
            <w:vAlign w:val="center"/>
            <w:hideMark/>
          </w:tcPr>
          <w:p w14:paraId="0522E7C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An internal error occurred in the server.</w:t>
            </w:r>
          </w:p>
        </w:tc>
      </w:tr>
    </w:tbl>
    <w:p w14:paraId="7A8785E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More specific guidance is provided for each resource, where applicable.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84"/>
        <w:gridCol w:w="7221"/>
      </w:tblGrid>
      <w:tr w:rsidR="00D0224A" w:rsidRPr="00D0224A" w14:paraId="463DCB65" w14:textId="77777777" w:rsidTr="00D0224A">
        <w:trPr>
          <w:tblCellSpacing w:w="15" w:type="dxa"/>
        </w:trPr>
        <w:tc>
          <w:tcPr>
            <w:tcW w:w="0" w:type="auto"/>
            <w:shd w:val="clear" w:color="auto" w:fill="FFFFFF"/>
            <w:vAlign w:val="center"/>
            <w:hideMark/>
          </w:tcPr>
          <w:p w14:paraId="3C292B3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126BA24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/per/core/additional-status-codes</w:t>
            </w:r>
          </w:p>
        </w:tc>
      </w:tr>
      <w:tr w:rsidR="00D0224A" w:rsidRPr="00D0224A" w14:paraId="5BEC8B09" w14:textId="77777777" w:rsidTr="00D0224A">
        <w:trPr>
          <w:tblCellSpacing w:w="15" w:type="dxa"/>
        </w:trPr>
        <w:tc>
          <w:tcPr>
            <w:tcW w:w="0" w:type="auto"/>
            <w:shd w:val="clear" w:color="auto" w:fill="FFFFFF"/>
            <w:vAlign w:val="center"/>
            <w:hideMark/>
          </w:tcPr>
          <w:p w14:paraId="4BB0CBB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8840624" w14:textId="77777777" w:rsidR="00D0224A" w:rsidRPr="00D0224A" w:rsidRDefault="00D0224A" w:rsidP="00CA054C">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Servers MAY support other capabilities of the HTTP protocol and, therefore, MAY return </w:t>
            </w:r>
            <w:del w:id="302" w:author="Carl Reed" w:date="2020-02-04T16:09:00Z">
              <w:r w:rsidRPr="00D0224A" w:rsidDel="00CA054C">
                <w:rPr>
                  <w:rFonts w:ascii="Times New Roman" w:eastAsia="Times New Roman" w:hAnsi="Times New Roman" w:cs="Times New Roman"/>
                  <w:sz w:val="24"/>
                  <w:szCs w:val="24"/>
                </w:rPr>
                <w:delText xml:space="preserve">other </w:delText>
              </w:r>
            </w:del>
            <w:r w:rsidRPr="00D0224A">
              <w:rPr>
                <w:rFonts w:ascii="Times New Roman" w:eastAsia="Times New Roman" w:hAnsi="Times New Roman" w:cs="Times New Roman"/>
                <w:sz w:val="24"/>
                <w:szCs w:val="24"/>
              </w:rPr>
              <w:t>status codes</w:t>
            </w:r>
            <w:ins w:id="303" w:author="Carl Reed" w:date="2020-02-04T16:09:00Z">
              <w:r w:rsidR="00CA054C">
                <w:rPr>
                  <w:rFonts w:ascii="Times New Roman" w:eastAsia="Times New Roman" w:hAnsi="Times New Roman" w:cs="Times New Roman"/>
                  <w:sz w:val="24"/>
                  <w:szCs w:val="24"/>
                </w:rPr>
                <w:t xml:space="preserve"> </w:t>
              </w:r>
              <w:commentRangeStart w:id="304"/>
              <w:r w:rsidR="00CA054C">
                <w:rPr>
                  <w:rFonts w:ascii="Times New Roman" w:eastAsia="Times New Roman" w:hAnsi="Times New Roman" w:cs="Times New Roman"/>
                  <w:sz w:val="24"/>
                  <w:szCs w:val="24"/>
                </w:rPr>
                <w:t>other</w:t>
              </w:r>
            </w:ins>
            <w:r w:rsidRPr="00D0224A">
              <w:rPr>
                <w:rFonts w:ascii="Times New Roman" w:eastAsia="Times New Roman" w:hAnsi="Times New Roman" w:cs="Times New Roman"/>
                <w:sz w:val="24"/>
                <w:szCs w:val="24"/>
              </w:rPr>
              <w:t xml:space="preserve"> than </w:t>
            </w:r>
            <w:commentRangeEnd w:id="304"/>
            <w:r w:rsidR="00545DD9">
              <w:rPr>
                <w:rStyle w:val="CommentReference"/>
              </w:rPr>
              <w:commentReference w:id="304"/>
            </w:r>
            <w:r w:rsidRPr="00D0224A">
              <w:rPr>
                <w:rFonts w:ascii="Times New Roman" w:eastAsia="Times New Roman" w:hAnsi="Times New Roman" w:cs="Times New Roman"/>
                <w:sz w:val="24"/>
                <w:szCs w:val="24"/>
              </w:rPr>
              <w:t xml:space="preserve">those listed in </w:t>
            </w:r>
            <w:hyperlink r:id="rId172" w:anchor="status-codes" w:history="1">
              <w:r w:rsidRPr="00D0224A">
                <w:rPr>
                  <w:rFonts w:ascii="Times New Roman" w:eastAsia="Times New Roman" w:hAnsi="Times New Roman" w:cs="Times New Roman"/>
                  <w:color w:val="0000FF"/>
                  <w:sz w:val="24"/>
                  <w:szCs w:val="24"/>
                  <w:u w:val="single"/>
                </w:rPr>
                <w:t>Table 4</w:t>
              </w:r>
            </w:hyperlink>
            <w:commentRangeStart w:id="305"/>
            <w:r w:rsidRPr="00D0224A">
              <w:rPr>
                <w:rFonts w:ascii="Times New Roman" w:eastAsia="Times New Roman" w:hAnsi="Times New Roman" w:cs="Times New Roman"/>
                <w:sz w:val="24"/>
                <w:szCs w:val="24"/>
              </w:rPr>
              <w:t>, too</w:t>
            </w:r>
            <w:commentRangeEnd w:id="305"/>
            <w:r w:rsidR="00545DD9">
              <w:rPr>
                <w:rStyle w:val="CommentReference"/>
              </w:rPr>
              <w:commentReference w:id="305"/>
            </w:r>
            <w:r w:rsidRPr="00D0224A">
              <w:rPr>
                <w:rFonts w:ascii="Times New Roman" w:eastAsia="Times New Roman" w:hAnsi="Times New Roman" w:cs="Times New Roman"/>
                <w:sz w:val="24"/>
                <w:szCs w:val="24"/>
              </w:rPr>
              <w:t>.</w:t>
            </w:r>
          </w:p>
        </w:tc>
      </w:tr>
    </w:tbl>
    <w:p w14:paraId="1C9ED10E"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8.5.3. Web Caching</w:t>
      </w:r>
    </w:p>
    <w:p w14:paraId="13C6D86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Entity tags are a mechanism for web cache validation and for supporting conditional requests to reduce network traffic. Entity tags are specified by </w:t>
      </w:r>
      <w:hyperlink r:id="rId173" w:anchor="rfc2616" w:history="1">
        <w:r w:rsidRPr="00D0224A">
          <w:rPr>
            <w:rFonts w:ascii="Times New Roman" w:eastAsia="Times New Roman" w:hAnsi="Times New Roman" w:cs="Times New Roman"/>
            <w:color w:val="0000FF"/>
            <w:sz w:val="24"/>
            <w:szCs w:val="24"/>
            <w:u w:val="single"/>
          </w:rPr>
          <w:t>HTTP/1.1 (RFC 2616)</w:t>
        </w:r>
      </w:hyperlink>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2"/>
        <w:gridCol w:w="6513"/>
      </w:tblGrid>
      <w:tr w:rsidR="00D0224A" w:rsidRPr="00D0224A" w14:paraId="7A886EF3" w14:textId="77777777" w:rsidTr="00D0224A">
        <w:trPr>
          <w:tblCellSpacing w:w="15" w:type="dxa"/>
        </w:trPr>
        <w:tc>
          <w:tcPr>
            <w:tcW w:w="0" w:type="auto"/>
            <w:shd w:val="clear" w:color="auto" w:fill="FFFFFF"/>
            <w:vAlign w:val="center"/>
            <w:hideMark/>
          </w:tcPr>
          <w:p w14:paraId="4E69E5B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2</w:t>
            </w:r>
          </w:p>
        </w:tc>
        <w:tc>
          <w:tcPr>
            <w:tcW w:w="0" w:type="auto"/>
            <w:shd w:val="clear" w:color="auto" w:fill="FFFFFF"/>
            <w:vAlign w:val="center"/>
            <w:hideMark/>
          </w:tcPr>
          <w:p w14:paraId="4F9DF9E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w:t>
            </w:r>
            <w:proofErr w:type="spellStart"/>
            <w:r w:rsidRPr="00D0224A">
              <w:rPr>
                <w:rFonts w:ascii="Times New Roman" w:eastAsia="Times New Roman" w:hAnsi="Times New Roman" w:cs="Times New Roman"/>
                <w:b/>
                <w:bCs/>
                <w:sz w:val="24"/>
                <w:szCs w:val="24"/>
              </w:rPr>
              <w:t>etag</w:t>
            </w:r>
            <w:proofErr w:type="spellEnd"/>
          </w:p>
        </w:tc>
      </w:tr>
      <w:tr w:rsidR="00D0224A" w:rsidRPr="00D0224A" w14:paraId="4E3846D1" w14:textId="77777777" w:rsidTr="00D0224A">
        <w:trPr>
          <w:tblCellSpacing w:w="15" w:type="dxa"/>
        </w:trPr>
        <w:tc>
          <w:tcPr>
            <w:tcW w:w="0" w:type="auto"/>
            <w:shd w:val="clear" w:color="auto" w:fill="FFFFFF"/>
            <w:vAlign w:val="center"/>
            <w:hideMark/>
          </w:tcPr>
          <w:p w14:paraId="5F15594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10F2CD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service SHOULD support entity tags and the associated headers as specified by HTTP/1.1.</w:t>
            </w:r>
          </w:p>
        </w:tc>
      </w:tr>
    </w:tbl>
    <w:p w14:paraId="60018C6D"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8.5.4. Support for Cross-Origin Requests</w:t>
      </w:r>
    </w:p>
    <w:p w14:paraId="36751CE5" w14:textId="77777777" w:rsidR="00D0224A" w:rsidRPr="00D0224A" w:rsidRDefault="009A2C44" w:rsidP="00D0224A">
      <w:pPr>
        <w:spacing w:before="100" w:beforeAutospacing="1" w:after="100" w:afterAutospacing="1" w:line="240" w:lineRule="auto"/>
        <w:rPr>
          <w:rFonts w:ascii="Times New Roman" w:eastAsia="Times New Roman" w:hAnsi="Times New Roman" w:cs="Times New Roman"/>
          <w:sz w:val="24"/>
          <w:szCs w:val="24"/>
        </w:rPr>
      </w:pPr>
      <w:ins w:id="306" w:author="Carl Reed" w:date="2020-02-04T16:12:00Z">
        <w:r>
          <w:rPr>
            <w:rFonts w:ascii="Times New Roman" w:eastAsia="Times New Roman" w:hAnsi="Times New Roman" w:cs="Times New Roman"/>
            <w:sz w:val="24"/>
            <w:szCs w:val="24"/>
          </w:rPr>
          <w:t>I</w:t>
        </w:r>
        <w:r w:rsidRPr="00D0224A">
          <w:rPr>
            <w:rFonts w:ascii="Times New Roman" w:eastAsia="Times New Roman" w:hAnsi="Times New Roman" w:cs="Times New Roman"/>
            <w:sz w:val="24"/>
            <w:szCs w:val="24"/>
          </w:rPr>
          <w:t>f the data is located on another host than the webpage ("same-origin policy")</w:t>
        </w:r>
        <w:r>
          <w:rPr>
            <w:rFonts w:ascii="Times New Roman" w:eastAsia="Times New Roman" w:hAnsi="Times New Roman" w:cs="Times New Roman"/>
            <w:sz w:val="24"/>
            <w:szCs w:val="24"/>
          </w:rPr>
          <w:t xml:space="preserve">, </w:t>
        </w:r>
      </w:ins>
      <w:del w:id="307" w:author="Carl Reed" w:date="2020-02-04T16:12:00Z">
        <w:r w:rsidR="00D0224A" w:rsidRPr="00D0224A" w:rsidDel="009A2C44">
          <w:rPr>
            <w:rFonts w:ascii="Times New Roman" w:eastAsia="Times New Roman" w:hAnsi="Times New Roman" w:cs="Times New Roman"/>
            <w:sz w:val="24"/>
            <w:szCs w:val="24"/>
          </w:rPr>
          <w:delText>A</w:delText>
        </w:r>
      </w:del>
      <w:ins w:id="308" w:author="Carl Reed" w:date="2020-02-04T16:12:00Z">
        <w:r>
          <w:rPr>
            <w:rFonts w:ascii="Times New Roman" w:eastAsia="Times New Roman" w:hAnsi="Times New Roman" w:cs="Times New Roman"/>
            <w:sz w:val="24"/>
            <w:szCs w:val="24"/>
          </w:rPr>
          <w:t>a</w:t>
        </w:r>
      </w:ins>
      <w:r w:rsidR="00D0224A" w:rsidRPr="00D0224A">
        <w:rPr>
          <w:rFonts w:ascii="Times New Roman" w:eastAsia="Times New Roman" w:hAnsi="Times New Roman" w:cs="Times New Roman"/>
          <w:sz w:val="24"/>
          <w:szCs w:val="24"/>
        </w:rPr>
        <w:t>ccess to data from a HTML page is by default prohibited for security reasons</w:t>
      </w:r>
      <w:del w:id="309" w:author="Carl Reed" w:date="2020-02-04T16:12:00Z">
        <w:r w:rsidR="00D0224A" w:rsidRPr="00D0224A" w:rsidDel="009A2C44">
          <w:rPr>
            <w:rFonts w:ascii="Times New Roman" w:eastAsia="Times New Roman" w:hAnsi="Times New Roman" w:cs="Times New Roman"/>
            <w:sz w:val="24"/>
            <w:szCs w:val="24"/>
          </w:rPr>
          <w:delText xml:space="preserve">, if the data is located on another </w:delText>
        </w:r>
        <w:r w:rsidR="00D0224A" w:rsidRPr="00D0224A" w:rsidDel="009A2C44">
          <w:rPr>
            <w:rFonts w:ascii="Times New Roman" w:eastAsia="Times New Roman" w:hAnsi="Times New Roman" w:cs="Times New Roman"/>
            <w:sz w:val="24"/>
            <w:szCs w:val="24"/>
          </w:rPr>
          <w:lastRenderedPageBreak/>
          <w:delText>host than the webpage ("same-origin policy")</w:delText>
        </w:r>
      </w:del>
      <w:r w:rsidR="00D0224A" w:rsidRPr="00D0224A">
        <w:rPr>
          <w:rFonts w:ascii="Times New Roman" w:eastAsia="Times New Roman" w:hAnsi="Times New Roman" w:cs="Times New Roman"/>
          <w:sz w:val="24"/>
          <w:szCs w:val="24"/>
        </w:rPr>
        <w:t>. A typical example is a web-application accessing feature data from multiple distributed datasets.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3"/>
        <w:gridCol w:w="6572"/>
      </w:tblGrid>
      <w:tr w:rsidR="00D0224A" w:rsidRPr="00D0224A" w14:paraId="052AF409" w14:textId="77777777" w:rsidTr="00D0224A">
        <w:trPr>
          <w:tblCellSpacing w:w="15" w:type="dxa"/>
        </w:trPr>
        <w:tc>
          <w:tcPr>
            <w:tcW w:w="0" w:type="auto"/>
            <w:shd w:val="clear" w:color="auto" w:fill="FFFFFF"/>
            <w:vAlign w:val="center"/>
            <w:hideMark/>
          </w:tcPr>
          <w:p w14:paraId="45E25B3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3</w:t>
            </w:r>
          </w:p>
        </w:tc>
        <w:tc>
          <w:tcPr>
            <w:tcW w:w="0" w:type="auto"/>
            <w:shd w:val="clear" w:color="auto" w:fill="FFFFFF"/>
            <w:vAlign w:val="center"/>
            <w:hideMark/>
          </w:tcPr>
          <w:p w14:paraId="17D298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/rec/core/cross-origin</w:t>
            </w:r>
          </w:p>
        </w:tc>
      </w:tr>
      <w:tr w:rsidR="00D0224A" w:rsidRPr="00D0224A" w14:paraId="4D9F0A2C" w14:textId="77777777" w:rsidTr="00D0224A">
        <w:trPr>
          <w:tblCellSpacing w:w="15" w:type="dxa"/>
        </w:trPr>
        <w:tc>
          <w:tcPr>
            <w:tcW w:w="0" w:type="auto"/>
            <w:shd w:val="clear" w:color="auto" w:fill="FFFFFF"/>
            <w:vAlign w:val="center"/>
            <w:hideMark/>
          </w:tcPr>
          <w:p w14:paraId="5BE0BA1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750B0E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If the server is intended to be accessed from the browser, cross-origin requests SHOULD be supported. Note that support can also be added in a proxy layer on top of the server.</w:t>
            </w:r>
          </w:p>
        </w:tc>
      </w:tr>
    </w:tbl>
    <w:p w14:paraId="695610A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Two common mechanisms to support cross-origin requests are:</w:t>
      </w:r>
    </w:p>
    <w:p w14:paraId="25CA9CC2" w14:textId="77777777" w:rsidR="00D0224A" w:rsidRPr="00D0224A" w:rsidRDefault="00F31C37" w:rsidP="00D0224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74" w:history="1">
        <w:r w:rsidR="00D0224A" w:rsidRPr="00D0224A">
          <w:rPr>
            <w:rFonts w:ascii="Times New Roman" w:eastAsia="Times New Roman" w:hAnsi="Times New Roman" w:cs="Times New Roman"/>
            <w:color w:val="0000FF"/>
            <w:sz w:val="24"/>
            <w:szCs w:val="24"/>
            <w:u w:val="single"/>
          </w:rPr>
          <w:t>Cross-origin resource sharing (CORS)</w:t>
        </w:r>
      </w:hyperlink>
    </w:p>
    <w:p w14:paraId="68EC8522" w14:textId="77777777" w:rsidR="00D0224A" w:rsidRPr="00D0224A" w:rsidRDefault="00F31C37" w:rsidP="00D0224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75" w:history="1">
        <w:r w:rsidR="00D0224A" w:rsidRPr="00D0224A">
          <w:rPr>
            <w:rFonts w:ascii="Times New Roman" w:eastAsia="Times New Roman" w:hAnsi="Times New Roman" w:cs="Times New Roman"/>
            <w:color w:val="0000FF"/>
            <w:sz w:val="24"/>
            <w:szCs w:val="24"/>
            <w:u w:val="single"/>
          </w:rPr>
          <w:t>JSONP (JSON with padding)</w:t>
        </w:r>
      </w:hyperlink>
    </w:p>
    <w:p w14:paraId="54BC4E34"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8.5.5. Encodings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D0224A" w:rsidRPr="00D0224A" w14:paraId="248DE15E" w14:textId="77777777" w:rsidTr="00D0224A">
        <w:trPr>
          <w:tblCellSpacing w:w="15" w:type="dxa"/>
        </w:trPr>
        <w:tc>
          <w:tcPr>
            <w:tcW w:w="0" w:type="auto"/>
            <w:vAlign w:val="center"/>
            <w:hideMark/>
          </w:tcPr>
          <w:p w14:paraId="57110D76" w14:textId="77777777" w:rsidR="00D0224A" w:rsidRPr="00D0224A" w:rsidRDefault="00D0224A" w:rsidP="00D0224A">
            <w:pPr>
              <w:spacing w:after="0" w:line="240" w:lineRule="auto"/>
              <w:divId w:val="88889230"/>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443E4946"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ISSUE</w:t>
            </w:r>
            <w:commentRangeStart w:id="310"/>
            <w:commentRangeStart w:id="311"/>
            <w:r w:rsidRPr="00D0224A">
              <w:rPr>
                <w:rFonts w:ascii="Times New Roman" w:eastAsia="Times New Roman" w:hAnsi="Times New Roman" w:cs="Times New Roman"/>
                <w:sz w:val="24"/>
                <w:szCs w:val="24"/>
              </w:rPr>
              <w:t xml:space="preserve">: Is this discussion of content negotiation sufficient? If not, what else do we need? </w:t>
            </w:r>
            <w:commentRangeEnd w:id="310"/>
            <w:r w:rsidR="009A2C44">
              <w:rPr>
                <w:rStyle w:val="CommentReference"/>
              </w:rPr>
              <w:commentReference w:id="310"/>
            </w:r>
            <w:commentRangeEnd w:id="311"/>
            <w:r w:rsidR="00545DD9">
              <w:rPr>
                <w:rStyle w:val="CommentReference"/>
              </w:rPr>
              <w:commentReference w:id="311"/>
            </w:r>
            <w:r w:rsidRPr="00D0224A">
              <w:rPr>
                <w:rFonts w:ascii="Times New Roman" w:eastAsia="Times New Roman" w:hAnsi="Times New Roman" w:cs="Times New Roman"/>
                <w:sz w:val="24"/>
                <w:szCs w:val="24"/>
              </w:rPr>
              <w:t xml:space="preserve">See issues </w:t>
            </w:r>
            <w:hyperlink r:id="rId176" w:history="1">
              <w:r w:rsidRPr="00D0224A">
                <w:rPr>
                  <w:rFonts w:ascii="Times New Roman" w:eastAsia="Times New Roman" w:hAnsi="Times New Roman" w:cs="Times New Roman"/>
                  <w:color w:val="0000FF"/>
                  <w:sz w:val="24"/>
                  <w:szCs w:val="24"/>
                  <w:u w:val="single"/>
                </w:rPr>
                <w:t>57</w:t>
              </w:r>
            </w:hyperlink>
            <w:r w:rsidRPr="00D0224A">
              <w:rPr>
                <w:rFonts w:ascii="Times New Roman" w:eastAsia="Times New Roman" w:hAnsi="Times New Roman" w:cs="Times New Roman"/>
                <w:sz w:val="24"/>
                <w:szCs w:val="24"/>
              </w:rPr>
              <w:t xml:space="preserve"> and </w:t>
            </w:r>
            <w:hyperlink r:id="rId177" w:history="1">
              <w:r w:rsidRPr="00D0224A">
                <w:rPr>
                  <w:rFonts w:ascii="Times New Roman" w:eastAsia="Times New Roman" w:hAnsi="Times New Roman" w:cs="Times New Roman"/>
                  <w:color w:val="0000FF"/>
                  <w:sz w:val="24"/>
                  <w:szCs w:val="24"/>
                  <w:u w:val="single"/>
                </w:rPr>
                <w:t>28</w:t>
              </w:r>
            </w:hyperlink>
            <w:r w:rsidRPr="00D0224A">
              <w:rPr>
                <w:rFonts w:ascii="Times New Roman" w:eastAsia="Times New Roman" w:hAnsi="Times New Roman" w:cs="Times New Roman"/>
                <w:sz w:val="24"/>
                <w:szCs w:val="24"/>
              </w:rPr>
              <w:t xml:space="preserve">. </w:t>
            </w:r>
          </w:p>
        </w:tc>
      </w:tr>
    </w:tbl>
    <w:p w14:paraId="720B8BF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While the OAPI Common standard does not specify any mandatory encoding, the following encodings are recommended. See </w:t>
      </w:r>
      <w:hyperlink r:id="rId178" w:anchor="overview" w:history="1">
        <w:r w:rsidRPr="00D0224A">
          <w:rPr>
            <w:rFonts w:ascii="Times New Roman" w:eastAsia="Times New Roman" w:hAnsi="Times New Roman" w:cs="Times New Roman"/>
            <w:color w:val="0000FF"/>
            <w:sz w:val="24"/>
            <w:szCs w:val="24"/>
            <w:u w:val="single"/>
          </w:rPr>
          <w:t>Clause 7 (Overview)</w:t>
        </w:r>
      </w:hyperlink>
      <w:r w:rsidRPr="00D0224A">
        <w:rPr>
          <w:rFonts w:ascii="Times New Roman" w:eastAsia="Times New Roman" w:hAnsi="Times New Roman" w:cs="Times New Roman"/>
          <w:sz w:val="24"/>
          <w:szCs w:val="24"/>
        </w:rPr>
        <w:t xml:space="preserve"> for a discussion of this issue.</w:t>
      </w:r>
    </w:p>
    <w:p w14:paraId="4004909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HTML encoding recom</w:t>
      </w:r>
      <w:ins w:id="312" w:author="Carl Reed" w:date="2020-02-04T16:13:00Z">
        <w:r w:rsidR="009A2C44">
          <w:rPr>
            <w:rFonts w:ascii="Times New Roman" w:eastAsia="Times New Roman" w:hAnsi="Times New Roman" w:cs="Times New Roman"/>
            <w:sz w:val="24"/>
            <w:szCs w:val="24"/>
          </w:rPr>
          <w:t>m</w:t>
        </w:r>
      </w:ins>
      <w:r w:rsidRPr="00D0224A">
        <w:rPr>
          <w:rFonts w:ascii="Times New Roman" w:eastAsia="Times New Roman" w:hAnsi="Times New Roman" w:cs="Times New Roman"/>
          <w:sz w:val="24"/>
          <w:szCs w:val="24"/>
        </w:rPr>
        <w:t>endation: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1"/>
        <w:gridCol w:w="6574"/>
      </w:tblGrid>
      <w:tr w:rsidR="00D0224A" w:rsidRPr="00D0224A" w14:paraId="47C9BC69" w14:textId="77777777" w:rsidTr="00D0224A">
        <w:trPr>
          <w:tblCellSpacing w:w="15" w:type="dxa"/>
        </w:trPr>
        <w:tc>
          <w:tcPr>
            <w:tcW w:w="0" w:type="auto"/>
            <w:shd w:val="clear" w:color="auto" w:fill="FFFFFF"/>
            <w:vAlign w:val="center"/>
            <w:hideMark/>
          </w:tcPr>
          <w:p w14:paraId="0A2CBED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4</w:t>
            </w:r>
          </w:p>
        </w:tc>
        <w:tc>
          <w:tcPr>
            <w:tcW w:w="0" w:type="auto"/>
            <w:shd w:val="clear" w:color="auto" w:fill="FFFFFF"/>
            <w:vAlign w:val="center"/>
            <w:hideMark/>
          </w:tcPr>
          <w:p w14:paraId="71A0FA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/rec/core/html</w:t>
            </w:r>
          </w:p>
        </w:tc>
      </w:tr>
      <w:tr w:rsidR="00D0224A" w:rsidRPr="00D0224A" w14:paraId="3B733ADE" w14:textId="77777777" w:rsidTr="00D0224A">
        <w:trPr>
          <w:tblCellSpacing w:w="15" w:type="dxa"/>
        </w:trPr>
        <w:tc>
          <w:tcPr>
            <w:tcW w:w="0" w:type="auto"/>
            <w:shd w:val="clear" w:color="auto" w:fill="FFFFFF"/>
            <w:vAlign w:val="center"/>
            <w:hideMark/>
          </w:tcPr>
          <w:p w14:paraId="214DF5C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6DA301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To support browsing a</w:t>
            </w:r>
            <w:ins w:id="313" w:author="Carl Reed" w:date="2020-02-04T16:17:00Z">
              <w:r w:rsidR="009A2C44">
                <w:rPr>
                  <w:rFonts w:ascii="Times New Roman" w:eastAsia="Times New Roman" w:hAnsi="Times New Roman" w:cs="Times New Roman"/>
                  <w:sz w:val="24"/>
                  <w:szCs w:val="24"/>
                </w:rPr>
                <w:t>n</w:t>
              </w:r>
            </w:ins>
            <w:r w:rsidRPr="00D0224A">
              <w:rPr>
                <w:rFonts w:ascii="Times New Roman" w:eastAsia="Times New Roman" w:hAnsi="Times New Roman" w:cs="Times New Roman"/>
                <w:sz w:val="24"/>
                <w:szCs w:val="24"/>
              </w:rPr>
              <w:t xml:space="preserve"> API with a web browser and to enable search engines to crawl and index the dataset, implementations SHOULD consider </w:t>
            </w:r>
            <w:del w:id="314" w:author="Carl Reed" w:date="2020-02-04T16:17:00Z">
              <w:r w:rsidRPr="00D0224A" w:rsidDel="009A2C44">
                <w:rPr>
                  <w:rFonts w:ascii="Times New Roman" w:eastAsia="Times New Roman" w:hAnsi="Times New Roman" w:cs="Times New Roman"/>
                  <w:sz w:val="24"/>
                  <w:szCs w:val="24"/>
                </w:rPr>
                <w:delText xml:space="preserve">to </w:delText>
              </w:r>
            </w:del>
            <w:r w:rsidRPr="00D0224A">
              <w:rPr>
                <w:rFonts w:ascii="Times New Roman" w:eastAsia="Times New Roman" w:hAnsi="Times New Roman" w:cs="Times New Roman"/>
                <w:sz w:val="24"/>
                <w:szCs w:val="24"/>
              </w:rPr>
              <w:t>support</w:t>
            </w:r>
            <w:ins w:id="315" w:author="Carl Reed" w:date="2020-02-04T16:17:00Z">
              <w:r w:rsidR="009A2C44">
                <w:rPr>
                  <w:rFonts w:ascii="Times New Roman" w:eastAsia="Times New Roman" w:hAnsi="Times New Roman" w:cs="Times New Roman"/>
                  <w:sz w:val="24"/>
                  <w:szCs w:val="24"/>
                </w:rPr>
                <w:t>ing</w:t>
              </w:r>
            </w:ins>
            <w:r w:rsidRPr="00D0224A">
              <w:rPr>
                <w:rFonts w:ascii="Times New Roman" w:eastAsia="Times New Roman" w:hAnsi="Times New Roman" w:cs="Times New Roman"/>
                <w:sz w:val="24"/>
                <w:szCs w:val="24"/>
              </w:rPr>
              <w:t xml:space="preserve"> an HTML encoding.</w:t>
            </w:r>
          </w:p>
        </w:tc>
      </w:tr>
    </w:tbl>
    <w:p w14:paraId="4EA63B0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GeoJSON encoding recom</w:t>
      </w:r>
      <w:ins w:id="316" w:author="Carl Reed" w:date="2020-02-04T16:13:00Z">
        <w:r w:rsidR="009A2C44">
          <w:rPr>
            <w:rFonts w:ascii="Times New Roman" w:eastAsia="Times New Roman" w:hAnsi="Times New Roman" w:cs="Times New Roman"/>
            <w:sz w:val="24"/>
            <w:szCs w:val="24"/>
          </w:rPr>
          <w:t>m</w:t>
        </w:r>
      </w:ins>
      <w:r w:rsidRPr="00D0224A">
        <w:rPr>
          <w:rFonts w:ascii="Times New Roman" w:eastAsia="Times New Roman" w:hAnsi="Times New Roman" w:cs="Times New Roman"/>
          <w:sz w:val="24"/>
          <w:szCs w:val="24"/>
        </w:rPr>
        <w:t>endation: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5"/>
        <w:gridCol w:w="6560"/>
      </w:tblGrid>
      <w:tr w:rsidR="00D0224A" w:rsidRPr="00D0224A" w14:paraId="595D02A1" w14:textId="77777777" w:rsidTr="00D0224A">
        <w:trPr>
          <w:tblCellSpacing w:w="15" w:type="dxa"/>
        </w:trPr>
        <w:tc>
          <w:tcPr>
            <w:tcW w:w="0" w:type="auto"/>
            <w:shd w:val="clear" w:color="auto" w:fill="FFFFFF"/>
            <w:vAlign w:val="center"/>
            <w:hideMark/>
          </w:tcPr>
          <w:p w14:paraId="5A344AD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5</w:t>
            </w:r>
          </w:p>
        </w:tc>
        <w:tc>
          <w:tcPr>
            <w:tcW w:w="0" w:type="auto"/>
            <w:shd w:val="clear" w:color="auto" w:fill="FFFFFF"/>
            <w:vAlign w:val="center"/>
            <w:hideMark/>
          </w:tcPr>
          <w:p w14:paraId="23283A9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w:t>
            </w:r>
            <w:proofErr w:type="spellStart"/>
            <w:r w:rsidRPr="00D0224A">
              <w:rPr>
                <w:rFonts w:ascii="Times New Roman" w:eastAsia="Times New Roman" w:hAnsi="Times New Roman" w:cs="Times New Roman"/>
                <w:b/>
                <w:bCs/>
                <w:sz w:val="24"/>
                <w:szCs w:val="24"/>
              </w:rPr>
              <w:t>geojson</w:t>
            </w:r>
            <w:proofErr w:type="spellEnd"/>
          </w:p>
        </w:tc>
      </w:tr>
      <w:tr w:rsidR="00D0224A" w:rsidRPr="00D0224A" w14:paraId="78D22A3A" w14:textId="77777777" w:rsidTr="00D0224A">
        <w:trPr>
          <w:tblCellSpacing w:w="15" w:type="dxa"/>
        </w:trPr>
        <w:tc>
          <w:tcPr>
            <w:tcW w:w="0" w:type="auto"/>
            <w:shd w:val="clear" w:color="auto" w:fill="FFFFFF"/>
            <w:vAlign w:val="center"/>
            <w:hideMark/>
          </w:tcPr>
          <w:p w14:paraId="603ACEC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B1B7E8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resource can be represented for the intended use in GeoJSON, implementations SHOULD consider </w:t>
            </w:r>
            <w:del w:id="317" w:author="Carl Reed" w:date="2020-02-04T16:17:00Z">
              <w:r w:rsidRPr="00D0224A" w:rsidDel="009A2C44">
                <w:rPr>
                  <w:rFonts w:ascii="Times New Roman" w:eastAsia="Times New Roman" w:hAnsi="Times New Roman" w:cs="Times New Roman"/>
                  <w:sz w:val="24"/>
                  <w:szCs w:val="24"/>
                </w:rPr>
                <w:delText xml:space="preserve">to </w:delText>
              </w:r>
            </w:del>
            <w:r w:rsidRPr="00D0224A">
              <w:rPr>
                <w:rFonts w:ascii="Times New Roman" w:eastAsia="Times New Roman" w:hAnsi="Times New Roman" w:cs="Times New Roman"/>
                <w:sz w:val="24"/>
                <w:szCs w:val="24"/>
              </w:rPr>
              <w:t>support</w:t>
            </w:r>
            <w:ins w:id="318" w:author="Carl Reed" w:date="2020-02-04T16:17:00Z">
              <w:r w:rsidR="009A2C44">
                <w:rPr>
                  <w:rFonts w:ascii="Times New Roman" w:eastAsia="Times New Roman" w:hAnsi="Times New Roman" w:cs="Times New Roman"/>
                  <w:sz w:val="24"/>
                  <w:szCs w:val="24"/>
                </w:rPr>
                <w:t>ing</w:t>
              </w:r>
            </w:ins>
            <w:r w:rsidRPr="00D0224A">
              <w:rPr>
                <w:rFonts w:ascii="Times New Roman" w:eastAsia="Times New Roman" w:hAnsi="Times New Roman" w:cs="Times New Roman"/>
                <w:sz w:val="24"/>
                <w:szCs w:val="24"/>
              </w:rPr>
              <w:t xml:space="preserve"> GeoJSON as an encoding.</w:t>
            </w:r>
          </w:p>
        </w:tc>
      </w:tr>
    </w:tbl>
    <w:p w14:paraId="31AAF8D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Requirement </w:t>
      </w:r>
      <w:hyperlink r:id="rId179" w:anchor="req_core_http" w:history="1">
        <w:r w:rsidRPr="00D0224A">
          <w:rPr>
            <w:rFonts w:ascii="Courier New" w:eastAsia="Times New Roman" w:hAnsi="Courier New" w:cs="Courier New"/>
            <w:color w:val="0000FF"/>
            <w:sz w:val="20"/>
            <w:szCs w:val="20"/>
          </w:rPr>
          <w:t>/req/core/http</w:t>
        </w:r>
      </w:hyperlink>
      <w:r w:rsidRPr="00D0224A">
        <w:rPr>
          <w:rFonts w:ascii="Times New Roman" w:eastAsia="Times New Roman" w:hAnsi="Times New Roman" w:cs="Times New Roman"/>
          <w:sz w:val="24"/>
          <w:szCs w:val="24"/>
        </w:rPr>
        <w:t xml:space="preserve"> implies that the encoding of a response is determined using content negotiation as specified by the </w:t>
      </w:r>
      <w:commentRangeStart w:id="319"/>
      <w:commentRangeStart w:id="320"/>
      <w:r w:rsidRPr="00D0224A">
        <w:rPr>
          <w:rFonts w:ascii="Times New Roman" w:eastAsia="Times New Roman" w:hAnsi="Times New Roman" w:cs="Times New Roman"/>
          <w:sz w:val="24"/>
          <w:szCs w:val="24"/>
        </w:rPr>
        <w:t>HTTP RFC.</w:t>
      </w:r>
      <w:commentRangeEnd w:id="319"/>
      <w:r w:rsidR="009A2C44">
        <w:rPr>
          <w:rStyle w:val="CommentReference"/>
        </w:rPr>
        <w:commentReference w:id="319"/>
      </w:r>
      <w:commentRangeEnd w:id="320"/>
      <w:r w:rsidR="0020149E">
        <w:rPr>
          <w:rStyle w:val="CommentReference"/>
        </w:rPr>
        <w:commentReference w:id="320"/>
      </w:r>
    </w:p>
    <w:p w14:paraId="07184C9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section </w:t>
      </w:r>
      <w:hyperlink r:id="rId180" w:anchor="mediatypes" w:history="1">
        <w:r w:rsidRPr="00D0224A">
          <w:rPr>
            <w:rFonts w:ascii="Times New Roman" w:eastAsia="Times New Roman" w:hAnsi="Times New Roman" w:cs="Times New Roman"/>
            <w:color w:val="0000FF"/>
            <w:sz w:val="24"/>
            <w:szCs w:val="24"/>
            <w:u w:val="single"/>
          </w:rPr>
          <w:t>Media Types</w:t>
        </w:r>
      </w:hyperlink>
      <w:r w:rsidRPr="00D0224A">
        <w:rPr>
          <w:rFonts w:ascii="Times New Roman" w:eastAsia="Times New Roman" w:hAnsi="Times New Roman" w:cs="Times New Roman"/>
          <w:sz w:val="24"/>
          <w:szCs w:val="24"/>
        </w:rPr>
        <w:t xml:space="preserve"> includes guidance on media types for encodings that are specified in this </w:t>
      </w:r>
      <w:del w:id="321" w:author="Carl Reed" w:date="2020-02-04T16:23:00Z">
        <w:r w:rsidRPr="00D0224A" w:rsidDel="0078718C">
          <w:rPr>
            <w:rFonts w:ascii="Times New Roman" w:eastAsia="Times New Roman" w:hAnsi="Times New Roman" w:cs="Times New Roman"/>
            <w:sz w:val="24"/>
            <w:szCs w:val="24"/>
          </w:rPr>
          <w:delText>document</w:delText>
        </w:r>
      </w:del>
      <w:ins w:id="322" w:author="Carl Reed" w:date="2020-02-04T16:23:00Z">
        <w:r w:rsidR="0078718C">
          <w:rPr>
            <w:rFonts w:ascii="Times New Roman" w:eastAsia="Times New Roman" w:hAnsi="Times New Roman" w:cs="Times New Roman"/>
            <w:sz w:val="24"/>
            <w:szCs w:val="24"/>
          </w:rPr>
          <w:t>standard</w:t>
        </w:r>
      </w:ins>
      <w:r w:rsidRPr="00D0224A">
        <w:rPr>
          <w:rFonts w:ascii="Times New Roman" w:eastAsia="Times New Roman" w:hAnsi="Times New Roman" w:cs="Times New Roman"/>
          <w:sz w:val="24"/>
          <w:szCs w:val="24"/>
        </w:rPr>
        <w:t>.</w:t>
      </w:r>
    </w:p>
    <w:p w14:paraId="4A3FB89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Note that any API that supports multiple encodings will have to support a mechanism to mint encoding-specific URIs for resources in order to express links, </w:t>
      </w:r>
      <w:del w:id="323" w:author="Carl Reed" w:date="2020-02-04T16:23:00Z">
        <w:r w:rsidRPr="00D0224A" w:rsidDel="0078718C">
          <w:rPr>
            <w:rFonts w:ascii="Times New Roman" w:eastAsia="Times New Roman" w:hAnsi="Times New Roman" w:cs="Times New Roman"/>
            <w:sz w:val="24"/>
            <w:szCs w:val="24"/>
          </w:rPr>
          <w:delText>for example,</w:delText>
        </w:r>
      </w:del>
      <w:ins w:id="324" w:author="Carl Reed" w:date="2020-02-04T16:23:00Z">
        <w:r w:rsidR="0078718C">
          <w:rPr>
            <w:rFonts w:ascii="Times New Roman" w:eastAsia="Times New Roman" w:hAnsi="Times New Roman" w:cs="Times New Roman"/>
            <w:sz w:val="24"/>
            <w:szCs w:val="24"/>
          </w:rPr>
          <w:t>such as</w:t>
        </w:r>
      </w:ins>
      <w:r w:rsidRPr="00D0224A">
        <w:rPr>
          <w:rFonts w:ascii="Times New Roman" w:eastAsia="Times New Roman" w:hAnsi="Times New Roman" w:cs="Times New Roman"/>
          <w:sz w:val="24"/>
          <w:szCs w:val="24"/>
        </w:rPr>
        <w:t xml:space="preserve"> to alternate representations of the same resource. This </w:t>
      </w:r>
      <w:del w:id="325" w:author="Carl Reed" w:date="2020-02-04T16:23:00Z">
        <w:r w:rsidRPr="00D0224A" w:rsidDel="0078718C">
          <w:rPr>
            <w:rFonts w:ascii="Times New Roman" w:eastAsia="Times New Roman" w:hAnsi="Times New Roman" w:cs="Times New Roman"/>
            <w:sz w:val="24"/>
            <w:szCs w:val="24"/>
          </w:rPr>
          <w:delText xml:space="preserve">document </w:delText>
        </w:r>
      </w:del>
      <w:ins w:id="326" w:author="Carl Reed" w:date="2020-02-04T16:23:00Z">
        <w:r w:rsidR="0078718C">
          <w:rPr>
            <w:rFonts w:ascii="Times New Roman" w:eastAsia="Times New Roman" w:hAnsi="Times New Roman" w:cs="Times New Roman"/>
            <w:sz w:val="24"/>
            <w:szCs w:val="24"/>
          </w:rPr>
          <w:t>standard</w:t>
        </w:r>
        <w:r w:rsidR="0078718C"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does not mandate any particular approach how this is supported by the </w:t>
      </w:r>
      <w:commentRangeStart w:id="327"/>
      <w:commentRangeStart w:id="328"/>
      <w:r w:rsidRPr="00D0224A">
        <w:rPr>
          <w:rFonts w:ascii="Times New Roman" w:eastAsia="Times New Roman" w:hAnsi="Times New Roman" w:cs="Times New Roman"/>
          <w:sz w:val="24"/>
          <w:szCs w:val="24"/>
        </w:rPr>
        <w:t>API</w:t>
      </w:r>
      <w:commentRangeEnd w:id="327"/>
      <w:r w:rsidR="0078718C">
        <w:rPr>
          <w:rStyle w:val="CommentReference"/>
        </w:rPr>
        <w:commentReference w:id="327"/>
      </w:r>
      <w:commentRangeEnd w:id="328"/>
      <w:r w:rsidR="0020149E">
        <w:rPr>
          <w:rStyle w:val="CommentReference"/>
        </w:rPr>
        <w:commentReference w:id="328"/>
      </w:r>
      <w:r w:rsidRPr="00D0224A">
        <w:rPr>
          <w:rFonts w:ascii="Times New Roman" w:eastAsia="Times New Roman" w:hAnsi="Times New Roman" w:cs="Times New Roman"/>
          <w:sz w:val="24"/>
          <w:szCs w:val="24"/>
        </w:rPr>
        <w:t>.</w:t>
      </w:r>
    </w:p>
    <w:p w14:paraId="099A44D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As clients simply need to dereference the URI of the link, the implementation details and the mechanism how the encoding is included in the URI of the link are not important. Developers interested in the approach of a particular implementation, for example</w:t>
      </w:r>
      <w:ins w:id="329" w:author="Carl Reed" w:date="2020-02-04T16:24:00Z">
        <w:r w:rsidR="0078718C">
          <w:rPr>
            <w:rFonts w:ascii="Times New Roman" w:eastAsia="Times New Roman" w:hAnsi="Times New Roman" w:cs="Times New Roman"/>
            <w:sz w:val="24"/>
            <w:szCs w:val="24"/>
          </w:rPr>
          <w:t xml:space="preserve"> </w:t>
        </w:r>
      </w:ins>
      <w:del w:id="330" w:author="Carl Reed" w:date="2020-02-04T16:24:00Z">
        <w:r w:rsidRPr="00D0224A" w:rsidDel="0078718C">
          <w:rPr>
            <w:rFonts w:ascii="Times New Roman" w:eastAsia="Times New Roman" w:hAnsi="Times New Roman" w:cs="Times New Roman"/>
            <w:sz w:val="24"/>
            <w:szCs w:val="24"/>
          </w:rPr>
          <w:delText>, to</w:delText>
        </w:r>
      </w:del>
      <w:r w:rsidRPr="00D0224A">
        <w:rPr>
          <w:rFonts w:ascii="Times New Roman" w:eastAsia="Times New Roman" w:hAnsi="Times New Roman" w:cs="Times New Roman"/>
          <w:sz w:val="24"/>
          <w:szCs w:val="24"/>
        </w:rPr>
        <w:t xml:space="preserve"> manipulat</w:t>
      </w:r>
      <w:ins w:id="331" w:author="Carl Reed" w:date="2020-02-04T16:24:00Z">
        <w:r w:rsidR="0078718C">
          <w:rPr>
            <w:rFonts w:ascii="Times New Roman" w:eastAsia="Times New Roman" w:hAnsi="Times New Roman" w:cs="Times New Roman"/>
            <w:sz w:val="24"/>
            <w:szCs w:val="24"/>
          </w:rPr>
          <w:t>ing</w:t>
        </w:r>
      </w:ins>
      <w:del w:id="332" w:author="Carl Reed" w:date="2020-02-04T16:24:00Z">
        <w:r w:rsidRPr="00D0224A" w:rsidDel="0078718C">
          <w:rPr>
            <w:rFonts w:ascii="Times New Roman" w:eastAsia="Times New Roman" w:hAnsi="Times New Roman" w:cs="Times New Roman"/>
            <w:sz w:val="24"/>
            <w:szCs w:val="24"/>
          </w:rPr>
          <w:delText>e</w:delText>
        </w:r>
      </w:del>
      <w:r w:rsidRPr="00D0224A">
        <w:rPr>
          <w:rFonts w:ascii="Times New Roman" w:eastAsia="Times New Roman" w:hAnsi="Times New Roman" w:cs="Times New Roman"/>
          <w:sz w:val="24"/>
          <w:szCs w:val="24"/>
        </w:rPr>
        <w:t xml:space="preserve"> ("hack") </w:t>
      </w:r>
      <w:del w:id="333" w:author="Carl Reed" w:date="2020-02-04T16:24:00Z">
        <w:r w:rsidRPr="00D0224A" w:rsidDel="0078718C">
          <w:rPr>
            <w:rFonts w:ascii="Times New Roman" w:eastAsia="Times New Roman" w:hAnsi="Times New Roman" w:cs="Times New Roman"/>
            <w:sz w:val="24"/>
            <w:szCs w:val="24"/>
          </w:rPr>
          <w:delText xml:space="preserve">in </w:delText>
        </w:r>
      </w:del>
      <w:r w:rsidRPr="00D0224A">
        <w:rPr>
          <w:rFonts w:ascii="Times New Roman" w:eastAsia="Times New Roman" w:hAnsi="Times New Roman" w:cs="Times New Roman"/>
          <w:sz w:val="24"/>
          <w:szCs w:val="24"/>
        </w:rPr>
        <w:t>the browser address bar, can study the API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D0224A" w:rsidRPr="00D0224A" w14:paraId="395A373F" w14:textId="77777777" w:rsidTr="00D0224A">
        <w:trPr>
          <w:tblCellSpacing w:w="15" w:type="dxa"/>
        </w:trPr>
        <w:tc>
          <w:tcPr>
            <w:tcW w:w="0" w:type="auto"/>
            <w:vAlign w:val="center"/>
            <w:hideMark/>
          </w:tcPr>
          <w:p w14:paraId="7E50A65A"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770AC3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Two common approaches are:</w:t>
            </w:r>
          </w:p>
          <w:p w14:paraId="72F1787D" w14:textId="77777777" w:rsidR="00D0224A" w:rsidRPr="00D0224A" w:rsidRDefault="0078718C" w:rsidP="00D0224A">
            <w:pPr>
              <w:numPr>
                <w:ilvl w:val="0"/>
                <w:numId w:val="16"/>
              </w:numPr>
              <w:spacing w:before="100" w:beforeAutospacing="1" w:after="100" w:afterAutospacing="1" w:line="240" w:lineRule="auto"/>
              <w:rPr>
                <w:rFonts w:ascii="Times New Roman" w:eastAsia="Times New Roman" w:hAnsi="Times New Roman" w:cs="Times New Roman"/>
                <w:sz w:val="24"/>
                <w:szCs w:val="24"/>
              </w:rPr>
            </w:pPr>
            <w:ins w:id="334" w:author="Carl Reed" w:date="2020-02-04T16:26:00Z">
              <w:r>
                <w:rPr>
                  <w:rFonts w:ascii="Times New Roman" w:eastAsia="Times New Roman" w:hAnsi="Times New Roman" w:cs="Times New Roman"/>
                  <w:sz w:val="24"/>
                  <w:szCs w:val="24"/>
                </w:rPr>
                <w:t>A</w:t>
              </w:r>
            </w:ins>
            <w:del w:id="335" w:author="Carl Reed" w:date="2020-02-04T16:26:00Z">
              <w:r w:rsidR="00D0224A" w:rsidRPr="00D0224A" w:rsidDel="0078718C">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n additional path for each encoding of each resource (this can be expressed, for example, using format specific suffixes like ".html");</w:t>
            </w:r>
          </w:p>
          <w:p w14:paraId="34A8588F" w14:textId="77777777" w:rsidR="00D0224A" w:rsidRPr="00D0224A" w:rsidRDefault="00D0224A" w:rsidP="00D0224A">
            <w:pPr>
              <w:numPr>
                <w:ilvl w:val="0"/>
                <w:numId w:val="16"/>
              </w:numPr>
              <w:spacing w:before="100" w:beforeAutospacing="1" w:after="100" w:afterAutospacing="1" w:line="240" w:lineRule="auto"/>
              <w:rPr>
                <w:rFonts w:ascii="Times New Roman" w:eastAsia="Times New Roman" w:hAnsi="Times New Roman" w:cs="Times New Roman"/>
                <w:sz w:val="24"/>
                <w:szCs w:val="24"/>
              </w:rPr>
            </w:pPr>
            <w:del w:id="336" w:author="Carl Reed" w:date="2020-02-04T16:27:00Z">
              <w:r w:rsidRPr="00D0224A" w:rsidDel="0078718C">
                <w:rPr>
                  <w:rFonts w:ascii="Times New Roman" w:eastAsia="Times New Roman" w:hAnsi="Times New Roman" w:cs="Times New Roman"/>
                  <w:sz w:val="24"/>
                  <w:szCs w:val="24"/>
                </w:rPr>
                <w:delText>a</w:delText>
              </w:r>
            </w:del>
            <w:ins w:id="337" w:author="Carl Reed" w:date="2020-02-04T16:27:00Z">
              <w:r w:rsidR="0078718C">
                <w:rPr>
                  <w:rFonts w:ascii="Times New Roman" w:eastAsia="Times New Roman" w:hAnsi="Times New Roman" w:cs="Times New Roman"/>
                  <w:sz w:val="24"/>
                  <w:szCs w:val="24"/>
                </w:rPr>
                <w:t>A</w:t>
              </w:r>
            </w:ins>
            <w:r w:rsidRPr="00D0224A">
              <w:rPr>
                <w:rFonts w:ascii="Times New Roman" w:eastAsia="Times New Roman" w:hAnsi="Times New Roman" w:cs="Times New Roman"/>
                <w:sz w:val="24"/>
                <w:szCs w:val="24"/>
              </w:rPr>
              <w:t>n additional query parameter (for example, "accept" or "f") that overrides the Accept header of the HTTP request.</w:t>
            </w:r>
          </w:p>
        </w:tc>
      </w:tr>
    </w:tbl>
    <w:p w14:paraId="550648CC"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8.5.6. Link Headers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2"/>
        <w:gridCol w:w="6573"/>
      </w:tblGrid>
      <w:tr w:rsidR="00D0224A" w:rsidRPr="00D0224A" w14:paraId="1D4CC0B3" w14:textId="77777777" w:rsidTr="00D0224A">
        <w:trPr>
          <w:tblCellSpacing w:w="15" w:type="dxa"/>
        </w:trPr>
        <w:tc>
          <w:tcPr>
            <w:tcW w:w="0" w:type="auto"/>
            <w:shd w:val="clear" w:color="auto" w:fill="FFFFFF"/>
            <w:vAlign w:val="center"/>
            <w:hideMark/>
          </w:tcPr>
          <w:p w14:paraId="6D239CF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6</w:t>
            </w:r>
          </w:p>
        </w:tc>
        <w:tc>
          <w:tcPr>
            <w:tcW w:w="0" w:type="auto"/>
            <w:shd w:val="clear" w:color="auto" w:fill="FFFFFF"/>
            <w:vAlign w:val="center"/>
            <w:hideMark/>
          </w:tcPr>
          <w:p w14:paraId="0A48936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/rec/core/link-header</w:t>
            </w:r>
          </w:p>
        </w:tc>
      </w:tr>
      <w:tr w:rsidR="00D0224A" w:rsidRPr="00D0224A" w14:paraId="40A45E26" w14:textId="77777777" w:rsidTr="00D0224A">
        <w:trPr>
          <w:tblCellSpacing w:w="15" w:type="dxa"/>
        </w:trPr>
        <w:tc>
          <w:tcPr>
            <w:tcW w:w="0" w:type="auto"/>
            <w:shd w:val="clear" w:color="auto" w:fill="FFFFFF"/>
            <w:vAlign w:val="center"/>
            <w:hideMark/>
          </w:tcPr>
          <w:p w14:paraId="24894F6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2B8A52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Links included in </w:t>
            </w:r>
            <w:ins w:id="338" w:author="Carl Reed" w:date="2020-02-04T16:27:00Z">
              <w:r w:rsidR="0078718C">
                <w:rPr>
                  <w:rFonts w:ascii="Times New Roman" w:eastAsia="Times New Roman" w:hAnsi="Times New Roman" w:cs="Times New Roman"/>
                  <w:sz w:val="24"/>
                  <w:szCs w:val="24"/>
                </w:rPr>
                <w:t xml:space="preserve">a </w:t>
              </w:r>
            </w:ins>
            <w:r w:rsidRPr="00D0224A">
              <w:rPr>
                <w:rFonts w:ascii="Times New Roman" w:eastAsia="Times New Roman" w:hAnsi="Times New Roman" w:cs="Times New Roman"/>
                <w:sz w:val="24"/>
                <w:szCs w:val="24"/>
              </w:rPr>
              <w:t xml:space="preserve">payload of responses SHOULD also be included as </w:t>
            </w:r>
            <w:r w:rsidRPr="00D0224A">
              <w:rPr>
                <w:rFonts w:ascii="Courier New" w:eastAsia="Times New Roman" w:hAnsi="Courier New" w:cs="Courier New"/>
                <w:sz w:val="20"/>
                <w:szCs w:val="20"/>
              </w:rPr>
              <w:t>Link</w:t>
            </w:r>
            <w:r w:rsidRPr="00D0224A">
              <w:rPr>
                <w:rFonts w:ascii="Times New Roman" w:eastAsia="Times New Roman" w:hAnsi="Times New Roman" w:cs="Times New Roman"/>
                <w:sz w:val="24"/>
                <w:szCs w:val="24"/>
              </w:rPr>
              <w:t xml:space="preserve"> headers in the HTTP response according to </w:t>
            </w:r>
            <w:hyperlink r:id="rId181" w:anchor="rfc8288" w:history="1">
              <w:r w:rsidRPr="00D0224A">
                <w:rPr>
                  <w:rFonts w:ascii="Times New Roman" w:eastAsia="Times New Roman" w:hAnsi="Times New Roman" w:cs="Times New Roman"/>
                  <w:color w:val="0000FF"/>
                  <w:sz w:val="24"/>
                  <w:szCs w:val="24"/>
                  <w:u w:val="single"/>
                </w:rPr>
                <w:t>RFC 8288, Clause 3</w:t>
              </w:r>
            </w:hyperlink>
            <w:r w:rsidRPr="00D0224A">
              <w:rPr>
                <w:rFonts w:ascii="Times New Roman" w:eastAsia="Times New Roman" w:hAnsi="Times New Roman" w:cs="Times New Roman"/>
                <w:sz w:val="24"/>
                <w:szCs w:val="24"/>
              </w:rPr>
              <w:t>.</w:t>
            </w:r>
          </w:p>
        </w:tc>
      </w:tr>
      <w:tr w:rsidR="00D0224A" w:rsidRPr="00D0224A" w14:paraId="54701072" w14:textId="77777777" w:rsidTr="00D0224A">
        <w:trPr>
          <w:tblCellSpacing w:w="15" w:type="dxa"/>
        </w:trPr>
        <w:tc>
          <w:tcPr>
            <w:tcW w:w="0" w:type="auto"/>
            <w:shd w:val="clear" w:color="auto" w:fill="FFFFFF"/>
            <w:vAlign w:val="center"/>
            <w:hideMark/>
          </w:tcPr>
          <w:p w14:paraId="7CBCAC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6D28E1E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recommendation does not apply</w:t>
            </w:r>
            <w:del w:id="339" w:author="Carl Reed" w:date="2020-02-04T16:27:00Z">
              <w:r w:rsidRPr="00D0224A" w:rsidDel="0078718C">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w:t>
            </w:r>
            <w:ins w:id="340" w:author="Carl Reed" w:date="2020-02-04T16:27:00Z">
              <w:r w:rsidR="0078718C">
                <w:rPr>
                  <w:rFonts w:ascii="Times New Roman" w:eastAsia="Times New Roman" w:hAnsi="Times New Roman" w:cs="Times New Roman"/>
                  <w:sz w:val="24"/>
                  <w:szCs w:val="24"/>
                </w:rPr>
                <w:t>when</w:t>
              </w:r>
            </w:ins>
            <w:del w:id="341" w:author="Carl Reed" w:date="2020-02-04T16:27:00Z">
              <w:r w:rsidRPr="00D0224A" w:rsidDel="0078718C">
                <w:rPr>
                  <w:rFonts w:ascii="Times New Roman" w:eastAsia="Times New Roman" w:hAnsi="Times New Roman" w:cs="Times New Roman"/>
                  <w:sz w:val="24"/>
                  <w:szCs w:val="24"/>
                </w:rPr>
                <w:delText>if</w:delText>
              </w:r>
            </w:del>
            <w:r w:rsidRPr="00D0224A">
              <w:rPr>
                <w:rFonts w:ascii="Times New Roman" w:eastAsia="Times New Roman" w:hAnsi="Times New Roman" w:cs="Times New Roman"/>
                <w:sz w:val="24"/>
                <w:szCs w:val="24"/>
              </w:rPr>
              <w:t xml:space="preserve"> there are a large number of links included in a response or a link is not known when the HTTP headers of the response are created.</w:t>
            </w:r>
          </w:p>
        </w:tc>
      </w:tr>
    </w:tbl>
    <w:p w14:paraId="6A33CD0A"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9. Requirement Class "Collections"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99"/>
        <w:gridCol w:w="6906"/>
      </w:tblGrid>
      <w:tr w:rsidR="00D0224A" w:rsidRPr="00D0224A" w14:paraId="25C3CFCB" w14:textId="77777777" w:rsidTr="00D0224A">
        <w:trPr>
          <w:tblCellSpacing w:w="15" w:type="dxa"/>
        </w:trPr>
        <w:tc>
          <w:tcPr>
            <w:tcW w:w="0" w:type="auto"/>
            <w:gridSpan w:val="2"/>
            <w:shd w:val="clear" w:color="auto" w:fill="FFFFFF"/>
            <w:vAlign w:val="center"/>
            <w:hideMark/>
          </w:tcPr>
          <w:p w14:paraId="604DDA7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Requirements Class</w:t>
            </w:r>
          </w:p>
        </w:tc>
      </w:tr>
      <w:tr w:rsidR="00D0224A" w:rsidRPr="00D0224A" w14:paraId="0AC165AA" w14:textId="77777777" w:rsidTr="00D0224A">
        <w:trPr>
          <w:tblCellSpacing w:w="15" w:type="dxa"/>
        </w:trPr>
        <w:tc>
          <w:tcPr>
            <w:tcW w:w="0" w:type="auto"/>
            <w:gridSpan w:val="2"/>
            <w:shd w:val="clear" w:color="auto" w:fill="FFFFFF"/>
            <w:vAlign w:val="center"/>
            <w:hideMark/>
          </w:tcPr>
          <w:p w14:paraId="6407652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82" w:history="1">
              <w:r w:rsidR="00D0224A" w:rsidRPr="00D0224A">
                <w:rPr>
                  <w:rFonts w:ascii="Times New Roman" w:eastAsia="Times New Roman" w:hAnsi="Times New Roman" w:cs="Times New Roman"/>
                  <w:color w:val="0000FF"/>
                  <w:sz w:val="24"/>
                  <w:szCs w:val="24"/>
                  <w:u w:val="single"/>
                </w:rPr>
                <w:t>http://www.opengis.net/spec/ogcapi_common/1.0/req/collections</w:t>
              </w:r>
            </w:hyperlink>
          </w:p>
        </w:tc>
      </w:tr>
      <w:tr w:rsidR="00D0224A" w:rsidRPr="00D0224A" w14:paraId="04F83698" w14:textId="77777777" w:rsidTr="00D0224A">
        <w:trPr>
          <w:tblCellSpacing w:w="15" w:type="dxa"/>
        </w:trPr>
        <w:tc>
          <w:tcPr>
            <w:tcW w:w="0" w:type="auto"/>
            <w:shd w:val="clear" w:color="auto" w:fill="FFFFFF"/>
            <w:vAlign w:val="center"/>
            <w:hideMark/>
          </w:tcPr>
          <w:p w14:paraId="3865D6F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35F4A20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3CE768A1" w14:textId="77777777" w:rsidTr="00D0224A">
        <w:trPr>
          <w:tblCellSpacing w:w="15" w:type="dxa"/>
        </w:trPr>
        <w:tc>
          <w:tcPr>
            <w:tcW w:w="0" w:type="auto"/>
            <w:shd w:val="clear" w:color="auto" w:fill="FFFFFF"/>
            <w:vAlign w:val="center"/>
            <w:hideMark/>
          </w:tcPr>
          <w:p w14:paraId="41530F1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2A7746E4"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83" w:anchor="rc_core" w:history="1">
              <w:r w:rsidR="00D0224A" w:rsidRPr="00D0224A">
                <w:rPr>
                  <w:rFonts w:ascii="Times New Roman" w:eastAsia="Times New Roman" w:hAnsi="Times New Roman" w:cs="Times New Roman"/>
                  <w:color w:val="0000FF"/>
                  <w:sz w:val="24"/>
                  <w:szCs w:val="24"/>
                  <w:u w:val="single"/>
                </w:rPr>
                <w:t>Requirements Class "OAPI Core"</w:t>
              </w:r>
            </w:hyperlink>
          </w:p>
        </w:tc>
      </w:tr>
      <w:tr w:rsidR="00D0224A" w:rsidRPr="00D0224A" w14:paraId="254715C5" w14:textId="77777777" w:rsidTr="00D0224A">
        <w:trPr>
          <w:tblCellSpacing w:w="15" w:type="dxa"/>
        </w:trPr>
        <w:tc>
          <w:tcPr>
            <w:tcW w:w="0" w:type="auto"/>
            <w:shd w:val="clear" w:color="auto" w:fill="FFFFFF"/>
            <w:vAlign w:val="center"/>
            <w:hideMark/>
          </w:tcPr>
          <w:p w14:paraId="14A5AD2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32EF66CA"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184" w:anchor="rfc3339" w:history="1">
              <w:r w:rsidR="00D0224A" w:rsidRPr="00D0224A">
                <w:rPr>
                  <w:rFonts w:ascii="Times New Roman" w:eastAsia="Times New Roman" w:hAnsi="Times New Roman" w:cs="Times New Roman"/>
                  <w:color w:val="0000FF"/>
                  <w:sz w:val="24"/>
                  <w:szCs w:val="24"/>
                  <w:u w:val="single"/>
                </w:rPr>
                <w:t>RFC 3339 (Date and Time on the Internet: Timestamps)</w:t>
              </w:r>
            </w:hyperlink>
          </w:p>
        </w:tc>
      </w:tr>
    </w:tbl>
    <w:p w14:paraId="331AFDDC"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9.1. Overview</w:t>
      </w:r>
    </w:p>
    <w:p w14:paraId="2D89ABD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Spatial Resources are </w:t>
      </w:r>
      <w:del w:id="342" w:author="Carl Reed" w:date="2020-02-04T16:28:00Z">
        <w:r w:rsidRPr="00D0224A" w:rsidDel="0078718C">
          <w:rPr>
            <w:rFonts w:ascii="Times New Roman" w:eastAsia="Times New Roman" w:hAnsi="Times New Roman" w:cs="Times New Roman"/>
            <w:sz w:val="24"/>
            <w:szCs w:val="24"/>
          </w:rPr>
          <w:delText xml:space="preserve">the </w:delText>
        </w:r>
      </w:del>
      <w:r w:rsidRPr="00D0224A">
        <w:rPr>
          <w:rFonts w:ascii="Times New Roman" w:eastAsia="Times New Roman" w:hAnsi="Times New Roman" w:cs="Times New Roman"/>
          <w:sz w:val="24"/>
          <w:szCs w:val="24"/>
        </w:rPr>
        <w:t xml:space="preserve">resources which we usually think of as Geospatial Data. They include </w:t>
      </w:r>
      <w:commentRangeStart w:id="343"/>
      <w:commentRangeStart w:id="344"/>
      <w:r w:rsidRPr="00D0224A">
        <w:rPr>
          <w:rFonts w:ascii="Times New Roman" w:eastAsia="Times New Roman" w:hAnsi="Times New Roman" w:cs="Times New Roman"/>
          <w:sz w:val="24"/>
          <w:szCs w:val="24"/>
        </w:rPr>
        <w:t xml:space="preserve">Features, Coverages, and Images. </w:t>
      </w:r>
      <w:commentRangeEnd w:id="343"/>
      <w:r w:rsidR="0078718C">
        <w:rPr>
          <w:rStyle w:val="CommentReference"/>
        </w:rPr>
        <w:commentReference w:id="343"/>
      </w:r>
      <w:commentRangeEnd w:id="344"/>
      <w:r w:rsidR="0018016E">
        <w:rPr>
          <w:rStyle w:val="CommentReference"/>
        </w:rPr>
        <w:commentReference w:id="344"/>
      </w:r>
      <w:r w:rsidRPr="00D0224A">
        <w:rPr>
          <w:rFonts w:ascii="Times New Roman" w:eastAsia="Times New Roman" w:hAnsi="Times New Roman" w:cs="Times New Roman"/>
          <w:sz w:val="24"/>
          <w:szCs w:val="24"/>
        </w:rPr>
        <w:t xml:space="preserve">This Conformance Class defines basic patterns for accessing Spatial Resources. Additional OGC API Standards have been </w:t>
      </w:r>
      <w:ins w:id="345" w:author="Carl Reed" w:date="2020-02-04T16:28:00Z">
        <w:r w:rsidR="0078718C">
          <w:rPr>
            <w:rFonts w:ascii="Times New Roman" w:eastAsia="Times New Roman" w:hAnsi="Times New Roman" w:cs="Times New Roman"/>
            <w:sz w:val="24"/>
            <w:szCs w:val="24"/>
          </w:rPr>
          <w:t xml:space="preserve">or are being </w:t>
        </w:r>
      </w:ins>
      <w:r w:rsidRPr="00D0224A">
        <w:rPr>
          <w:rFonts w:ascii="Times New Roman" w:eastAsia="Times New Roman" w:hAnsi="Times New Roman" w:cs="Times New Roman"/>
          <w:sz w:val="24"/>
          <w:szCs w:val="24"/>
        </w:rPr>
        <w:t xml:space="preserve">developed to address specific </w:t>
      </w:r>
      <w:ins w:id="346" w:author="Carl Reed" w:date="2020-02-04T16:29:00Z">
        <w:r w:rsidR="0078718C">
          <w:rPr>
            <w:rFonts w:ascii="Times New Roman" w:eastAsia="Times New Roman" w:hAnsi="Times New Roman" w:cs="Times New Roman"/>
            <w:sz w:val="24"/>
            <w:szCs w:val="24"/>
          </w:rPr>
          <w:t xml:space="preserve">OGC </w:t>
        </w:r>
      </w:ins>
      <w:r w:rsidRPr="00D0224A">
        <w:rPr>
          <w:rFonts w:ascii="Times New Roman" w:eastAsia="Times New Roman" w:hAnsi="Times New Roman" w:cs="Times New Roman"/>
          <w:sz w:val="24"/>
          <w:szCs w:val="24"/>
        </w:rPr>
        <w:t>API requirements for each Spatial Resource type.</w:t>
      </w:r>
    </w:p>
    <w:p w14:paraId="159296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OGC APIs are designed to support two access patterns</w:t>
      </w:r>
      <w:ins w:id="347" w:author="Carl Reed" w:date="2020-02-04T16:29:00Z">
        <w:r w:rsidR="0078718C">
          <w:rPr>
            <w:rFonts w:ascii="Times New Roman" w:eastAsia="Times New Roman" w:hAnsi="Times New Roman" w:cs="Times New Roman"/>
            <w:sz w:val="24"/>
            <w:szCs w:val="24"/>
          </w:rPr>
          <w:t>:</w:t>
        </w:r>
      </w:ins>
      <w:del w:id="348" w:author="Carl Reed" w:date="2020-02-04T16:29:00Z">
        <w:r w:rsidRPr="00D0224A" w:rsidDel="0078718C">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Hypermedia Access, and Direct Access. OGC APIs support both access patterns through the use of API Definition documents, standardized paths, and standardized hypermedia schemas.</w:t>
      </w:r>
    </w:p>
    <w:p w14:paraId="339AD6B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Hypermedia Access was described in the </w:t>
      </w:r>
      <w:hyperlink r:id="rId185" w:anchor="navigation-introduction" w:history="1">
        <w:r w:rsidRPr="00D0224A">
          <w:rPr>
            <w:rFonts w:ascii="Times New Roman" w:eastAsia="Times New Roman" w:hAnsi="Times New Roman" w:cs="Times New Roman"/>
            <w:color w:val="0000FF"/>
            <w:sz w:val="24"/>
            <w:szCs w:val="24"/>
            <w:u w:val="single"/>
          </w:rPr>
          <w:t>Navigation</w:t>
        </w:r>
      </w:hyperlink>
      <w:r w:rsidRPr="00D0224A">
        <w:rPr>
          <w:rFonts w:ascii="Times New Roman" w:eastAsia="Times New Roman" w:hAnsi="Times New Roman" w:cs="Times New Roman"/>
          <w:sz w:val="24"/>
          <w:szCs w:val="24"/>
        </w:rPr>
        <w:t xml:space="preserve"> section of Clause 8. For Spatial Resources, hypermedia navigation is enabled through the links included in each schema defined by th</w:t>
      </w:r>
      <w:ins w:id="349" w:author="Carl Reed" w:date="2020-02-04T16:30:00Z">
        <w:r w:rsidR="0078718C">
          <w:rPr>
            <w:rFonts w:ascii="Times New Roman" w:eastAsia="Times New Roman" w:hAnsi="Times New Roman" w:cs="Times New Roman"/>
            <w:sz w:val="24"/>
            <w:szCs w:val="24"/>
          </w:rPr>
          <w:t>e</w:t>
        </w:r>
      </w:ins>
      <w:del w:id="350" w:author="Carl Reed" w:date="2020-02-04T16:30:00Z">
        <w:r w:rsidRPr="00D0224A" w:rsidDel="0078718C">
          <w:rPr>
            <w:rFonts w:ascii="Times New Roman" w:eastAsia="Times New Roman" w:hAnsi="Times New Roman" w:cs="Times New Roman"/>
            <w:sz w:val="24"/>
            <w:szCs w:val="24"/>
          </w:rPr>
          <w:delText>is</w:delText>
        </w:r>
      </w:del>
      <w:r w:rsidRPr="00D0224A">
        <w:rPr>
          <w:rFonts w:ascii="Times New Roman" w:eastAsia="Times New Roman" w:hAnsi="Times New Roman" w:cs="Times New Roman"/>
          <w:sz w:val="24"/>
          <w:szCs w:val="24"/>
        </w:rPr>
        <w:t xml:space="preserve"> Req</w:t>
      </w:r>
      <w:ins w:id="351" w:author="Carl Reed" w:date="2020-02-04T16:29:00Z">
        <w:r w:rsidR="0078718C">
          <w:rPr>
            <w:rFonts w:ascii="Times New Roman" w:eastAsia="Times New Roman" w:hAnsi="Times New Roman" w:cs="Times New Roman"/>
            <w:sz w:val="24"/>
            <w:szCs w:val="24"/>
          </w:rPr>
          <w:t>u</w:t>
        </w:r>
      </w:ins>
      <w:r w:rsidRPr="00D0224A">
        <w:rPr>
          <w:rFonts w:ascii="Times New Roman" w:eastAsia="Times New Roman" w:hAnsi="Times New Roman" w:cs="Times New Roman"/>
          <w:sz w:val="24"/>
          <w:szCs w:val="24"/>
        </w:rPr>
        <w:t>irement Class</w:t>
      </w:r>
      <w:ins w:id="352" w:author="Carl Reed" w:date="2020-02-04T16:30:00Z">
        <w:r w:rsidR="0078718C">
          <w:rPr>
            <w:rFonts w:ascii="Times New Roman" w:eastAsia="Times New Roman" w:hAnsi="Times New Roman" w:cs="Times New Roman"/>
            <w:sz w:val="24"/>
            <w:szCs w:val="24"/>
          </w:rPr>
          <w:t xml:space="preserve"> defined in that Clause</w:t>
        </w:r>
      </w:ins>
      <w:r w:rsidRPr="00D0224A">
        <w:rPr>
          <w:rFonts w:ascii="Times New Roman" w:eastAsia="Times New Roman" w:hAnsi="Times New Roman" w:cs="Times New Roman"/>
          <w:sz w:val="24"/>
          <w:szCs w:val="24"/>
        </w:rPr>
        <w:t>.</w:t>
      </w:r>
    </w:p>
    <w:p w14:paraId="562CE10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Direct access is the use of know URL paths to access a resource directly. The requirements in this Requirement Class are organized around the standard paths for Spatial Data.</w:t>
      </w:r>
    </w:p>
    <w:p w14:paraId="12C2D278"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9.2. Spatial Resources</w:t>
      </w:r>
    </w:p>
    <w:p w14:paraId="57110D2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Detailed requirements for each Spatial Resource type are dealt with in the resource-specific API standards. However, this API Common standard has the </w:t>
      </w:r>
      <w:del w:id="353" w:author="Carl Reed" w:date="2020-02-04T16:32:00Z">
        <w:r w:rsidRPr="00D0224A" w:rsidDel="00065033">
          <w:rPr>
            <w:rFonts w:ascii="Times New Roman" w:eastAsia="Times New Roman" w:hAnsi="Times New Roman" w:cs="Times New Roman"/>
            <w:sz w:val="24"/>
            <w:szCs w:val="24"/>
          </w:rPr>
          <w:delText>responsiblity to see</w:delText>
        </w:r>
      </w:del>
      <w:ins w:id="354" w:author="Carl Reed" w:date="2020-02-04T16:32:00Z">
        <w:r w:rsidR="00065033">
          <w:rPr>
            <w:rFonts w:ascii="Times New Roman" w:eastAsia="Times New Roman" w:hAnsi="Times New Roman" w:cs="Times New Roman"/>
            <w:sz w:val="24"/>
            <w:szCs w:val="24"/>
          </w:rPr>
          <w:t>goal of ensuring</w:t>
        </w:r>
      </w:ins>
      <w:r w:rsidRPr="00D0224A">
        <w:rPr>
          <w:rFonts w:ascii="Times New Roman" w:eastAsia="Times New Roman" w:hAnsi="Times New Roman" w:cs="Times New Roman"/>
          <w:sz w:val="24"/>
          <w:szCs w:val="24"/>
        </w:rPr>
        <w:t xml:space="preserve"> that all OGC API standards work together by:</w:t>
      </w:r>
    </w:p>
    <w:p w14:paraId="4432568D" w14:textId="77777777" w:rsidR="00D0224A" w:rsidRPr="00D0224A" w:rsidRDefault="00D0224A" w:rsidP="00D022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Providing specifications for the description of each collection (/collections/{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 and the list of collections (/collections)</w:t>
      </w:r>
    </w:p>
    <w:p w14:paraId="5A2F40B4" w14:textId="77777777" w:rsidR="00D0224A" w:rsidRPr="00D0224A" w:rsidRDefault="00D0224A" w:rsidP="00D022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Providing a consistent framework for serving spatial data from </w:t>
      </w:r>
      <w:del w:id="355" w:author="Carl Reed" w:date="2020-02-04T16:32:00Z">
        <w:r w:rsidRPr="00D0224A" w:rsidDel="00065033">
          <w:rPr>
            <w:rFonts w:ascii="Times New Roman" w:eastAsia="Times New Roman" w:hAnsi="Times New Roman" w:cs="Times New Roman"/>
            <w:sz w:val="24"/>
            <w:szCs w:val="24"/>
          </w:rPr>
          <w:delText xml:space="preserve">the </w:delText>
        </w:r>
      </w:del>
      <w:ins w:id="356" w:author="Carl Reed" w:date="2020-02-04T16:32:00Z">
        <w:r w:rsidR="00065033">
          <w:rPr>
            <w:rFonts w:ascii="Times New Roman" w:eastAsia="Times New Roman" w:hAnsi="Times New Roman" w:cs="Times New Roman"/>
            <w:sz w:val="24"/>
            <w:szCs w:val="24"/>
          </w:rPr>
          <w:t>any</w:t>
        </w:r>
        <w:r w:rsidR="00065033" w:rsidRPr="00D0224A">
          <w:rPr>
            <w:rFonts w:ascii="Times New Roman" w:eastAsia="Times New Roman" w:hAnsi="Times New Roman" w:cs="Times New Roman"/>
            <w:sz w:val="24"/>
            <w:szCs w:val="24"/>
          </w:rPr>
          <w:t xml:space="preserve"> </w:t>
        </w:r>
      </w:ins>
      <w:commentRangeStart w:id="357"/>
      <w:r w:rsidRPr="00D0224A">
        <w:rPr>
          <w:rFonts w:ascii="Times New Roman" w:eastAsia="Times New Roman" w:hAnsi="Times New Roman" w:cs="Times New Roman"/>
          <w:sz w:val="24"/>
          <w:szCs w:val="24"/>
        </w:rPr>
        <w:t>OGC API</w:t>
      </w:r>
      <w:commentRangeEnd w:id="357"/>
      <w:r w:rsidR="00065033">
        <w:rPr>
          <w:rStyle w:val="CommentReference"/>
        </w:rPr>
        <w:commentReference w:id="357"/>
      </w:r>
      <w:r w:rsidRPr="00D0224A">
        <w:rPr>
          <w:rFonts w:ascii="Times New Roman" w:eastAsia="Times New Roman" w:hAnsi="Times New Roman" w:cs="Times New Roman"/>
          <w:sz w:val="24"/>
          <w:szCs w:val="24"/>
        </w:rPr>
        <w:t xml:space="preserve">, regardless of the type. Consistent means that #1 works exactly the same (potentially with type-specific additional properties) and that the different types of data can </w:t>
      </w:r>
      <w:del w:id="358" w:author="Carl Reed" w:date="2020-02-04T16:33:00Z">
        <w:r w:rsidRPr="00D0224A" w:rsidDel="00065033">
          <w:rPr>
            <w:rFonts w:ascii="Times New Roman" w:eastAsia="Times New Roman" w:hAnsi="Times New Roman" w:cs="Times New Roman"/>
            <w:sz w:val="24"/>
            <w:szCs w:val="24"/>
          </w:rPr>
          <w:delText xml:space="preserve">all </w:delText>
        </w:r>
      </w:del>
      <w:r w:rsidRPr="00D0224A">
        <w:rPr>
          <w:rFonts w:ascii="Times New Roman" w:eastAsia="Times New Roman" w:hAnsi="Times New Roman" w:cs="Times New Roman"/>
          <w:sz w:val="24"/>
          <w:szCs w:val="24"/>
        </w:rPr>
        <w:t>be collections on the same OGC API end-point.</w:t>
      </w:r>
    </w:p>
    <w:p w14:paraId="61D21F4B" w14:textId="77777777" w:rsidR="00D0224A" w:rsidRPr="00D0224A" w:rsidRDefault="00D0224A" w:rsidP="00D0224A">
      <w:pPr>
        <w:numPr>
          <w:ilvl w:val="0"/>
          <w:numId w:val="17"/>
        </w:numPr>
        <w:spacing w:before="100" w:beforeAutospacing="1" w:after="100" w:afterAutospacing="1" w:line="240" w:lineRule="auto"/>
        <w:rPr>
          <w:rFonts w:ascii="Times New Roman" w:eastAsia="Times New Roman" w:hAnsi="Times New Roman" w:cs="Times New Roman"/>
          <w:sz w:val="24"/>
          <w:szCs w:val="24"/>
        </w:rPr>
      </w:pPr>
      <w:commentRangeStart w:id="359"/>
      <w:commentRangeStart w:id="360"/>
      <w:r w:rsidRPr="00D0224A">
        <w:rPr>
          <w:rFonts w:ascii="Times New Roman" w:eastAsia="Times New Roman" w:hAnsi="Times New Roman" w:cs="Times New Roman"/>
          <w:sz w:val="24"/>
          <w:szCs w:val="24"/>
        </w:rPr>
        <w:t>Providing a tie point for other OGC API modules to connect to and reference (processes inputs &amp; outputs, cataloging, searching and filtering collections, detailed metadata, tiles, styles, clipping and intersecting bounding boxes in common) Just by virtue of understanding that /collections/{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 xml:space="preserve">} points to a spatial </w:t>
      </w:r>
      <w:r w:rsidRPr="00D0224A">
        <w:rPr>
          <w:rFonts w:ascii="Times New Roman" w:eastAsia="Times New Roman" w:hAnsi="Times New Roman" w:cs="Times New Roman"/>
          <w:b/>
          <w:bCs/>
          <w:sz w:val="24"/>
          <w:szCs w:val="24"/>
        </w:rPr>
        <w:t>data layer</w:t>
      </w:r>
      <w:r w:rsidRPr="00D0224A">
        <w:rPr>
          <w:rFonts w:ascii="Times New Roman" w:eastAsia="Times New Roman" w:hAnsi="Times New Roman" w:cs="Times New Roman"/>
          <w:sz w:val="24"/>
          <w:szCs w:val="24"/>
        </w:rPr>
        <w:t>.</w:t>
      </w:r>
      <w:commentRangeEnd w:id="359"/>
      <w:r w:rsidR="00065033">
        <w:rPr>
          <w:rStyle w:val="CommentReference"/>
        </w:rPr>
        <w:commentReference w:id="359"/>
      </w:r>
      <w:commentRangeEnd w:id="360"/>
      <w:r w:rsidR="00E33F0D">
        <w:rPr>
          <w:rStyle w:val="CommentReference"/>
        </w:rPr>
        <w:commentReference w:id="360"/>
      </w:r>
    </w:p>
    <w:p w14:paraId="55075B4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Spatial Resources are exposed using the path template.</w:t>
      </w:r>
    </w:p>
    <w:p w14:paraId="1645CD9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}/items</w:t>
      </w:r>
    </w:p>
    <w:p w14:paraId="0EED246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resources returned from each node in this template are described in </w:t>
      </w:r>
      <w:hyperlink r:id="rId186" w:anchor="spatial-resource-paths" w:history="1">
        <w:r w:rsidRPr="00D0224A">
          <w:rPr>
            <w:rFonts w:ascii="Times New Roman" w:eastAsia="Times New Roman" w:hAnsi="Times New Roman" w:cs="Times New Roman"/>
            <w:color w:val="0000FF"/>
            <w:sz w:val="24"/>
            <w:szCs w:val="24"/>
            <w:u w:val="single"/>
          </w:rPr>
          <w:t>Table 5</w:t>
        </w:r>
      </w:hyperlink>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12"/>
        <w:gridCol w:w="5293"/>
      </w:tblGrid>
      <w:tr w:rsidR="00D0224A" w:rsidRPr="00D0224A" w14:paraId="48612A90" w14:textId="77777777" w:rsidTr="00D0224A">
        <w:trPr>
          <w:tblHeader/>
          <w:tblCellSpacing w:w="15" w:type="dxa"/>
        </w:trPr>
        <w:tc>
          <w:tcPr>
            <w:tcW w:w="0" w:type="auto"/>
            <w:gridSpan w:val="2"/>
            <w:tcBorders>
              <w:top w:val="nil"/>
              <w:left w:val="nil"/>
              <w:bottom w:val="nil"/>
              <w:right w:val="nil"/>
            </w:tcBorders>
            <w:shd w:val="clear" w:color="auto" w:fill="FFFFFF"/>
            <w:vAlign w:val="center"/>
            <w:hideMark/>
          </w:tcPr>
          <w:p w14:paraId="3A9A3146"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5. Spatial Resource Paths</w:t>
            </w:r>
          </w:p>
        </w:tc>
      </w:tr>
      <w:tr w:rsidR="00D0224A" w:rsidRPr="00D0224A" w14:paraId="5A5229FB" w14:textId="77777777" w:rsidTr="00D0224A">
        <w:trPr>
          <w:tblHeader/>
          <w:tblCellSpacing w:w="15" w:type="dxa"/>
        </w:trPr>
        <w:tc>
          <w:tcPr>
            <w:tcW w:w="0" w:type="auto"/>
            <w:shd w:val="clear" w:color="auto" w:fill="FFFFFF"/>
            <w:vAlign w:val="center"/>
            <w:hideMark/>
          </w:tcPr>
          <w:p w14:paraId="52AAB1E0"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Path Template</w:t>
            </w:r>
          </w:p>
        </w:tc>
        <w:tc>
          <w:tcPr>
            <w:tcW w:w="0" w:type="auto"/>
            <w:shd w:val="clear" w:color="auto" w:fill="FFFFFF"/>
            <w:vAlign w:val="center"/>
            <w:hideMark/>
          </w:tcPr>
          <w:p w14:paraId="7976B6DD"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Resource</w:t>
            </w:r>
          </w:p>
        </w:tc>
      </w:tr>
      <w:tr w:rsidR="00D0224A" w:rsidRPr="00D0224A" w14:paraId="616FAFF5" w14:textId="77777777" w:rsidTr="00D0224A">
        <w:trPr>
          <w:tblCellSpacing w:w="15" w:type="dxa"/>
        </w:trPr>
        <w:tc>
          <w:tcPr>
            <w:tcW w:w="0" w:type="auto"/>
            <w:shd w:val="clear" w:color="auto" w:fill="FFFFFF"/>
            <w:vAlign w:val="center"/>
            <w:hideMark/>
          </w:tcPr>
          <w:p w14:paraId="1D21590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
        </w:tc>
        <w:tc>
          <w:tcPr>
            <w:tcW w:w="0" w:type="auto"/>
            <w:shd w:val="clear" w:color="auto" w:fill="FFFFFF"/>
            <w:vAlign w:val="center"/>
            <w:hideMark/>
          </w:tcPr>
          <w:p w14:paraId="2361290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Metadata describing the spatial collections available from this API.</w:t>
            </w:r>
          </w:p>
        </w:tc>
      </w:tr>
      <w:tr w:rsidR="00D0224A" w:rsidRPr="00D0224A" w14:paraId="16EC1A4E" w14:textId="77777777" w:rsidTr="00D0224A">
        <w:trPr>
          <w:tblCellSpacing w:w="15" w:type="dxa"/>
        </w:trPr>
        <w:tc>
          <w:tcPr>
            <w:tcW w:w="0" w:type="auto"/>
            <w:shd w:val="clear" w:color="auto" w:fill="FFFFFF"/>
            <w:vAlign w:val="center"/>
            <w:hideMark/>
          </w:tcPr>
          <w:p w14:paraId="14BE2F9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w:t>
            </w:r>
          </w:p>
        </w:tc>
        <w:tc>
          <w:tcPr>
            <w:tcW w:w="0" w:type="auto"/>
            <w:shd w:val="clear" w:color="auto" w:fill="FFFFFF"/>
            <w:vAlign w:val="center"/>
            <w:hideMark/>
          </w:tcPr>
          <w:p w14:paraId="5F3532D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Metadata describing the collection with the unique identifier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p>
        </w:tc>
      </w:tr>
      <w:tr w:rsidR="00D0224A" w:rsidRPr="00D0224A" w14:paraId="4F3CCC49" w14:textId="77777777" w:rsidTr="00D0224A">
        <w:trPr>
          <w:tblCellSpacing w:w="15" w:type="dxa"/>
        </w:trPr>
        <w:tc>
          <w:tcPr>
            <w:tcW w:w="0" w:type="auto"/>
            <w:shd w:val="clear" w:color="auto" w:fill="FFFFFF"/>
            <w:vAlign w:val="center"/>
            <w:hideMark/>
          </w:tcPr>
          <w:p w14:paraId="7AB9DEA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}/items</w:t>
            </w:r>
          </w:p>
        </w:tc>
        <w:tc>
          <w:tcPr>
            <w:tcW w:w="0" w:type="auto"/>
            <w:shd w:val="clear" w:color="auto" w:fill="FFFFFF"/>
            <w:vAlign w:val="center"/>
            <w:hideMark/>
          </w:tcPr>
          <w:p w14:paraId="479F8EF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spatial collection resource identified by the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parameter.</w:t>
            </w:r>
          </w:p>
        </w:tc>
      </w:tr>
    </w:tbl>
    <w:p w14:paraId="6A75E096"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9.2.1. Collections Metadata</w:t>
      </w:r>
    </w:p>
    <w:p w14:paraId="4735D30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commentRangeStart w:id="361"/>
      <w:commentRangeStart w:id="362"/>
      <w:r w:rsidRPr="00D0224A">
        <w:rPr>
          <w:rFonts w:ascii="Times New Roman" w:eastAsia="Times New Roman" w:hAnsi="Times New Roman" w:cs="Times New Roman"/>
          <w:sz w:val="24"/>
          <w:szCs w:val="24"/>
        </w:rPr>
        <w:lastRenderedPageBreak/>
        <w:t>OGC APIs typically organize their Spatial Resources into collections</w:t>
      </w:r>
      <w:commentRangeEnd w:id="361"/>
      <w:r w:rsidR="00065033">
        <w:rPr>
          <w:rStyle w:val="CommentReference"/>
        </w:rPr>
        <w:commentReference w:id="361"/>
      </w:r>
      <w:commentRangeEnd w:id="362"/>
      <w:r w:rsidR="00E33F0D">
        <w:rPr>
          <w:rStyle w:val="CommentReference"/>
        </w:rPr>
        <w:commentReference w:id="362"/>
      </w:r>
      <w:r w:rsidRPr="00D0224A">
        <w:rPr>
          <w:rFonts w:ascii="Times New Roman" w:eastAsia="Times New Roman" w:hAnsi="Times New Roman" w:cs="Times New Roman"/>
          <w:sz w:val="24"/>
          <w:szCs w:val="24"/>
        </w:rPr>
        <w:t>. Information about those collections is accessed through the /collections path.</w:t>
      </w:r>
    </w:p>
    <w:p w14:paraId="76EE7D86"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9"/>
        <w:gridCol w:w="6926"/>
      </w:tblGrid>
      <w:tr w:rsidR="00D0224A" w:rsidRPr="00D0224A" w14:paraId="29768841" w14:textId="77777777" w:rsidTr="00D0224A">
        <w:trPr>
          <w:tblCellSpacing w:w="15" w:type="dxa"/>
        </w:trPr>
        <w:tc>
          <w:tcPr>
            <w:tcW w:w="0" w:type="auto"/>
            <w:shd w:val="clear" w:color="auto" w:fill="FFFFFF"/>
            <w:vAlign w:val="center"/>
            <w:hideMark/>
          </w:tcPr>
          <w:p w14:paraId="36527BC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8</w:t>
            </w:r>
          </w:p>
        </w:tc>
        <w:tc>
          <w:tcPr>
            <w:tcW w:w="0" w:type="auto"/>
            <w:shd w:val="clear" w:color="auto" w:fill="FFFFFF"/>
            <w:vAlign w:val="center"/>
            <w:hideMark/>
          </w:tcPr>
          <w:p w14:paraId="15639C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-md-op</w:t>
            </w:r>
          </w:p>
        </w:tc>
      </w:tr>
      <w:tr w:rsidR="00D0224A" w:rsidRPr="00D0224A" w14:paraId="4939FD38" w14:textId="77777777" w:rsidTr="00D0224A">
        <w:trPr>
          <w:tblCellSpacing w:w="15" w:type="dxa"/>
        </w:trPr>
        <w:tc>
          <w:tcPr>
            <w:tcW w:w="0" w:type="auto"/>
            <w:shd w:val="clear" w:color="auto" w:fill="FFFFFF"/>
            <w:vAlign w:val="center"/>
            <w:hideMark/>
          </w:tcPr>
          <w:p w14:paraId="4355E53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147C41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API SHALL support the HTTP GET operation at the path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w:t>
            </w:r>
          </w:p>
        </w:tc>
      </w:tr>
    </w:tbl>
    <w:p w14:paraId="50B431E6"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3"/>
        <w:gridCol w:w="6972"/>
      </w:tblGrid>
      <w:tr w:rsidR="00D0224A" w:rsidRPr="00D0224A" w14:paraId="7FAC8483" w14:textId="77777777" w:rsidTr="00D0224A">
        <w:trPr>
          <w:tblCellSpacing w:w="15" w:type="dxa"/>
        </w:trPr>
        <w:tc>
          <w:tcPr>
            <w:tcW w:w="0" w:type="auto"/>
            <w:shd w:val="clear" w:color="auto" w:fill="FFFFFF"/>
            <w:vAlign w:val="center"/>
            <w:hideMark/>
          </w:tcPr>
          <w:p w14:paraId="2BEB154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9</w:t>
            </w:r>
          </w:p>
        </w:tc>
        <w:tc>
          <w:tcPr>
            <w:tcW w:w="0" w:type="auto"/>
            <w:shd w:val="clear" w:color="auto" w:fill="FFFFFF"/>
            <w:vAlign w:val="center"/>
            <w:hideMark/>
          </w:tcPr>
          <w:p w14:paraId="749B2A2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-md-success</w:t>
            </w:r>
          </w:p>
        </w:tc>
      </w:tr>
      <w:tr w:rsidR="00D0224A" w:rsidRPr="00D0224A" w14:paraId="6B8CABAF" w14:textId="77777777" w:rsidTr="00D0224A">
        <w:trPr>
          <w:tblCellSpacing w:w="15" w:type="dxa"/>
        </w:trPr>
        <w:tc>
          <w:tcPr>
            <w:tcW w:w="0" w:type="auto"/>
            <w:shd w:val="clear" w:color="auto" w:fill="FFFFFF"/>
            <w:vAlign w:val="center"/>
            <w:hideMark/>
          </w:tcPr>
          <w:p w14:paraId="186482E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62FEFF1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successful execution of the operation SHALL be reported as a response with a HTTP status code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w:t>
            </w:r>
          </w:p>
        </w:tc>
      </w:tr>
      <w:tr w:rsidR="00D0224A" w:rsidRPr="00D0224A" w14:paraId="6D6F90C1" w14:textId="77777777" w:rsidTr="00D0224A">
        <w:trPr>
          <w:tblCellSpacing w:w="15" w:type="dxa"/>
        </w:trPr>
        <w:tc>
          <w:tcPr>
            <w:tcW w:w="0" w:type="auto"/>
            <w:shd w:val="clear" w:color="auto" w:fill="FFFFFF"/>
            <w:vAlign w:val="center"/>
            <w:hideMark/>
          </w:tcPr>
          <w:p w14:paraId="0EA3375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268F95B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content of that response SHALL be based upon the JSON schema </w:t>
            </w:r>
            <w:hyperlink r:id="rId187" w:history="1">
              <w:proofErr w:type="spellStart"/>
              <w:r w:rsidRPr="00D0224A">
                <w:rPr>
                  <w:rFonts w:ascii="Times New Roman" w:eastAsia="Times New Roman" w:hAnsi="Times New Roman" w:cs="Times New Roman"/>
                  <w:color w:val="0000FF"/>
                  <w:sz w:val="24"/>
                  <w:szCs w:val="24"/>
                  <w:u w:val="single"/>
                </w:rPr>
                <w:t>collections.json</w:t>
              </w:r>
              <w:proofErr w:type="spellEnd"/>
            </w:hyperlink>
            <w:r w:rsidRPr="00D0224A">
              <w:rPr>
                <w:rFonts w:ascii="Times New Roman" w:eastAsia="Times New Roman" w:hAnsi="Times New Roman" w:cs="Times New Roman"/>
                <w:sz w:val="24"/>
                <w:szCs w:val="24"/>
              </w:rPr>
              <w:t>.</w:t>
            </w:r>
          </w:p>
        </w:tc>
      </w:tr>
    </w:tbl>
    <w:p w14:paraId="6C111EF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collections metadata returned by this operation is based on the </w:t>
      </w:r>
      <w:hyperlink r:id="rId188" w:history="1">
        <w:r w:rsidRPr="00D0224A">
          <w:rPr>
            <w:rFonts w:ascii="Times New Roman" w:eastAsia="Times New Roman" w:hAnsi="Times New Roman" w:cs="Times New Roman"/>
            <w:color w:val="0000FF"/>
            <w:sz w:val="24"/>
            <w:szCs w:val="24"/>
            <w:u w:val="single"/>
          </w:rPr>
          <w:t>Collections Metadata Schema</w:t>
        </w:r>
      </w:hyperlink>
      <w:r w:rsidRPr="00D0224A">
        <w:rPr>
          <w:rFonts w:ascii="Times New Roman" w:eastAsia="Times New Roman" w:hAnsi="Times New Roman" w:cs="Times New Roman"/>
          <w:sz w:val="24"/>
          <w:szCs w:val="24"/>
        </w:rPr>
        <w:t xml:space="preserve">. Examples of collections metadata are provided in </w:t>
      </w:r>
      <w:hyperlink r:id="rId189" w:anchor="collections-metadata-examples" w:history="1">
        <w:r w:rsidRPr="00D0224A">
          <w:rPr>
            <w:rFonts w:ascii="Times New Roman" w:eastAsia="Times New Roman" w:hAnsi="Times New Roman" w:cs="Times New Roman"/>
            <w:color w:val="0000FF"/>
            <w:sz w:val="24"/>
            <w:szCs w:val="24"/>
            <w:u w:val="single"/>
          </w:rPr>
          <w:t>Collections Metadata Examples</w:t>
        </w:r>
      </w:hyperlink>
      <w:r w:rsidRPr="00D0224A">
        <w:rPr>
          <w:rFonts w:ascii="Times New Roman" w:eastAsia="Times New Roman" w:hAnsi="Times New Roman" w:cs="Times New Roman"/>
          <w:sz w:val="24"/>
          <w:szCs w:val="24"/>
        </w:rPr>
        <w:t>.</w:t>
      </w:r>
    </w:p>
    <w:p w14:paraId="67DCF3DE"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 Metadata Schema</w:t>
      </w:r>
    </w:p>
    <w:p w14:paraId="2284704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4DD42B7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"$schema": "http://json-schema.org/draft-07/schema#",</w:t>
      </w:r>
    </w:p>
    <w:p w14:paraId="5F94154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"Collections Schema",</w:t>
      </w:r>
    </w:p>
    <w:p w14:paraId="4F00FC3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"This schema defines the metadata resource returned from /collections.",</w:t>
      </w:r>
    </w:p>
    <w:p w14:paraId="73D999E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"object",</w:t>
      </w:r>
    </w:p>
    <w:p w14:paraId="7DF1584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"required": [</w:t>
      </w:r>
    </w:p>
    <w:p w14:paraId="2ED397D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w:t>
      </w:r>
    </w:p>
    <w:p w14:paraId="0675186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"collections"</w:t>
      </w:r>
    </w:p>
    <w:p w14:paraId="5536069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14A7297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"properties": {</w:t>
      </w:r>
    </w:p>
    <w:p w14:paraId="6BEEA1E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 {</w:t>
      </w:r>
    </w:p>
    <w:p w14:paraId="3CC7104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3BC89ED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w:t>
      </w:r>
      <w:proofErr w:type="spellStart"/>
      <w:proofErr w:type="gramStart"/>
      <w:r w:rsidRPr="00D0224A">
        <w:rPr>
          <w:rFonts w:ascii="Courier New" w:eastAsia="Times New Roman" w:hAnsi="Courier New" w:cs="Courier New"/>
          <w:sz w:val="20"/>
          <w:szCs w:val="20"/>
        </w:rPr>
        <w:t>link.json</w:t>
      </w:r>
      <w:proofErr w:type="spellEnd"/>
      <w:proofErr w:type="gramEnd"/>
      <w:r w:rsidRPr="00D0224A">
        <w:rPr>
          <w:rFonts w:ascii="Courier New" w:eastAsia="Times New Roman" w:hAnsi="Courier New" w:cs="Courier New"/>
          <w:sz w:val="20"/>
          <w:szCs w:val="20"/>
        </w:rPr>
        <w:t>"}</w:t>
      </w:r>
    </w:p>
    <w:p w14:paraId="1A83055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F707C8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"collections": {</w:t>
      </w:r>
    </w:p>
    <w:p w14:paraId="0966EB9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4C67D1F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w:t>
      </w:r>
      <w:proofErr w:type="spellStart"/>
      <w:r w:rsidRPr="00D0224A">
        <w:rPr>
          <w:rFonts w:ascii="Courier New" w:eastAsia="Times New Roman" w:hAnsi="Courier New" w:cs="Courier New"/>
          <w:sz w:val="20"/>
          <w:szCs w:val="20"/>
        </w:rPr>
        <w:t>collectionInfo.json</w:t>
      </w:r>
      <w:proofErr w:type="spellEnd"/>
      <w:r w:rsidRPr="00D0224A">
        <w:rPr>
          <w:rFonts w:ascii="Courier New" w:eastAsia="Times New Roman" w:hAnsi="Courier New" w:cs="Courier New"/>
          <w:sz w:val="20"/>
          <w:szCs w:val="20"/>
        </w:rPr>
        <w:t>"}</w:t>
      </w:r>
    </w:p>
    <w:p w14:paraId="45EE1A9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5A7DE47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AB3C25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D33542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schema is further constrained by the following requirements and recom</w:t>
      </w:r>
      <w:ins w:id="363" w:author="Carl Reed" w:date="2020-02-04T16:42:00Z">
        <w:r w:rsidR="00AB5783">
          <w:rPr>
            <w:rFonts w:ascii="Times New Roman" w:eastAsia="Times New Roman" w:hAnsi="Times New Roman" w:cs="Times New Roman"/>
            <w:sz w:val="24"/>
            <w:szCs w:val="24"/>
          </w:rPr>
          <w:t>m</w:t>
        </w:r>
      </w:ins>
      <w:r w:rsidRPr="00D0224A">
        <w:rPr>
          <w:rFonts w:ascii="Times New Roman" w:eastAsia="Times New Roman" w:hAnsi="Times New Roman" w:cs="Times New Roman"/>
          <w:sz w:val="24"/>
          <w:szCs w:val="24"/>
        </w:rPr>
        <w:t>endations.</w:t>
      </w:r>
    </w:p>
    <w:p w14:paraId="4530401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To support hypermedia navigation,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must be populated with sufficient hyperlinks to navigate through the whole dataset.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3"/>
        <w:gridCol w:w="6922"/>
      </w:tblGrid>
      <w:tr w:rsidR="00D0224A" w:rsidRPr="00D0224A" w14:paraId="33342504" w14:textId="77777777" w:rsidTr="00D0224A">
        <w:trPr>
          <w:tblCellSpacing w:w="15" w:type="dxa"/>
        </w:trPr>
        <w:tc>
          <w:tcPr>
            <w:tcW w:w="0" w:type="auto"/>
            <w:shd w:val="clear" w:color="auto" w:fill="FFFFFF"/>
            <w:vAlign w:val="center"/>
            <w:hideMark/>
          </w:tcPr>
          <w:p w14:paraId="6718CAF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lastRenderedPageBreak/>
              <w:t>Requirement 10</w:t>
            </w:r>
          </w:p>
        </w:tc>
        <w:tc>
          <w:tcPr>
            <w:tcW w:w="0" w:type="auto"/>
            <w:shd w:val="clear" w:color="auto" w:fill="FFFFFF"/>
            <w:vAlign w:val="center"/>
            <w:hideMark/>
          </w:tcPr>
          <w:p w14:paraId="3D2E45A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-md-links</w:t>
            </w:r>
          </w:p>
        </w:tc>
      </w:tr>
      <w:tr w:rsidR="00D0224A" w:rsidRPr="00D0224A" w14:paraId="6AE40447" w14:textId="77777777" w:rsidTr="00D0224A">
        <w:trPr>
          <w:tblCellSpacing w:w="15" w:type="dxa"/>
        </w:trPr>
        <w:tc>
          <w:tcPr>
            <w:tcW w:w="0" w:type="auto"/>
            <w:shd w:val="clear" w:color="auto" w:fill="FFFFFF"/>
            <w:vAlign w:val="center"/>
            <w:hideMark/>
          </w:tcPr>
          <w:p w14:paraId="727CC7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7F0B53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SHALL include the following links in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of the response:</w:t>
            </w:r>
          </w:p>
          <w:p w14:paraId="2865435F" w14:textId="77777777" w:rsidR="00D0224A" w:rsidRPr="00D0224A" w:rsidRDefault="005D5430" w:rsidP="00D0224A">
            <w:pPr>
              <w:numPr>
                <w:ilvl w:val="0"/>
                <w:numId w:val="18"/>
              </w:numPr>
              <w:spacing w:before="100" w:beforeAutospacing="1" w:after="100" w:afterAutospacing="1" w:line="240" w:lineRule="auto"/>
              <w:rPr>
                <w:rFonts w:ascii="Times New Roman" w:eastAsia="Times New Roman" w:hAnsi="Times New Roman" w:cs="Times New Roman"/>
                <w:sz w:val="24"/>
                <w:szCs w:val="24"/>
              </w:rPr>
            </w:pPr>
            <w:ins w:id="364" w:author="Carl Reed" w:date="2020-02-04T16:42:00Z">
              <w:r>
                <w:rPr>
                  <w:rFonts w:ascii="Times New Roman" w:eastAsia="Times New Roman" w:hAnsi="Times New Roman" w:cs="Times New Roman"/>
                  <w:sz w:val="24"/>
                  <w:szCs w:val="24"/>
                </w:rPr>
                <w:t>A</w:t>
              </w:r>
            </w:ins>
            <w:del w:id="365" w:author="Carl Reed" w:date="2020-02-04T16:42:00Z">
              <w:r w:rsidR="00D0224A" w:rsidRPr="00D0224A" w:rsidDel="005D5430">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 xml:space="preserve"> link to this response document (relation: </w:t>
            </w:r>
            <w:r w:rsidR="00D0224A" w:rsidRPr="00D0224A">
              <w:rPr>
                <w:rFonts w:ascii="Courier New" w:eastAsia="Times New Roman" w:hAnsi="Courier New" w:cs="Courier New"/>
                <w:sz w:val="20"/>
                <w:szCs w:val="20"/>
              </w:rPr>
              <w:t>self</w:t>
            </w:r>
            <w:r w:rsidR="00D0224A" w:rsidRPr="00D0224A">
              <w:rPr>
                <w:rFonts w:ascii="Times New Roman" w:eastAsia="Times New Roman" w:hAnsi="Times New Roman" w:cs="Times New Roman"/>
                <w:sz w:val="24"/>
                <w:szCs w:val="24"/>
              </w:rPr>
              <w:t>),</w:t>
            </w:r>
          </w:p>
          <w:p w14:paraId="4FD64A0F" w14:textId="77777777" w:rsidR="00D0224A" w:rsidRPr="00D0224A" w:rsidRDefault="005D5430" w:rsidP="00D0224A">
            <w:pPr>
              <w:numPr>
                <w:ilvl w:val="0"/>
                <w:numId w:val="18"/>
              </w:numPr>
              <w:spacing w:before="100" w:beforeAutospacing="1" w:after="100" w:afterAutospacing="1" w:line="240" w:lineRule="auto"/>
              <w:rPr>
                <w:rFonts w:ascii="Times New Roman" w:eastAsia="Times New Roman" w:hAnsi="Times New Roman" w:cs="Times New Roman"/>
                <w:sz w:val="24"/>
                <w:szCs w:val="24"/>
              </w:rPr>
            </w:pPr>
            <w:ins w:id="366" w:author="Carl Reed" w:date="2020-02-04T16:42:00Z">
              <w:r>
                <w:rPr>
                  <w:rFonts w:ascii="Times New Roman" w:eastAsia="Times New Roman" w:hAnsi="Times New Roman" w:cs="Times New Roman"/>
                  <w:sz w:val="24"/>
                  <w:szCs w:val="24"/>
                </w:rPr>
                <w:t>A</w:t>
              </w:r>
            </w:ins>
            <w:del w:id="367" w:author="Carl Reed" w:date="2020-02-04T16:42:00Z">
              <w:r w:rsidR="00D0224A" w:rsidRPr="00D0224A" w:rsidDel="005D5430">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 xml:space="preserve"> link to the response document in every other media type supported by the API (relation: </w:t>
            </w:r>
            <w:r w:rsidR="00D0224A" w:rsidRPr="00D0224A">
              <w:rPr>
                <w:rFonts w:ascii="Courier New" w:eastAsia="Times New Roman" w:hAnsi="Courier New" w:cs="Courier New"/>
                <w:sz w:val="20"/>
                <w:szCs w:val="20"/>
              </w:rPr>
              <w:t>alternate</w:t>
            </w:r>
            <w:r w:rsidR="00D0224A" w:rsidRPr="00D0224A">
              <w:rPr>
                <w:rFonts w:ascii="Times New Roman" w:eastAsia="Times New Roman" w:hAnsi="Times New Roman" w:cs="Times New Roman"/>
                <w:sz w:val="24"/>
                <w:szCs w:val="24"/>
              </w:rPr>
              <w:t>).</w:t>
            </w:r>
          </w:p>
        </w:tc>
      </w:tr>
      <w:tr w:rsidR="00D0224A" w:rsidRPr="00D0224A" w14:paraId="2ABC4C1F" w14:textId="77777777" w:rsidTr="00D0224A">
        <w:trPr>
          <w:tblCellSpacing w:w="15" w:type="dxa"/>
        </w:trPr>
        <w:tc>
          <w:tcPr>
            <w:tcW w:w="0" w:type="auto"/>
            <w:shd w:val="clear" w:color="auto" w:fill="FFFFFF"/>
            <w:vAlign w:val="center"/>
            <w:hideMark/>
          </w:tcPr>
          <w:p w14:paraId="4885080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32921F0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All links SHALL include the </w:t>
            </w:r>
            <w:proofErr w:type="spellStart"/>
            <w:r w:rsidRPr="00D0224A">
              <w:rPr>
                <w:rFonts w:ascii="Courier New" w:eastAsia="Times New Roman" w:hAnsi="Courier New" w:cs="Courier New"/>
                <w:sz w:val="20"/>
                <w:szCs w:val="20"/>
              </w:rPr>
              <w:t>rel</w:t>
            </w:r>
            <w:proofErr w:type="spellEnd"/>
            <w:r w:rsidRPr="00D0224A">
              <w:rPr>
                <w:rFonts w:ascii="Times New Roman" w:eastAsia="Times New Roman" w:hAnsi="Times New Roman" w:cs="Times New Roman"/>
                <w:sz w:val="24"/>
                <w:szCs w:val="24"/>
              </w:rPr>
              <w:t xml:space="preserve"> and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link parameters.</w:t>
            </w:r>
          </w:p>
        </w:tc>
      </w:tr>
    </w:tbl>
    <w:p w14:paraId="14C1042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Additional information may be </w:t>
      </w:r>
      <w:commentRangeStart w:id="368"/>
      <w:commentRangeStart w:id="369"/>
      <w:r w:rsidRPr="00D0224A">
        <w:rPr>
          <w:rFonts w:ascii="Times New Roman" w:eastAsia="Times New Roman" w:hAnsi="Times New Roman" w:cs="Times New Roman"/>
          <w:sz w:val="24"/>
          <w:szCs w:val="24"/>
        </w:rPr>
        <w:t>available to assist in understanding and using this dataset</w:t>
      </w:r>
      <w:commentRangeEnd w:id="368"/>
      <w:r w:rsidR="005D5430">
        <w:rPr>
          <w:rStyle w:val="CommentReference"/>
        </w:rPr>
        <w:commentReference w:id="368"/>
      </w:r>
      <w:commentRangeEnd w:id="369"/>
      <w:r w:rsidR="00E33F0D">
        <w:rPr>
          <w:rStyle w:val="CommentReference"/>
        </w:rPr>
        <w:commentReference w:id="369"/>
      </w:r>
      <w:r w:rsidRPr="00D0224A">
        <w:rPr>
          <w:rFonts w:ascii="Times New Roman" w:eastAsia="Times New Roman" w:hAnsi="Times New Roman" w:cs="Times New Roman"/>
          <w:sz w:val="24"/>
          <w:szCs w:val="24"/>
        </w:rPr>
        <w:t>. Links to those resources should be provided as well.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2"/>
        <w:gridCol w:w="6593"/>
      </w:tblGrid>
      <w:tr w:rsidR="00D0224A" w:rsidRPr="00D0224A" w14:paraId="38553510" w14:textId="77777777" w:rsidTr="00D0224A">
        <w:trPr>
          <w:tblCellSpacing w:w="15" w:type="dxa"/>
        </w:trPr>
        <w:tc>
          <w:tcPr>
            <w:tcW w:w="0" w:type="auto"/>
            <w:shd w:val="clear" w:color="auto" w:fill="FFFFFF"/>
            <w:vAlign w:val="center"/>
            <w:hideMark/>
          </w:tcPr>
          <w:p w14:paraId="4BC9EDB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w:t>
            </w:r>
            <w:ins w:id="370" w:author="Carl Reed" w:date="2020-02-04T16:49:00Z">
              <w:r w:rsidR="005D5430">
                <w:rPr>
                  <w:rFonts w:ascii="Times New Roman" w:eastAsia="Times New Roman" w:hAnsi="Times New Roman" w:cs="Times New Roman"/>
                  <w:b/>
                  <w:bCs/>
                  <w:sz w:val="24"/>
                  <w:szCs w:val="24"/>
                </w:rPr>
                <w:t>m</w:t>
              </w:r>
            </w:ins>
            <w:r w:rsidRPr="00D0224A">
              <w:rPr>
                <w:rFonts w:ascii="Times New Roman" w:eastAsia="Times New Roman" w:hAnsi="Times New Roman" w:cs="Times New Roman"/>
                <w:b/>
                <w:bCs/>
                <w:sz w:val="24"/>
                <w:szCs w:val="24"/>
              </w:rPr>
              <w:t>endation 7</w:t>
            </w:r>
          </w:p>
        </w:tc>
        <w:tc>
          <w:tcPr>
            <w:tcW w:w="0" w:type="auto"/>
            <w:shd w:val="clear" w:color="auto" w:fill="FFFFFF"/>
            <w:vAlign w:val="center"/>
            <w:hideMark/>
          </w:tcPr>
          <w:p w14:paraId="1CB073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-md-descriptions</w:t>
            </w:r>
          </w:p>
        </w:tc>
      </w:tr>
      <w:tr w:rsidR="00D0224A" w:rsidRPr="00D0224A" w14:paraId="46681E85" w14:textId="77777777" w:rsidTr="00D0224A">
        <w:trPr>
          <w:tblCellSpacing w:w="15" w:type="dxa"/>
        </w:trPr>
        <w:tc>
          <w:tcPr>
            <w:tcW w:w="0" w:type="auto"/>
            <w:shd w:val="clear" w:color="auto" w:fill="FFFFFF"/>
            <w:vAlign w:val="center"/>
            <w:hideMark/>
          </w:tcPr>
          <w:p w14:paraId="37E1760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F792AB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external schemas or descriptions exist that provide additional information about the structure or semantics for the resource, a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SHOULD include links to each of those resources in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of the response (relation: </w:t>
            </w:r>
            <w:proofErr w:type="spellStart"/>
            <w:r w:rsidRPr="00D0224A">
              <w:rPr>
                <w:rFonts w:ascii="Courier New" w:eastAsia="Times New Roman" w:hAnsi="Courier New" w:cs="Courier New"/>
                <w:sz w:val="20"/>
                <w:szCs w:val="20"/>
              </w:rPr>
              <w:t>describedBy</w:t>
            </w:r>
            <w:proofErr w:type="spellEnd"/>
            <w:r w:rsidRPr="00D0224A">
              <w:rPr>
                <w:rFonts w:ascii="Times New Roman" w:eastAsia="Times New Roman" w:hAnsi="Times New Roman" w:cs="Times New Roman"/>
                <w:sz w:val="24"/>
                <w:szCs w:val="24"/>
              </w:rPr>
              <w:t>).</w:t>
            </w:r>
          </w:p>
        </w:tc>
      </w:tr>
      <w:tr w:rsidR="00D0224A" w:rsidRPr="00D0224A" w14:paraId="636396E5" w14:textId="77777777" w:rsidTr="00D0224A">
        <w:trPr>
          <w:tblCellSpacing w:w="15" w:type="dxa"/>
        </w:trPr>
        <w:tc>
          <w:tcPr>
            <w:tcW w:w="0" w:type="auto"/>
            <w:shd w:val="clear" w:color="auto" w:fill="FFFFFF"/>
            <w:vAlign w:val="center"/>
            <w:hideMark/>
          </w:tcPr>
          <w:p w14:paraId="2367BA1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5D5A11A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link parameter SHOULD be provided for each link. This applies to resources that describe to the whole dataset.</w:t>
            </w:r>
          </w:p>
        </w:tc>
      </w:tr>
    </w:tbl>
    <w:p w14:paraId="7EA0B29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property of the Collections Metadata provides a description of each collection. These descriptions are based on the </w:t>
      </w:r>
      <w:hyperlink r:id="rId190" w:history="1">
        <w:r w:rsidRPr="00D0224A">
          <w:rPr>
            <w:rFonts w:ascii="Times New Roman" w:eastAsia="Times New Roman" w:hAnsi="Times New Roman" w:cs="Times New Roman"/>
            <w:color w:val="0000FF"/>
            <w:sz w:val="24"/>
            <w:szCs w:val="24"/>
            <w:u w:val="single"/>
          </w:rPr>
          <w:t>Collection Information Schema</w:t>
        </w:r>
      </w:hyperlink>
      <w:r w:rsidRPr="00D0224A">
        <w:rPr>
          <w:rFonts w:ascii="Times New Roman" w:eastAsia="Times New Roman" w:hAnsi="Times New Roman" w:cs="Times New Roman"/>
          <w:sz w:val="24"/>
          <w:szCs w:val="24"/>
        </w:rPr>
        <w:t xml:space="preserve">. This schema is described in detail in the </w:t>
      </w:r>
      <w:hyperlink r:id="rId191" w:anchor="collection-information" w:history="1">
        <w:r w:rsidRPr="00D0224A">
          <w:rPr>
            <w:rFonts w:ascii="Times New Roman" w:eastAsia="Times New Roman" w:hAnsi="Times New Roman" w:cs="Times New Roman"/>
            <w:color w:val="0000FF"/>
            <w:sz w:val="24"/>
            <w:szCs w:val="24"/>
            <w:u w:val="single"/>
          </w:rPr>
          <w:t>Collection Information</w:t>
        </w:r>
      </w:hyperlink>
      <w:r w:rsidRPr="00D0224A">
        <w:rPr>
          <w:rFonts w:ascii="Times New Roman" w:eastAsia="Times New Roman" w:hAnsi="Times New Roman" w:cs="Times New Roman"/>
          <w:sz w:val="24"/>
          <w:szCs w:val="24"/>
        </w:rPr>
        <w:t xml:space="preserve"> section of this Standard. The following requirements and recommendations govern the use of Collection Information in the Collections Metadata.</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0"/>
        <w:gridCol w:w="6985"/>
      </w:tblGrid>
      <w:tr w:rsidR="00D0224A" w:rsidRPr="00D0224A" w14:paraId="2B24A287" w14:textId="77777777" w:rsidTr="00D0224A">
        <w:trPr>
          <w:tblCellSpacing w:w="15" w:type="dxa"/>
        </w:trPr>
        <w:tc>
          <w:tcPr>
            <w:tcW w:w="0" w:type="auto"/>
            <w:shd w:val="clear" w:color="auto" w:fill="FFFFFF"/>
            <w:vAlign w:val="center"/>
            <w:hideMark/>
          </w:tcPr>
          <w:p w14:paraId="75F1590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11</w:t>
            </w:r>
          </w:p>
        </w:tc>
        <w:tc>
          <w:tcPr>
            <w:tcW w:w="0" w:type="auto"/>
            <w:shd w:val="clear" w:color="auto" w:fill="FFFFFF"/>
            <w:vAlign w:val="center"/>
            <w:hideMark/>
          </w:tcPr>
          <w:p w14:paraId="46F11E4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-md-items</w:t>
            </w:r>
          </w:p>
        </w:tc>
      </w:tr>
      <w:tr w:rsidR="00D0224A" w:rsidRPr="00D0224A" w14:paraId="5EF01CBD" w14:textId="77777777" w:rsidTr="00D0224A">
        <w:trPr>
          <w:tblCellSpacing w:w="15" w:type="dxa"/>
        </w:trPr>
        <w:tc>
          <w:tcPr>
            <w:tcW w:w="0" w:type="auto"/>
            <w:shd w:val="clear" w:color="auto" w:fill="FFFFFF"/>
            <w:vAlign w:val="center"/>
            <w:hideMark/>
          </w:tcPr>
          <w:p w14:paraId="377BE91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27AACFB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each spatial resource collection accessible through this API, metadata describing that collection SHALL be provided in 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property of the Collections Metadata.</w:t>
            </w:r>
          </w:p>
        </w:tc>
      </w:tr>
      <w:tr w:rsidR="00D0224A" w:rsidRPr="00D0224A" w14:paraId="375FF470" w14:textId="77777777" w:rsidTr="00D0224A">
        <w:trPr>
          <w:tblCellSpacing w:w="15" w:type="dxa"/>
        </w:trPr>
        <w:tc>
          <w:tcPr>
            <w:tcW w:w="0" w:type="auto"/>
            <w:shd w:val="clear" w:color="auto" w:fill="FFFFFF"/>
            <w:vAlign w:val="center"/>
            <w:hideMark/>
          </w:tcPr>
          <w:p w14:paraId="3C8B566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487E7BC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metadata shall be based on the same schema as the Collection Information resource.</w:t>
            </w:r>
          </w:p>
        </w:tc>
      </w:tr>
    </w:tbl>
    <w:p w14:paraId="7731306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del w:id="371" w:author="Carl Reed" w:date="2020-02-04T17:50:00Z">
        <w:r w:rsidRPr="00D0224A" w:rsidDel="00714387">
          <w:rPr>
            <w:rFonts w:ascii="Times New Roman" w:eastAsia="Times New Roman" w:hAnsi="Times New Roman" w:cs="Times New Roman"/>
            <w:sz w:val="24"/>
            <w:szCs w:val="24"/>
          </w:rPr>
          <w:delText xml:space="preserve">While it is prefered that </w:delText>
        </w:r>
      </w:del>
      <w:del w:id="372" w:author="Carl Reed" w:date="2020-02-04T17:49:00Z">
        <w:r w:rsidRPr="00D0224A" w:rsidDel="00714387">
          <w:rPr>
            <w:rFonts w:ascii="Times New Roman" w:eastAsia="Times New Roman" w:hAnsi="Times New Roman" w:cs="Times New Roman"/>
            <w:sz w:val="24"/>
            <w:szCs w:val="24"/>
          </w:rPr>
          <w:delText>t</w:delText>
        </w:r>
      </w:del>
      <w:ins w:id="373" w:author="Carl Reed" w:date="2020-02-04T17:49:00Z">
        <w:r w:rsidR="00714387">
          <w:rPr>
            <w:rFonts w:ascii="Times New Roman" w:eastAsia="Times New Roman" w:hAnsi="Times New Roman" w:cs="Times New Roman"/>
            <w:sz w:val="24"/>
            <w:szCs w:val="24"/>
          </w:rPr>
          <w:t>T</w:t>
        </w:r>
      </w:ins>
      <w:r w:rsidRPr="00D0224A">
        <w:rPr>
          <w:rFonts w:ascii="Times New Roman" w:eastAsia="Times New Roman" w:hAnsi="Times New Roman" w:cs="Times New Roman"/>
          <w:sz w:val="24"/>
          <w:szCs w:val="24"/>
        </w:rPr>
        <w:t xml:space="preserve">he Collections Metadata </w:t>
      </w:r>
      <w:ins w:id="374" w:author="Carl Reed" w:date="2020-02-04T17:49:00Z">
        <w:r w:rsidR="00714387">
          <w:rPr>
            <w:rFonts w:ascii="Times New Roman" w:eastAsia="Times New Roman" w:hAnsi="Times New Roman" w:cs="Times New Roman"/>
            <w:sz w:val="24"/>
            <w:szCs w:val="24"/>
          </w:rPr>
          <w:t xml:space="preserve">should </w:t>
        </w:r>
      </w:ins>
      <w:r w:rsidRPr="00D0224A">
        <w:rPr>
          <w:rFonts w:ascii="Times New Roman" w:eastAsia="Times New Roman" w:hAnsi="Times New Roman" w:cs="Times New Roman"/>
          <w:sz w:val="24"/>
          <w:szCs w:val="24"/>
        </w:rPr>
        <w:t>describe all of the collections accessible through the API</w:t>
      </w:r>
      <w:ins w:id="375" w:author="Carl Reed" w:date="2020-02-04T17:50:00Z">
        <w:r w:rsidR="00714387">
          <w:rPr>
            <w:rFonts w:ascii="Times New Roman" w:eastAsia="Times New Roman" w:hAnsi="Times New Roman" w:cs="Times New Roman"/>
            <w:sz w:val="24"/>
            <w:szCs w:val="24"/>
          </w:rPr>
          <w:t>. However,</w:t>
        </w:r>
      </w:ins>
      <w:del w:id="376" w:author="Carl Reed" w:date="2020-02-04T17:50:00Z">
        <w:r w:rsidRPr="00D0224A" w:rsidDel="00714387">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in some cases that is impractical. </w:t>
      </w:r>
      <w:ins w:id="377" w:author="Carl Reed" w:date="2020-02-04T17:50:00Z">
        <w:r w:rsidR="00714387">
          <w:rPr>
            <w:rFonts w:ascii="Times New Roman" w:eastAsia="Times New Roman" w:hAnsi="Times New Roman" w:cs="Times New Roman"/>
            <w:sz w:val="24"/>
            <w:szCs w:val="24"/>
          </w:rPr>
          <w:t>A</w:t>
        </w:r>
        <w:r w:rsidR="00714387" w:rsidRPr="00D0224A">
          <w:rPr>
            <w:rFonts w:ascii="Times New Roman" w:eastAsia="Times New Roman" w:hAnsi="Times New Roman" w:cs="Times New Roman"/>
            <w:sz w:val="24"/>
            <w:szCs w:val="24"/>
          </w:rPr>
          <w:t>s long as they provide a way to retrieve the remaining metadata as well</w:t>
        </w:r>
        <w:r w:rsidR="00714387">
          <w:rPr>
            <w:rFonts w:ascii="Times New Roman" w:eastAsia="Times New Roman" w:hAnsi="Times New Roman" w:cs="Times New Roman"/>
            <w:sz w:val="24"/>
            <w:szCs w:val="24"/>
          </w:rPr>
          <w:t>,</w:t>
        </w:r>
        <w:r w:rsidR="00714387" w:rsidRPr="00D0224A">
          <w:rPr>
            <w:rFonts w:ascii="Times New Roman" w:eastAsia="Times New Roman" w:hAnsi="Times New Roman" w:cs="Times New Roman"/>
            <w:sz w:val="24"/>
            <w:szCs w:val="24"/>
          </w:rPr>
          <w:t xml:space="preserve"> </w:t>
        </w:r>
      </w:ins>
      <w:del w:id="378" w:author="Carl Reed" w:date="2020-02-04T17:50:00Z">
        <w:r w:rsidRPr="00D0224A" w:rsidDel="00714387">
          <w:rPr>
            <w:rFonts w:ascii="Times New Roman" w:eastAsia="Times New Roman" w:hAnsi="Times New Roman" w:cs="Times New Roman"/>
            <w:sz w:val="24"/>
            <w:szCs w:val="24"/>
          </w:rPr>
          <w:delText>D</w:delText>
        </w:r>
      </w:del>
      <w:ins w:id="379" w:author="Carl Reed" w:date="2020-02-04T17:50:00Z">
        <w:r w:rsidR="00714387">
          <w:rPr>
            <w:rFonts w:ascii="Times New Roman" w:eastAsia="Times New Roman" w:hAnsi="Times New Roman" w:cs="Times New Roman"/>
            <w:sz w:val="24"/>
            <w:szCs w:val="24"/>
          </w:rPr>
          <w:t>d</w:t>
        </w:r>
      </w:ins>
      <w:r w:rsidRPr="00D0224A">
        <w:rPr>
          <w:rFonts w:ascii="Times New Roman" w:eastAsia="Times New Roman" w:hAnsi="Times New Roman" w:cs="Times New Roman"/>
          <w:sz w:val="24"/>
          <w:szCs w:val="24"/>
        </w:rPr>
        <w:t>evelopers have an option to only return a subset</w:t>
      </w:r>
      <w:del w:id="380" w:author="Carl Reed" w:date="2020-02-04T17:50:00Z">
        <w:r w:rsidRPr="00D0224A" w:rsidDel="00714387">
          <w:rPr>
            <w:rFonts w:ascii="Times New Roman" w:eastAsia="Times New Roman" w:hAnsi="Times New Roman" w:cs="Times New Roman"/>
            <w:sz w:val="24"/>
            <w:szCs w:val="24"/>
          </w:rPr>
          <w:delText>, as long as they provide a way to retrieve the remaining metadata as well</w:delText>
        </w:r>
      </w:del>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05"/>
        <w:gridCol w:w="7200"/>
      </w:tblGrid>
      <w:tr w:rsidR="00D0224A" w:rsidRPr="00D0224A" w14:paraId="5194884A" w14:textId="77777777" w:rsidTr="00D0224A">
        <w:trPr>
          <w:tblCellSpacing w:w="15" w:type="dxa"/>
        </w:trPr>
        <w:tc>
          <w:tcPr>
            <w:tcW w:w="0" w:type="auto"/>
            <w:shd w:val="clear" w:color="auto" w:fill="FFFFFF"/>
            <w:vAlign w:val="center"/>
            <w:hideMark/>
          </w:tcPr>
          <w:p w14:paraId="351B80D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Permission 2</w:t>
            </w:r>
          </w:p>
        </w:tc>
        <w:tc>
          <w:tcPr>
            <w:tcW w:w="0" w:type="auto"/>
            <w:shd w:val="clear" w:color="auto" w:fill="FFFFFF"/>
            <w:vAlign w:val="center"/>
            <w:hideMark/>
          </w:tcPr>
          <w:p w14:paraId="7B2B923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/per/collections/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-md-items</w:t>
            </w:r>
          </w:p>
        </w:tc>
      </w:tr>
      <w:tr w:rsidR="00D0224A" w:rsidRPr="00D0224A" w14:paraId="1F57D904" w14:textId="77777777" w:rsidTr="00D0224A">
        <w:trPr>
          <w:tblCellSpacing w:w="15" w:type="dxa"/>
        </w:trPr>
        <w:tc>
          <w:tcPr>
            <w:tcW w:w="0" w:type="auto"/>
            <w:shd w:val="clear" w:color="auto" w:fill="FFFFFF"/>
            <w:vAlign w:val="center"/>
            <w:hideMark/>
          </w:tcPr>
          <w:p w14:paraId="4A3D701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A</w:t>
            </w:r>
          </w:p>
        </w:tc>
        <w:tc>
          <w:tcPr>
            <w:tcW w:w="0" w:type="auto"/>
            <w:shd w:val="clear" w:color="auto" w:fill="FFFFFF"/>
            <w:vAlign w:val="center"/>
            <w:hideMark/>
          </w:tcPr>
          <w:p w14:paraId="32025A8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To support servers with many collections, servers MAY limit the number of items included in 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property.</w:t>
            </w:r>
          </w:p>
        </w:tc>
      </w:tr>
    </w:tbl>
    <w:p w14:paraId="082D3E7B"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Error situations</w:t>
      </w:r>
    </w:p>
    <w:p w14:paraId="4AC2A7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See </w:t>
      </w:r>
      <w:hyperlink r:id="rId192"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for general guidance.</w:t>
      </w:r>
    </w:p>
    <w:p w14:paraId="28AE7F16"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9.2.2. Collection Information</w:t>
      </w:r>
    </w:p>
    <w:p w14:paraId="494E328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Each resource collection is described by a set of metadata. That metadata is accessed directly using the </w:t>
      </w:r>
      <w:r w:rsidRPr="00D0224A">
        <w:rPr>
          <w:rFonts w:ascii="Courier New" w:eastAsia="Times New Roman" w:hAnsi="Courier New" w:cs="Courier New"/>
          <w:sz w:val="20"/>
          <w:szCs w:val="20"/>
        </w:rPr>
        <w:t>/collections/{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path or as an entry in the </w:t>
      </w:r>
      <w:proofErr w:type="gramStart"/>
      <w:r w:rsidRPr="00D0224A">
        <w:rPr>
          <w:rFonts w:ascii="Courier New" w:eastAsia="Times New Roman" w:hAnsi="Courier New" w:cs="Courier New"/>
          <w:sz w:val="20"/>
          <w:szCs w:val="20"/>
        </w:rPr>
        <w:t>collections</w:t>
      </w:r>
      <w:proofErr w:type="gramEnd"/>
      <w:r w:rsidRPr="00D0224A">
        <w:rPr>
          <w:rFonts w:ascii="Times New Roman" w:eastAsia="Times New Roman" w:hAnsi="Times New Roman" w:cs="Times New Roman"/>
          <w:sz w:val="24"/>
          <w:szCs w:val="24"/>
        </w:rPr>
        <w:t xml:space="preserve"> property of the Collections Metadata resource.</w:t>
      </w:r>
    </w:p>
    <w:p w14:paraId="57F44B97"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6"/>
        <w:gridCol w:w="6959"/>
      </w:tblGrid>
      <w:tr w:rsidR="00D0224A" w:rsidRPr="00D0224A" w14:paraId="3E70C3A2" w14:textId="77777777" w:rsidTr="00D0224A">
        <w:trPr>
          <w:tblCellSpacing w:w="15" w:type="dxa"/>
        </w:trPr>
        <w:tc>
          <w:tcPr>
            <w:tcW w:w="0" w:type="auto"/>
            <w:shd w:val="clear" w:color="auto" w:fill="FFFFFF"/>
            <w:vAlign w:val="center"/>
            <w:hideMark/>
          </w:tcPr>
          <w:p w14:paraId="5204B9B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12</w:t>
            </w:r>
          </w:p>
        </w:tc>
        <w:tc>
          <w:tcPr>
            <w:tcW w:w="0" w:type="auto"/>
            <w:shd w:val="clear" w:color="auto" w:fill="FFFFFF"/>
            <w:vAlign w:val="center"/>
            <w:hideMark/>
          </w:tcPr>
          <w:p w14:paraId="1A54B3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src</w:t>
            </w:r>
            <w:proofErr w:type="spellEnd"/>
            <w:r w:rsidRPr="00D0224A">
              <w:rPr>
                <w:rFonts w:ascii="Times New Roman" w:eastAsia="Times New Roman" w:hAnsi="Times New Roman" w:cs="Times New Roman"/>
                <w:b/>
                <w:bCs/>
                <w:sz w:val="24"/>
                <w:szCs w:val="24"/>
              </w:rPr>
              <w:t>-md-op</w:t>
            </w:r>
          </w:p>
        </w:tc>
      </w:tr>
      <w:tr w:rsidR="00D0224A" w:rsidRPr="00D0224A" w14:paraId="2D1696CC" w14:textId="77777777" w:rsidTr="00D0224A">
        <w:trPr>
          <w:tblCellSpacing w:w="15" w:type="dxa"/>
        </w:trPr>
        <w:tc>
          <w:tcPr>
            <w:tcW w:w="0" w:type="auto"/>
            <w:shd w:val="clear" w:color="auto" w:fill="FFFFFF"/>
            <w:vAlign w:val="center"/>
            <w:hideMark/>
          </w:tcPr>
          <w:p w14:paraId="070DEC1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C26870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API SHALL support the HTTP GET operation at the path </w:t>
            </w:r>
            <w:r w:rsidRPr="00D0224A">
              <w:rPr>
                <w:rFonts w:ascii="Courier New" w:eastAsia="Times New Roman" w:hAnsi="Courier New" w:cs="Courier New"/>
                <w:sz w:val="20"/>
                <w:szCs w:val="20"/>
              </w:rPr>
              <w:t>/collections/{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w:t>
            </w:r>
          </w:p>
        </w:tc>
      </w:tr>
      <w:tr w:rsidR="00D0224A" w:rsidRPr="00D0224A" w14:paraId="1C93BD5F" w14:textId="77777777" w:rsidTr="00D0224A">
        <w:trPr>
          <w:tblCellSpacing w:w="15" w:type="dxa"/>
        </w:trPr>
        <w:tc>
          <w:tcPr>
            <w:tcW w:w="0" w:type="auto"/>
            <w:shd w:val="clear" w:color="auto" w:fill="FFFFFF"/>
            <w:vAlign w:val="center"/>
            <w:hideMark/>
          </w:tcPr>
          <w:p w14:paraId="56A3CAA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64A1570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parameter </w:t>
            </w:r>
            <w:proofErr w:type="spellStart"/>
            <w:r w:rsidRPr="00D0224A">
              <w:rPr>
                <w:rFonts w:ascii="Courier New" w:eastAsia="Times New Roman" w:hAnsi="Courier New" w:cs="Courier New"/>
                <w:sz w:val="20"/>
                <w:szCs w:val="20"/>
              </w:rPr>
              <w:t>collectionId</w:t>
            </w:r>
            <w:proofErr w:type="spellEnd"/>
            <w:r w:rsidRPr="00D0224A">
              <w:rPr>
                <w:rFonts w:ascii="Times New Roman" w:eastAsia="Times New Roman" w:hAnsi="Times New Roman" w:cs="Times New Roman"/>
                <w:sz w:val="24"/>
                <w:szCs w:val="24"/>
              </w:rPr>
              <w:t xml:space="preserve"> is each </w:t>
            </w:r>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 xml:space="preserve"> property in the resource collections response (</w:t>
            </w:r>
            <w:proofErr w:type="spellStart"/>
            <w:r w:rsidRPr="00D0224A">
              <w:rPr>
                <w:rFonts w:ascii="Times New Roman" w:eastAsia="Times New Roman" w:hAnsi="Times New Roman" w:cs="Times New Roman"/>
                <w:sz w:val="24"/>
                <w:szCs w:val="24"/>
              </w:rPr>
              <w:t>JSONPath</w:t>
            </w:r>
            <w:proofErr w:type="spellEnd"/>
            <w:r w:rsidRPr="00D0224A">
              <w:rPr>
                <w:rFonts w:ascii="Times New Roman" w:eastAsia="Times New Roman" w:hAnsi="Times New Roman" w:cs="Times New Roman"/>
                <w:sz w:val="24"/>
                <w:szCs w:val="24"/>
              </w:rPr>
              <w:t xml:space="preserve">: </w:t>
            </w:r>
            <w:proofErr w:type="gramStart"/>
            <w:r w:rsidRPr="00D0224A">
              <w:rPr>
                <w:rFonts w:ascii="Courier New" w:eastAsia="Times New Roman" w:hAnsi="Courier New" w:cs="Courier New"/>
                <w:sz w:val="20"/>
                <w:szCs w:val="20"/>
              </w:rPr>
              <w:t>$.collections</w:t>
            </w:r>
            <w:proofErr w:type="gramEnd"/>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w:t>
            </w:r>
          </w:p>
        </w:tc>
      </w:tr>
    </w:tbl>
    <w:p w14:paraId="6AD4B096"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4"/>
        <w:gridCol w:w="7001"/>
      </w:tblGrid>
      <w:tr w:rsidR="00D0224A" w:rsidRPr="00D0224A" w14:paraId="074A705D" w14:textId="77777777" w:rsidTr="00D0224A">
        <w:trPr>
          <w:tblCellSpacing w:w="15" w:type="dxa"/>
        </w:trPr>
        <w:tc>
          <w:tcPr>
            <w:tcW w:w="0" w:type="auto"/>
            <w:shd w:val="clear" w:color="auto" w:fill="FFFFFF"/>
            <w:vAlign w:val="center"/>
            <w:hideMark/>
          </w:tcPr>
          <w:p w14:paraId="7C876AD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13</w:t>
            </w:r>
          </w:p>
        </w:tc>
        <w:tc>
          <w:tcPr>
            <w:tcW w:w="0" w:type="auto"/>
            <w:shd w:val="clear" w:color="auto" w:fill="FFFFFF"/>
            <w:vAlign w:val="center"/>
            <w:hideMark/>
          </w:tcPr>
          <w:p w14:paraId="721AC02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src</w:t>
            </w:r>
            <w:proofErr w:type="spellEnd"/>
            <w:r w:rsidRPr="00D0224A">
              <w:rPr>
                <w:rFonts w:ascii="Times New Roman" w:eastAsia="Times New Roman" w:hAnsi="Times New Roman" w:cs="Times New Roman"/>
                <w:b/>
                <w:bCs/>
                <w:sz w:val="24"/>
                <w:szCs w:val="24"/>
              </w:rPr>
              <w:t>-md-success</w:t>
            </w:r>
          </w:p>
        </w:tc>
      </w:tr>
      <w:tr w:rsidR="00D0224A" w:rsidRPr="00D0224A" w14:paraId="59108B11" w14:textId="77777777" w:rsidTr="00D0224A">
        <w:trPr>
          <w:tblCellSpacing w:w="15" w:type="dxa"/>
        </w:trPr>
        <w:tc>
          <w:tcPr>
            <w:tcW w:w="0" w:type="auto"/>
            <w:shd w:val="clear" w:color="auto" w:fill="FFFFFF"/>
            <w:vAlign w:val="center"/>
            <w:hideMark/>
          </w:tcPr>
          <w:p w14:paraId="4DC54B5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24E750B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successful execution of the operation SHALL be reported as a response with a HTTP status code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w:t>
            </w:r>
          </w:p>
        </w:tc>
      </w:tr>
      <w:tr w:rsidR="00D0224A" w:rsidRPr="00D0224A" w14:paraId="666189F2" w14:textId="77777777" w:rsidTr="00D0224A">
        <w:trPr>
          <w:tblCellSpacing w:w="15" w:type="dxa"/>
        </w:trPr>
        <w:tc>
          <w:tcPr>
            <w:tcW w:w="0" w:type="auto"/>
            <w:shd w:val="clear" w:color="auto" w:fill="FFFFFF"/>
            <w:vAlign w:val="center"/>
            <w:hideMark/>
          </w:tcPr>
          <w:p w14:paraId="6AB3FE6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1634104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content of that response SHALL be based upon the JSON schema </w:t>
            </w:r>
            <w:hyperlink r:id="rId193" w:history="1">
              <w:proofErr w:type="spellStart"/>
              <w:r w:rsidRPr="00D0224A">
                <w:rPr>
                  <w:rFonts w:ascii="Times New Roman" w:eastAsia="Times New Roman" w:hAnsi="Times New Roman" w:cs="Times New Roman"/>
                  <w:color w:val="0000FF"/>
                  <w:sz w:val="24"/>
                  <w:szCs w:val="24"/>
                  <w:u w:val="single"/>
                </w:rPr>
                <w:t>collectionInfo.json</w:t>
              </w:r>
              <w:proofErr w:type="spellEnd"/>
            </w:hyperlink>
            <w:r w:rsidRPr="00D0224A">
              <w:rPr>
                <w:rFonts w:ascii="Times New Roman" w:eastAsia="Times New Roman" w:hAnsi="Times New Roman" w:cs="Times New Roman"/>
                <w:sz w:val="24"/>
                <w:szCs w:val="24"/>
              </w:rPr>
              <w:t>.</w:t>
            </w:r>
          </w:p>
        </w:tc>
      </w:tr>
      <w:tr w:rsidR="00D0224A" w:rsidRPr="00D0224A" w14:paraId="4E3882FE" w14:textId="77777777" w:rsidTr="00D0224A">
        <w:trPr>
          <w:tblCellSpacing w:w="15" w:type="dxa"/>
        </w:trPr>
        <w:tc>
          <w:tcPr>
            <w:tcW w:w="0" w:type="auto"/>
            <w:shd w:val="clear" w:color="auto" w:fill="FFFFFF"/>
            <w:vAlign w:val="center"/>
            <w:hideMark/>
          </w:tcPr>
          <w:p w14:paraId="46F6096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w:t>
            </w:r>
          </w:p>
        </w:tc>
        <w:tc>
          <w:tcPr>
            <w:tcW w:w="0" w:type="auto"/>
            <w:shd w:val="clear" w:color="auto" w:fill="FFFFFF"/>
            <w:vAlign w:val="center"/>
            <w:hideMark/>
          </w:tcPr>
          <w:p w14:paraId="67D4150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content of that response SHALL be consistent with the content for this resource collection in 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response. That is, the values for </w:t>
            </w:r>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 xml:space="preserve">, </w:t>
            </w:r>
            <w:r w:rsidRPr="00D0224A">
              <w:rPr>
                <w:rFonts w:ascii="Courier New" w:eastAsia="Times New Roman" w:hAnsi="Courier New" w:cs="Courier New"/>
                <w:sz w:val="20"/>
                <w:szCs w:val="20"/>
              </w:rPr>
              <w:t>title</w:t>
            </w:r>
            <w:r w:rsidRPr="00D0224A">
              <w:rPr>
                <w:rFonts w:ascii="Times New Roman" w:eastAsia="Times New Roman" w:hAnsi="Times New Roman" w:cs="Times New Roman"/>
                <w:sz w:val="24"/>
                <w:szCs w:val="24"/>
              </w:rPr>
              <w:t xml:space="preserve">, </w:t>
            </w:r>
            <w:r w:rsidRPr="00D0224A">
              <w:rPr>
                <w:rFonts w:ascii="Courier New" w:eastAsia="Times New Roman" w:hAnsi="Courier New" w:cs="Courier New"/>
                <w:sz w:val="20"/>
                <w:szCs w:val="20"/>
              </w:rPr>
              <w:t>description</w:t>
            </w:r>
            <w:r w:rsidRPr="00D0224A">
              <w:rPr>
                <w:rFonts w:ascii="Times New Roman" w:eastAsia="Times New Roman" w:hAnsi="Times New Roman" w:cs="Times New Roman"/>
                <w:sz w:val="24"/>
                <w:szCs w:val="24"/>
              </w:rPr>
              <w:t xml:space="preserve"> and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SHALL be identical.</w:t>
            </w:r>
          </w:p>
        </w:tc>
      </w:tr>
    </w:tbl>
    <w:p w14:paraId="690619F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Collection Information is based on the </w:t>
      </w:r>
      <w:hyperlink r:id="rId194" w:history="1">
        <w:r w:rsidRPr="00D0224A">
          <w:rPr>
            <w:rFonts w:ascii="Times New Roman" w:eastAsia="Times New Roman" w:hAnsi="Times New Roman" w:cs="Times New Roman"/>
            <w:color w:val="0000FF"/>
            <w:sz w:val="24"/>
            <w:szCs w:val="24"/>
            <w:u w:val="single"/>
          </w:rPr>
          <w:t>Collection Information Schema</w:t>
        </w:r>
      </w:hyperlink>
      <w:r w:rsidRPr="00D0224A">
        <w:rPr>
          <w:rFonts w:ascii="Times New Roman" w:eastAsia="Times New Roman" w:hAnsi="Times New Roman" w:cs="Times New Roman"/>
          <w:sz w:val="24"/>
          <w:szCs w:val="24"/>
        </w:rPr>
        <w:t xml:space="preserve">. Examples of Collection Information are provided in </w:t>
      </w:r>
      <w:hyperlink r:id="rId195" w:anchor="collection-information-examples" w:history="1">
        <w:r w:rsidRPr="00D0224A">
          <w:rPr>
            <w:rFonts w:ascii="Times New Roman" w:eastAsia="Times New Roman" w:hAnsi="Times New Roman" w:cs="Times New Roman"/>
            <w:color w:val="0000FF"/>
            <w:sz w:val="24"/>
            <w:szCs w:val="24"/>
            <w:u w:val="single"/>
          </w:rPr>
          <w:t>Collection Information Examples</w:t>
        </w:r>
      </w:hyperlink>
      <w:r w:rsidRPr="00D0224A">
        <w:rPr>
          <w:rFonts w:ascii="Times New Roman" w:eastAsia="Times New Roman" w:hAnsi="Times New Roman" w:cs="Times New Roman"/>
          <w:sz w:val="24"/>
          <w:szCs w:val="24"/>
        </w:rPr>
        <w:t>.</w:t>
      </w:r>
    </w:p>
    <w:p w14:paraId="2A202FAB"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 Information Schema</w:t>
      </w:r>
    </w:p>
    <w:p w14:paraId="2FD1796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122B4CC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"$schema": "http://json-schema.org/draft-07/schema#",</w:t>
      </w:r>
    </w:p>
    <w:p w14:paraId="222DE29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"Collection Information Schema",</w:t>
      </w:r>
    </w:p>
    <w:p w14:paraId="5559677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"This schema defines metadata resource returned from /collections/{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p>
    <w:p w14:paraId="61E3CA3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"object",</w:t>
      </w:r>
    </w:p>
    <w:p w14:paraId="7AD1E62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"required": [</w:t>
      </w:r>
    </w:p>
    <w:p w14:paraId="6177C3F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"id",</w:t>
      </w:r>
    </w:p>
    <w:p w14:paraId="4AA55AA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lastRenderedPageBreak/>
        <w:t xml:space="preserve">        "links"</w:t>
      </w:r>
    </w:p>
    <w:p w14:paraId="4493B1E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11CC0B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"properties": {</w:t>
      </w:r>
    </w:p>
    <w:p w14:paraId="7719DF2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"id": {</w:t>
      </w:r>
    </w:p>
    <w:p w14:paraId="3691ED1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1741B88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F50710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w:t>
      </w:r>
    </w:p>
    <w:p w14:paraId="5C0CE18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7535A70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6568CD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w:t>
      </w:r>
    </w:p>
    <w:p w14:paraId="6165FC5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208E15C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05E574E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 {</w:t>
      </w:r>
    </w:p>
    <w:p w14:paraId="4EC2184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0729761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w:t>
      </w:r>
      <w:proofErr w:type="spellStart"/>
      <w:proofErr w:type="gramStart"/>
      <w:r w:rsidRPr="00D0224A">
        <w:rPr>
          <w:rFonts w:ascii="Courier New" w:eastAsia="Times New Roman" w:hAnsi="Courier New" w:cs="Courier New"/>
          <w:sz w:val="20"/>
          <w:szCs w:val="20"/>
        </w:rPr>
        <w:t>link.json</w:t>
      </w:r>
      <w:proofErr w:type="spellEnd"/>
      <w:proofErr w:type="gramEnd"/>
      <w:r w:rsidRPr="00D0224A">
        <w:rPr>
          <w:rFonts w:ascii="Courier New" w:eastAsia="Times New Roman" w:hAnsi="Courier New" w:cs="Courier New"/>
          <w:sz w:val="20"/>
          <w:szCs w:val="20"/>
        </w:rPr>
        <w:t>"}</w:t>
      </w:r>
    </w:p>
    <w:p w14:paraId="5CA5241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666028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"extent": {"$</w:t>
      </w:r>
      <w:proofErr w:type="spellStart"/>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w:t>
      </w:r>
      <w:proofErr w:type="spellStart"/>
      <w:proofErr w:type="gramStart"/>
      <w:r w:rsidRPr="00D0224A">
        <w:rPr>
          <w:rFonts w:ascii="Courier New" w:eastAsia="Times New Roman" w:hAnsi="Courier New" w:cs="Courier New"/>
          <w:sz w:val="20"/>
          <w:szCs w:val="20"/>
        </w:rPr>
        <w:t>extent.json</w:t>
      </w:r>
      <w:proofErr w:type="spellEnd"/>
      <w:proofErr w:type="gramEnd"/>
      <w:r w:rsidRPr="00D0224A">
        <w:rPr>
          <w:rFonts w:ascii="Courier New" w:eastAsia="Times New Roman" w:hAnsi="Courier New" w:cs="Courier New"/>
          <w:sz w:val="20"/>
          <w:szCs w:val="20"/>
        </w:rPr>
        <w:t>"},</w:t>
      </w:r>
    </w:p>
    <w:p w14:paraId="527C117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itemType</w:t>
      </w:r>
      <w:proofErr w:type="spellEnd"/>
      <w:r w:rsidRPr="00D0224A">
        <w:rPr>
          <w:rFonts w:ascii="Courier New" w:eastAsia="Times New Roman" w:hAnsi="Courier New" w:cs="Courier New"/>
          <w:sz w:val="20"/>
          <w:szCs w:val="20"/>
        </w:rPr>
        <w:t>": {</w:t>
      </w:r>
    </w:p>
    <w:p w14:paraId="7CB7F2C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37EA8F1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"default": "unknown"</w:t>
      </w:r>
    </w:p>
    <w:p w14:paraId="3C815A6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976C9F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crs</w:t>
      </w:r>
      <w:proofErr w:type="spellEnd"/>
      <w:r w:rsidRPr="00D0224A">
        <w:rPr>
          <w:rFonts w:ascii="Courier New" w:eastAsia="Times New Roman" w:hAnsi="Courier New" w:cs="Courier New"/>
          <w:sz w:val="20"/>
          <w:szCs w:val="20"/>
        </w:rPr>
        <w:t>": {</w:t>
      </w:r>
    </w:p>
    <w:p w14:paraId="6D2F9FD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"the list of coordinate reference systems supported by the API; the first item is the default coordinate reference system",</w:t>
      </w:r>
    </w:p>
    <w:p w14:paraId="5713C60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2CA1135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 {</w:t>
      </w:r>
    </w:p>
    <w:p w14:paraId="3A6F18A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53111BF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526B1BD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"default": [</w:t>
      </w:r>
    </w:p>
    <w:p w14:paraId="7217CEA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"http://www.opengis.net/def/crs/OGC/1.3/CRS84"</w:t>
      </w:r>
    </w:p>
    <w:p w14:paraId="1660152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7F17E7B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"example": [</w:t>
      </w:r>
    </w:p>
    <w:p w14:paraId="5320FE9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"http://www.opengis.net/def/crs/OGC/1.3/CRS84",</w:t>
      </w:r>
    </w:p>
    <w:p w14:paraId="33D3E02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"http://www.opengis.net/def/crs/EPSG/0/4326"</w:t>
      </w:r>
    </w:p>
    <w:p w14:paraId="624B880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06ADFCB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5BC4A43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21DD950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CA9D68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schema is further constrained by the following requirements and recom</w:t>
      </w:r>
      <w:ins w:id="381" w:author="Carl Reed" w:date="2020-02-04T17:52:00Z">
        <w:r w:rsidR="00714387">
          <w:rPr>
            <w:rFonts w:ascii="Times New Roman" w:eastAsia="Times New Roman" w:hAnsi="Times New Roman" w:cs="Times New Roman"/>
            <w:sz w:val="24"/>
            <w:szCs w:val="24"/>
          </w:rPr>
          <w:t>m</w:t>
        </w:r>
      </w:ins>
      <w:r w:rsidRPr="00D0224A">
        <w:rPr>
          <w:rFonts w:ascii="Times New Roman" w:eastAsia="Times New Roman" w:hAnsi="Times New Roman" w:cs="Times New Roman"/>
          <w:sz w:val="24"/>
          <w:szCs w:val="24"/>
        </w:rPr>
        <w:t>endations.</w:t>
      </w:r>
    </w:p>
    <w:p w14:paraId="2A96BA8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To support hypermedia navigation,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must be po</w:t>
      </w:r>
      <w:ins w:id="382" w:author="Carl Reed" w:date="2020-02-04T17:52:00Z">
        <w:r w:rsidR="00714387">
          <w:rPr>
            <w:rFonts w:ascii="Times New Roman" w:eastAsia="Times New Roman" w:hAnsi="Times New Roman" w:cs="Times New Roman"/>
            <w:sz w:val="24"/>
            <w:szCs w:val="24"/>
          </w:rPr>
          <w:t>p</w:t>
        </w:r>
      </w:ins>
      <w:del w:id="383" w:author="Carl Reed" w:date="2020-02-04T17:52:00Z">
        <w:r w:rsidRPr="00D0224A" w:rsidDel="00714387">
          <w:rPr>
            <w:rFonts w:ascii="Times New Roman" w:eastAsia="Times New Roman" w:hAnsi="Times New Roman" w:cs="Times New Roman"/>
            <w:sz w:val="24"/>
            <w:szCs w:val="24"/>
          </w:rPr>
          <w:delText>l</w:delText>
        </w:r>
      </w:del>
      <w:r w:rsidRPr="00D0224A">
        <w:rPr>
          <w:rFonts w:ascii="Times New Roman" w:eastAsia="Times New Roman" w:hAnsi="Times New Roman" w:cs="Times New Roman"/>
          <w:sz w:val="24"/>
          <w:szCs w:val="24"/>
        </w:rPr>
        <w:t>ulated with sufficient hyperlinks to navigate through the whole dataset.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2"/>
        <w:gridCol w:w="6973"/>
      </w:tblGrid>
      <w:tr w:rsidR="00D0224A" w:rsidRPr="00D0224A" w14:paraId="7AAE9355" w14:textId="77777777" w:rsidTr="00D0224A">
        <w:trPr>
          <w:tblCellSpacing w:w="15" w:type="dxa"/>
        </w:trPr>
        <w:tc>
          <w:tcPr>
            <w:tcW w:w="0" w:type="auto"/>
            <w:shd w:val="clear" w:color="auto" w:fill="FFFFFF"/>
            <w:vAlign w:val="center"/>
            <w:hideMark/>
          </w:tcPr>
          <w:p w14:paraId="737D9DB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3518277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-md-items-links</w:t>
            </w:r>
          </w:p>
        </w:tc>
      </w:tr>
      <w:tr w:rsidR="00D0224A" w:rsidRPr="00D0224A" w14:paraId="311EF865" w14:textId="77777777" w:rsidTr="00D0224A">
        <w:trPr>
          <w:tblCellSpacing w:w="15" w:type="dxa"/>
        </w:trPr>
        <w:tc>
          <w:tcPr>
            <w:tcW w:w="0" w:type="auto"/>
            <w:shd w:val="clear" w:color="auto" w:fill="FFFFFF"/>
            <w:vAlign w:val="center"/>
            <w:hideMark/>
          </w:tcPr>
          <w:p w14:paraId="1657304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29E4965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SHALL include the following links in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of the response:</w:t>
            </w:r>
          </w:p>
          <w:p w14:paraId="41698E48" w14:textId="77777777" w:rsidR="00D0224A" w:rsidRPr="00D0224A" w:rsidRDefault="00714387" w:rsidP="00D0224A">
            <w:pPr>
              <w:numPr>
                <w:ilvl w:val="0"/>
                <w:numId w:val="19"/>
              </w:numPr>
              <w:spacing w:before="100" w:beforeAutospacing="1" w:after="100" w:afterAutospacing="1" w:line="240" w:lineRule="auto"/>
              <w:rPr>
                <w:rFonts w:ascii="Times New Roman" w:eastAsia="Times New Roman" w:hAnsi="Times New Roman" w:cs="Times New Roman"/>
                <w:sz w:val="24"/>
                <w:szCs w:val="24"/>
              </w:rPr>
            </w:pPr>
            <w:ins w:id="384" w:author="Carl Reed" w:date="2020-02-04T17:52:00Z">
              <w:r>
                <w:rPr>
                  <w:rFonts w:ascii="Times New Roman" w:eastAsia="Times New Roman" w:hAnsi="Times New Roman" w:cs="Times New Roman"/>
                  <w:sz w:val="24"/>
                  <w:szCs w:val="24"/>
                </w:rPr>
                <w:t>A</w:t>
              </w:r>
            </w:ins>
            <w:del w:id="385" w:author="Carl Reed" w:date="2020-02-04T17:52:00Z">
              <w:r w:rsidR="00D0224A" w:rsidRPr="00D0224A" w:rsidDel="00714387">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 xml:space="preserve"> link to this response document (relation: </w:t>
            </w:r>
            <w:r w:rsidR="00D0224A" w:rsidRPr="00D0224A">
              <w:rPr>
                <w:rFonts w:ascii="Courier New" w:eastAsia="Times New Roman" w:hAnsi="Courier New" w:cs="Courier New"/>
                <w:sz w:val="20"/>
                <w:szCs w:val="20"/>
              </w:rPr>
              <w:t>self</w:t>
            </w:r>
            <w:r w:rsidR="00D0224A" w:rsidRPr="00D0224A">
              <w:rPr>
                <w:rFonts w:ascii="Times New Roman" w:eastAsia="Times New Roman" w:hAnsi="Times New Roman" w:cs="Times New Roman"/>
                <w:sz w:val="24"/>
                <w:szCs w:val="24"/>
              </w:rPr>
              <w:t>),</w:t>
            </w:r>
          </w:p>
          <w:p w14:paraId="09843CD9" w14:textId="77777777" w:rsidR="00D0224A" w:rsidRPr="00D0224A" w:rsidRDefault="00714387" w:rsidP="00D0224A">
            <w:pPr>
              <w:numPr>
                <w:ilvl w:val="0"/>
                <w:numId w:val="19"/>
              </w:numPr>
              <w:spacing w:before="100" w:beforeAutospacing="1" w:after="100" w:afterAutospacing="1" w:line="240" w:lineRule="auto"/>
              <w:rPr>
                <w:rFonts w:ascii="Times New Roman" w:eastAsia="Times New Roman" w:hAnsi="Times New Roman" w:cs="Times New Roman"/>
                <w:sz w:val="24"/>
                <w:szCs w:val="24"/>
              </w:rPr>
            </w:pPr>
            <w:ins w:id="386" w:author="Carl Reed" w:date="2020-02-04T17:52:00Z">
              <w:r>
                <w:rPr>
                  <w:rFonts w:ascii="Times New Roman" w:eastAsia="Times New Roman" w:hAnsi="Times New Roman" w:cs="Times New Roman"/>
                  <w:sz w:val="24"/>
                  <w:szCs w:val="24"/>
                </w:rPr>
                <w:t>A</w:t>
              </w:r>
            </w:ins>
            <w:del w:id="387" w:author="Carl Reed" w:date="2020-02-04T17:52:00Z">
              <w:r w:rsidR="00D0224A" w:rsidRPr="00D0224A" w:rsidDel="00714387">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 xml:space="preserve"> link to the response document in every other media type </w:t>
            </w:r>
            <w:r w:rsidR="00D0224A" w:rsidRPr="00D0224A">
              <w:rPr>
                <w:rFonts w:ascii="Times New Roman" w:eastAsia="Times New Roman" w:hAnsi="Times New Roman" w:cs="Times New Roman"/>
                <w:sz w:val="24"/>
                <w:szCs w:val="24"/>
              </w:rPr>
              <w:lastRenderedPageBreak/>
              <w:t xml:space="preserve">supported by the API (relation: </w:t>
            </w:r>
            <w:r w:rsidR="00D0224A" w:rsidRPr="00D0224A">
              <w:rPr>
                <w:rFonts w:ascii="Courier New" w:eastAsia="Times New Roman" w:hAnsi="Courier New" w:cs="Courier New"/>
                <w:sz w:val="20"/>
                <w:szCs w:val="20"/>
              </w:rPr>
              <w:t>alternate</w:t>
            </w:r>
            <w:r w:rsidR="00D0224A" w:rsidRPr="00D0224A">
              <w:rPr>
                <w:rFonts w:ascii="Times New Roman" w:eastAsia="Times New Roman" w:hAnsi="Times New Roman" w:cs="Times New Roman"/>
                <w:sz w:val="24"/>
                <w:szCs w:val="24"/>
              </w:rPr>
              <w:t>).</w:t>
            </w:r>
          </w:p>
        </w:tc>
      </w:tr>
      <w:tr w:rsidR="00D0224A" w:rsidRPr="00D0224A" w14:paraId="3BDD38E7" w14:textId="77777777" w:rsidTr="00D0224A">
        <w:trPr>
          <w:tblCellSpacing w:w="15" w:type="dxa"/>
        </w:trPr>
        <w:tc>
          <w:tcPr>
            <w:tcW w:w="0" w:type="auto"/>
            <w:shd w:val="clear" w:color="auto" w:fill="FFFFFF"/>
            <w:vAlign w:val="center"/>
            <w:hideMark/>
          </w:tcPr>
          <w:p w14:paraId="0C2C10F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B</w:t>
            </w:r>
          </w:p>
        </w:tc>
        <w:tc>
          <w:tcPr>
            <w:tcW w:w="0" w:type="auto"/>
            <w:shd w:val="clear" w:color="auto" w:fill="FFFFFF"/>
            <w:vAlign w:val="center"/>
            <w:hideMark/>
          </w:tcPr>
          <w:p w14:paraId="11927D4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of the response SHALL include an item for each supported encoding of that collection with a link to the collection resource (relation: </w:t>
            </w:r>
            <w:r w:rsidRPr="00D0224A">
              <w:rPr>
                <w:rFonts w:ascii="Courier New" w:eastAsia="Times New Roman" w:hAnsi="Courier New" w:cs="Courier New"/>
                <w:sz w:val="20"/>
                <w:szCs w:val="20"/>
              </w:rPr>
              <w:t>items</w:t>
            </w:r>
            <w:r w:rsidRPr="00D0224A">
              <w:rPr>
                <w:rFonts w:ascii="Times New Roman" w:eastAsia="Times New Roman" w:hAnsi="Times New Roman" w:cs="Times New Roman"/>
                <w:sz w:val="24"/>
                <w:szCs w:val="24"/>
              </w:rPr>
              <w:t>).</w:t>
            </w:r>
          </w:p>
        </w:tc>
      </w:tr>
      <w:tr w:rsidR="00D0224A" w:rsidRPr="00D0224A" w14:paraId="6A824B66" w14:textId="77777777" w:rsidTr="00D0224A">
        <w:trPr>
          <w:tblCellSpacing w:w="15" w:type="dxa"/>
        </w:trPr>
        <w:tc>
          <w:tcPr>
            <w:tcW w:w="0" w:type="auto"/>
            <w:shd w:val="clear" w:color="auto" w:fill="FFFFFF"/>
            <w:vAlign w:val="center"/>
            <w:hideMark/>
          </w:tcPr>
          <w:p w14:paraId="30DCD88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236B680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All links SHALL include the </w:t>
            </w:r>
            <w:proofErr w:type="spellStart"/>
            <w:r w:rsidRPr="00D0224A">
              <w:rPr>
                <w:rFonts w:ascii="Courier New" w:eastAsia="Times New Roman" w:hAnsi="Courier New" w:cs="Courier New"/>
                <w:sz w:val="20"/>
                <w:szCs w:val="20"/>
              </w:rPr>
              <w:t>rel</w:t>
            </w:r>
            <w:proofErr w:type="spellEnd"/>
            <w:r w:rsidRPr="00D0224A">
              <w:rPr>
                <w:rFonts w:ascii="Times New Roman" w:eastAsia="Times New Roman" w:hAnsi="Times New Roman" w:cs="Times New Roman"/>
                <w:sz w:val="24"/>
                <w:szCs w:val="24"/>
              </w:rPr>
              <w:t xml:space="preserve"> and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properties.</w:t>
            </w:r>
          </w:p>
        </w:tc>
      </w:tr>
    </w:tbl>
    <w:p w14:paraId="2393821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Additional information may be available to assist in understanding and using this dataset. Links to those resources should be provided as well.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4"/>
        <w:gridCol w:w="6591"/>
      </w:tblGrid>
      <w:tr w:rsidR="00D0224A" w:rsidRPr="00D0224A" w14:paraId="2276C457" w14:textId="77777777" w:rsidTr="00D0224A">
        <w:trPr>
          <w:tblCellSpacing w:w="15" w:type="dxa"/>
        </w:trPr>
        <w:tc>
          <w:tcPr>
            <w:tcW w:w="0" w:type="auto"/>
            <w:shd w:val="clear" w:color="auto" w:fill="FFFFFF"/>
            <w:vAlign w:val="center"/>
            <w:hideMark/>
          </w:tcPr>
          <w:p w14:paraId="6CF368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w:t>
            </w:r>
            <w:ins w:id="388" w:author="Carl Reed" w:date="2020-02-04T17:52:00Z">
              <w:r w:rsidR="00714387">
                <w:rPr>
                  <w:rFonts w:ascii="Times New Roman" w:eastAsia="Times New Roman" w:hAnsi="Times New Roman" w:cs="Times New Roman"/>
                  <w:b/>
                  <w:bCs/>
                  <w:sz w:val="24"/>
                  <w:szCs w:val="24"/>
                </w:rPr>
                <w:t>m</w:t>
              </w:r>
            </w:ins>
            <w:r w:rsidRPr="00D0224A">
              <w:rPr>
                <w:rFonts w:ascii="Times New Roman" w:eastAsia="Times New Roman" w:hAnsi="Times New Roman" w:cs="Times New Roman"/>
                <w:b/>
                <w:bCs/>
                <w:sz w:val="24"/>
                <w:szCs w:val="24"/>
              </w:rPr>
              <w:t>endation 8</w:t>
            </w:r>
          </w:p>
        </w:tc>
        <w:tc>
          <w:tcPr>
            <w:tcW w:w="0" w:type="auto"/>
            <w:shd w:val="clear" w:color="auto" w:fill="FFFFFF"/>
            <w:vAlign w:val="center"/>
            <w:hideMark/>
          </w:tcPr>
          <w:p w14:paraId="50F357A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-md-items-</w:t>
            </w:r>
            <w:proofErr w:type="spellStart"/>
            <w:r w:rsidRPr="00D0224A">
              <w:rPr>
                <w:rFonts w:ascii="Times New Roman" w:eastAsia="Times New Roman" w:hAnsi="Times New Roman" w:cs="Times New Roman"/>
                <w:b/>
                <w:bCs/>
                <w:sz w:val="24"/>
                <w:szCs w:val="24"/>
              </w:rPr>
              <w:t>desciptions</w:t>
            </w:r>
            <w:proofErr w:type="spellEnd"/>
          </w:p>
        </w:tc>
      </w:tr>
      <w:tr w:rsidR="00D0224A" w:rsidRPr="00D0224A" w14:paraId="7CE1BA3A" w14:textId="77777777" w:rsidTr="00D0224A">
        <w:trPr>
          <w:tblCellSpacing w:w="15" w:type="dxa"/>
        </w:trPr>
        <w:tc>
          <w:tcPr>
            <w:tcW w:w="0" w:type="auto"/>
            <w:shd w:val="clear" w:color="auto" w:fill="FFFFFF"/>
            <w:vAlign w:val="center"/>
            <w:hideMark/>
          </w:tcPr>
          <w:p w14:paraId="4156FE3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1628DA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external schemas or descriptions exist that provide additional information about the structure or semantics of the collection, a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SHOULD include links to each of those resources in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property of the response (relation: </w:t>
            </w:r>
            <w:proofErr w:type="spellStart"/>
            <w:r w:rsidRPr="00D0224A">
              <w:rPr>
                <w:rFonts w:ascii="Courier New" w:eastAsia="Times New Roman" w:hAnsi="Courier New" w:cs="Courier New"/>
                <w:sz w:val="20"/>
                <w:szCs w:val="20"/>
              </w:rPr>
              <w:t>describedBy</w:t>
            </w:r>
            <w:proofErr w:type="spellEnd"/>
            <w:r w:rsidRPr="00D0224A">
              <w:rPr>
                <w:rFonts w:ascii="Times New Roman" w:eastAsia="Times New Roman" w:hAnsi="Times New Roman" w:cs="Times New Roman"/>
                <w:sz w:val="24"/>
                <w:szCs w:val="24"/>
              </w:rPr>
              <w:t>).</w:t>
            </w:r>
          </w:p>
        </w:tc>
      </w:tr>
      <w:tr w:rsidR="00D0224A" w:rsidRPr="00D0224A" w14:paraId="63152E04" w14:textId="77777777" w:rsidTr="00D0224A">
        <w:trPr>
          <w:tblCellSpacing w:w="15" w:type="dxa"/>
        </w:trPr>
        <w:tc>
          <w:tcPr>
            <w:tcW w:w="0" w:type="auto"/>
            <w:shd w:val="clear" w:color="auto" w:fill="FFFFFF"/>
            <w:vAlign w:val="center"/>
            <w:hideMark/>
          </w:tcPr>
          <w:p w14:paraId="7AB22C7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2061CD7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link parameter SHOULD be provided for each link.</w:t>
            </w:r>
          </w:p>
        </w:tc>
      </w:tr>
    </w:tbl>
    <w:p w14:paraId="3E93481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Additional requirements and </w:t>
      </w:r>
      <w:proofErr w:type="spellStart"/>
      <w:r w:rsidRPr="00D0224A">
        <w:rPr>
          <w:rFonts w:ascii="Times New Roman" w:eastAsia="Times New Roman" w:hAnsi="Times New Roman" w:cs="Times New Roman"/>
          <w:sz w:val="24"/>
          <w:szCs w:val="24"/>
        </w:rPr>
        <w:t>recomendations</w:t>
      </w:r>
      <w:proofErr w:type="spellEnd"/>
      <w:r w:rsidRPr="00D0224A">
        <w:rPr>
          <w:rFonts w:ascii="Times New Roman" w:eastAsia="Times New Roman" w:hAnsi="Times New Roman" w:cs="Times New Roman"/>
          <w:sz w:val="24"/>
          <w:szCs w:val="24"/>
        </w:rPr>
        <w:t xml:space="preserve"> apply to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w:t>
      </w:r>
      <w:proofErr w:type="spellStart"/>
      <w:r w:rsidRPr="00D0224A">
        <w:rPr>
          <w:rFonts w:ascii="Times New Roman" w:eastAsia="Times New Roman" w:hAnsi="Times New Roman" w:cs="Times New Roman"/>
          <w:sz w:val="24"/>
          <w:szCs w:val="24"/>
        </w:rPr>
        <w:t>propery</w:t>
      </w:r>
      <w:proofErr w:type="spellEnd"/>
      <w:r w:rsidRPr="00D0224A">
        <w:rPr>
          <w:rFonts w:ascii="Times New Roman" w:eastAsia="Times New Roman" w:hAnsi="Times New Roman" w:cs="Times New Roman"/>
          <w:sz w:val="24"/>
          <w:szCs w:val="24"/>
        </w:rPr>
        <w:t xml:space="preserve"> of the Collection Information.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D0224A" w:rsidRPr="00D0224A" w14:paraId="5FA56566" w14:textId="77777777" w:rsidTr="00D0224A">
        <w:trPr>
          <w:tblCellSpacing w:w="15" w:type="dxa"/>
        </w:trPr>
        <w:tc>
          <w:tcPr>
            <w:tcW w:w="0" w:type="auto"/>
            <w:shd w:val="clear" w:color="auto" w:fill="FFFFFF"/>
            <w:vAlign w:val="center"/>
            <w:hideMark/>
          </w:tcPr>
          <w:p w14:paraId="33415EC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15</w:t>
            </w:r>
          </w:p>
        </w:tc>
        <w:tc>
          <w:tcPr>
            <w:tcW w:w="0" w:type="auto"/>
            <w:shd w:val="clear" w:color="auto" w:fill="FFFFFF"/>
            <w:vAlign w:val="center"/>
            <w:hideMark/>
          </w:tcPr>
          <w:p w14:paraId="6DDD58D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-md-extent</w:t>
            </w:r>
          </w:p>
        </w:tc>
      </w:tr>
      <w:tr w:rsidR="00D0224A" w:rsidRPr="00D0224A" w14:paraId="1A4CE9F2" w14:textId="77777777" w:rsidTr="00D0224A">
        <w:trPr>
          <w:tblCellSpacing w:w="15" w:type="dxa"/>
        </w:trPr>
        <w:tc>
          <w:tcPr>
            <w:tcW w:w="0" w:type="auto"/>
            <w:shd w:val="clear" w:color="auto" w:fill="FFFFFF"/>
            <w:vAlign w:val="center"/>
            <w:hideMark/>
          </w:tcPr>
          <w:p w14:paraId="672FF6A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6168DD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each spatial resource collection,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property, if provided, SHALL provide bounding boxes that include all spatial geometries and time intervals that include all temporal geometries in this collection. The temporal extent may use </w:t>
            </w:r>
            <w:r w:rsidRPr="00D0224A">
              <w:rPr>
                <w:rFonts w:ascii="Courier New" w:eastAsia="Times New Roman" w:hAnsi="Courier New" w:cs="Courier New"/>
                <w:sz w:val="20"/>
                <w:szCs w:val="20"/>
              </w:rPr>
              <w:t>null</w:t>
            </w:r>
            <w:r w:rsidRPr="00D0224A">
              <w:rPr>
                <w:rFonts w:ascii="Times New Roman" w:eastAsia="Times New Roman" w:hAnsi="Times New Roman" w:cs="Times New Roman"/>
                <w:sz w:val="24"/>
                <w:szCs w:val="24"/>
              </w:rPr>
              <w:t xml:space="preserve"> values to indicate an open time interval.</w:t>
            </w:r>
          </w:p>
        </w:tc>
      </w:tr>
      <w:tr w:rsidR="00D0224A" w:rsidRPr="00D0224A" w14:paraId="683E9098" w14:textId="77777777" w:rsidTr="00D0224A">
        <w:trPr>
          <w:tblCellSpacing w:w="15" w:type="dxa"/>
        </w:trPr>
        <w:tc>
          <w:tcPr>
            <w:tcW w:w="0" w:type="auto"/>
            <w:shd w:val="clear" w:color="auto" w:fill="FFFFFF"/>
            <w:vAlign w:val="center"/>
            <w:hideMark/>
          </w:tcPr>
          <w:p w14:paraId="13B7A52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0747CADF" w14:textId="77777777" w:rsidR="00D0224A" w:rsidRPr="00D0224A" w:rsidRDefault="00D0224A" w:rsidP="00714387">
            <w:pPr>
              <w:spacing w:before="100" w:beforeAutospacing="1" w:after="100" w:afterAutospacing="1" w:line="240" w:lineRule="auto"/>
              <w:rPr>
                <w:rFonts w:ascii="Times New Roman" w:eastAsia="Times New Roman" w:hAnsi="Times New Roman" w:cs="Times New Roman"/>
                <w:sz w:val="24"/>
                <w:szCs w:val="24"/>
              </w:rPr>
            </w:pPr>
            <w:commentRangeStart w:id="389"/>
            <w:r w:rsidRPr="00D0224A">
              <w:rPr>
                <w:rFonts w:ascii="Times New Roman" w:eastAsia="Times New Roman" w:hAnsi="Times New Roman" w:cs="Times New Roman"/>
                <w:sz w:val="24"/>
                <w:szCs w:val="24"/>
              </w:rPr>
              <w:t xml:space="preserve">If a spatial resource has multiple properties with spatial or temporal information, </w:t>
            </w:r>
            <w:del w:id="390" w:author="Carl Reed" w:date="2020-02-04T17:53:00Z">
              <w:r w:rsidRPr="00D0224A" w:rsidDel="00714387">
                <w:rPr>
                  <w:rFonts w:ascii="Times New Roman" w:eastAsia="Times New Roman" w:hAnsi="Times New Roman" w:cs="Times New Roman"/>
                  <w:sz w:val="24"/>
                  <w:szCs w:val="24"/>
                </w:rPr>
                <w:delText xml:space="preserve">it is the decision of </w:delText>
              </w:r>
            </w:del>
            <w:r w:rsidRPr="00D0224A">
              <w:rPr>
                <w:rFonts w:ascii="Times New Roman" w:eastAsia="Times New Roman" w:hAnsi="Times New Roman" w:cs="Times New Roman"/>
                <w:sz w:val="24"/>
                <w:szCs w:val="24"/>
              </w:rPr>
              <w:t xml:space="preserve">the API implementation </w:t>
            </w:r>
            <w:ins w:id="391" w:author="Carl Reed" w:date="2020-02-04T17:53:00Z">
              <w:r w:rsidR="00714387">
                <w:rPr>
                  <w:rFonts w:ascii="Times New Roman" w:eastAsia="Times New Roman" w:hAnsi="Times New Roman" w:cs="Times New Roman"/>
                  <w:sz w:val="24"/>
                  <w:szCs w:val="24"/>
                </w:rPr>
                <w:t xml:space="preserve">decides </w:t>
              </w:r>
            </w:ins>
            <w:r w:rsidRPr="00D0224A">
              <w:rPr>
                <w:rFonts w:ascii="Times New Roman" w:eastAsia="Times New Roman" w:hAnsi="Times New Roman" w:cs="Times New Roman"/>
                <w:sz w:val="24"/>
                <w:szCs w:val="24"/>
              </w:rPr>
              <w:t xml:space="preserve">whether only a single spatial or </w:t>
            </w:r>
            <w:commentRangeStart w:id="392"/>
            <w:r w:rsidRPr="00D0224A">
              <w:rPr>
                <w:rFonts w:ascii="Times New Roman" w:eastAsia="Times New Roman" w:hAnsi="Times New Roman" w:cs="Times New Roman"/>
                <w:sz w:val="24"/>
                <w:szCs w:val="24"/>
              </w:rPr>
              <w:t>temporal geometry</w:t>
            </w:r>
            <w:commentRangeEnd w:id="392"/>
            <w:r w:rsidR="00842D56">
              <w:rPr>
                <w:rStyle w:val="CommentReference"/>
              </w:rPr>
              <w:commentReference w:id="392"/>
            </w:r>
            <w:r w:rsidRPr="00D0224A">
              <w:rPr>
                <w:rFonts w:ascii="Times New Roman" w:eastAsia="Times New Roman" w:hAnsi="Times New Roman" w:cs="Times New Roman"/>
                <w:sz w:val="24"/>
                <w:szCs w:val="24"/>
              </w:rPr>
              <w:t xml:space="preserve"> property is used to determine the extent or all relevant geometries.</w:t>
            </w:r>
            <w:commentRangeEnd w:id="389"/>
            <w:r w:rsidR="00C24EE8">
              <w:rPr>
                <w:rStyle w:val="CommentReference"/>
              </w:rPr>
              <w:commentReference w:id="389"/>
            </w:r>
          </w:p>
        </w:tc>
      </w:tr>
    </w:tbl>
    <w:p w14:paraId="433E1147"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05"/>
        <w:gridCol w:w="6600"/>
      </w:tblGrid>
      <w:tr w:rsidR="00D0224A" w:rsidRPr="00D0224A" w14:paraId="78426014" w14:textId="77777777" w:rsidTr="00D0224A">
        <w:trPr>
          <w:tblCellSpacing w:w="15" w:type="dxa"/>
        </w:trPr>
        <w:tc>
          <w:tcPr>
            <w:tcW w:w="0" w:type="auto"/>
            <w:shd w:val="clear" w:color="auto" w:fill="FFFFFF"/>
            <w:vAlign w:val="center"/>
            <w:hideMark/>
          </w:tcPr>
          <w:p w14:paraId="3F29A68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9</w:t>
            </w:r>
          </w:p>
        </w:tc>
        <w:tc>
          <w:tcPr>
            <w:tcW w:w="0" w:type="auto"/>
            <w:shd w:val="clear" w:color="auto" w:fill="FFFFFF"/>
            <w:vAlign w:val="center"/>
            <w:hideMark/>
          </w:tcPr>
          <w:p w14:paraId="3BE5C1A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/rec/core/</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-md-extent-single</w:t>
            </w:r>
          </w:p>
        </w:tc>
      </w:tr>
      <w:tr w:rsidR="00D0224A" w:rsidRPr="00D0224A" w14:paraId="7E6464FF" w14:textId="77777777" w:rsidTr="00D0224A">
        <w:trPr>
          <w:tblCellSpacing w:w="15" w:type="dxa"/>
        </w:trPr>
        <w:tc>
          <w:tcPr>
            <w:tcW w:w="0" w:type="auto"/>
            <w:shd w:val="clear" w:color="auto" w:fill="FFFFFF"/>
            <w:vAlign w:val="center"/>
            <w:hideMark/>
          </w:tcPr>
          <w:p w14:paraId="256CE59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DB185B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While the spatial and temporal extents support multiple bounding boxes (</w:t>
            </w:r>
            <w:proofErr w:type="spellStart"/>
            <w:r w:rsidRPr="00D0224A">
              <w:rPr>
                <w:rFonts w:ascii="Courier New" w:eastAsia="Times New Roman" w:hAnsi="Courier New" w:cs="Courier New"/>
                <w:sz w:val="20"/>
                <w:szCs w:val="20"/>
              </w:rPr>
              <w:t>bbox</w:t>
            </w:r>
            <w:proofErr w:type="spellEnd"/>
            <w:r w:rsidRPr="00D0224A">
              <w:rPr>
                <w:rFonts w:ascii="Times New Roman" w:eastAsia="Times New Roman" w:hAnsi="Times New Roman" w:cs="Times New Roman"/>
                <w:sz w:val="24"/>
                <w:szCs w:val="24"/>
              </w:rPr>
              <w:t xml:space="preserve"> array) and time intervals (</w:t>
            </w:r>
            <w:r w:rsidRPr="00D0224A">
              <w:rPr>
                <w:rFonts w:ascii="Courier New" w:eastAsia="Times New Roman" w:hAnsi="Courier New" w:cs="Courier New"/>
                <w:sz w:val="20"/>
                <w:szCs w:val="20"/>
              </w:rPr>
              <w:t>interval</w:t>
            </w:r>
            <w:r w:rsidRPr="00D0224A">
              <w:rPr>
                <w:rFonts w:ascii="Times New Roman" w:eastAsia="Times New Roman" w:hAnsi="Times New Roman" w:cs="Times New Roman"/>
                <w:sz w:val="24"/>
                <w:szCs w:val="24"/>
              </w:rPr>
              <w:t xml:space="preserve"> array) for advanced use cases, implementations SHOULD provide only a single bounding box or time interval unless the use of multiple values is important for the use of the dataset and agents using the API are known to be support multiple bounding boxes or time intervals.</w:t>
            </w:r>
          </w:p>
        </w:tc>
      </w:tr>
    </w:tbl>
    <w:p w14:paraId="6C837376"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9"/>
        <w:gridCol w:w="7246"/>
      </w:tblGrid>
      <w:tr w:rsidR="00D0224A" w:rsidRPr="00D0224A" w14:paraId="25B3744D" w14:textId="77777777" w:rsidTr="00D0224A">
        <w:trPr>
          <w:tblCellSpacing w:w="15" w:type="dxa"/>
        </w:trPr>
        <w:tc>
          <w:tcPr>
            <w:tcW w:w="0" w:type="auto"/>
            <w:shd w:val="clear" w:color="auto" w:fill="FFFFFF"/>
            <w:vAlign w:val="center"/>
            <w:hideMark/>
          </w:tcPr>
          <w:p w14:paraId="09F1543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Permission 3</w:t>
            </w:r>
          </w:p>
        </w:tc>
        <w:tc>
          <w:tcPr>
            <w:tcW w:w="0" w:type="auto"/>
            <w:shd w:val="clear" w:color="auto" w:fill="FFFFFF"/>
            <w:vAlign w:val="center"/>
            <w:hideMark/>
          </w:tcPr>
          <w:p w14:paraId="0A381C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/per/collections/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-md-extent-extensions</w:t>
            </w:r>
          </w:p>
        </w:tc>
      </w:tr>
      <w:tr w:rsidR="00D0224A" w:rsidRPr="00D0224A" w14:paraId="68EA3153" w14:textId="77777777" w:rsidTr="00D0224A">
        <w:trPr>
          <w:tblCellSpacing w:w="15" w:type="dxa"/>
        </w:trPr>
        <w:tc>
          <w:tcPr>
            <w:tcW w:w="0" w:type="auto"/>
            <w:shd w:val="clear" w:color="auto" w:fill="FFFFFF"/>
            <w:vAlign w:val="center"/>
            <w:hideMark/>
          </w:tcPr>
          <w:p w14:paraId="7081683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A</w:t>
            </w:r>
          </w:p>
        </w:tc>
        <w:tc>
          <w:tcPr>
            <w:tcW w:w="0" w:type="auto"/>
            <w:shd w:val="clear" w:color="auto" w:fill="FFFFFF"/>
            <w:vAlign w:val="center"/>
            <w:hideMark/>
          </w:tcPr>
          <w:p w14:paraId="2F86FED0" w14:textId="77777777" w:rsidR="00D0224A" w:rsidRPr="00D0224A" w:rsidRDefault="00D0224A" w:rsidP="00714387">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Core only specifies requirements for spatial and temporal extents. However,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object MAY be extended with additional members to represent other extents, </w:t>
            </w:r>
            <w:del w:id="393" w:author="Carl Reed" w:date="2020-02-04T17:55:00Z">
              <w:r w:rsidRPr="00D0224A" w:rsidDel="00714387">
                <w:rPr>
                  <w:rFonts w:ascii="Times New Roman" w:eastAsia="Times New Roman" w:hAnsi="Times New Roman" w:cs="Times New Roman"/>
                  <w:sz w:val="24"/>
                  <w:szCs w:val="24"/>
                </w:rPr>
                <w:delText>for example,</w:delText>
              </w:r>
            </w:del>
            <w:ins w:id="394" w:author="Carl Reed" w:date="2020-02-04T17:55:00Z">
              <w:r w:rsidR="00714387">
                <w:rPr>
                  <w:rFonts w:ascii="Times New Roman" w:eastAsia="Times New Roman" w:hAnsi="Times New Roman" w:cs="Times New Roman"/>
                  <w:sz w:val="24"/>
                  <w:szCs w:val="24"/>
                </w:rPr>
                <w:t>s</w:t>
              </w:r>
            </w:ins>
            <w:ins w:id="395" w:author="Carl Reed" w:date="2020-02-04T17:56:00Z">
              <w:r w:rsidR="00714387">
                <w:rPr>
                  <w:rFonts w:ascii="Times New Roman" w:eastAsia="Times New Roman" w:hAnsi="Times New Roman" w:cs="Times New Roman"/>
                  <w:sz w:val="24"/>
                  <w:szCs w:val="24"/>
                </w:rPr>
                <w:t>uch as</w:t>
              </w:r>
            </w:ins>
            <w:r w:rsidRPr="00D0224A">
              <w:rPr>
                <w:rFonts w:ascii="Times New Roman" w:eastAsia="Times New Roman" w:hAnsi="Times New Roman" w:cs="Times New Roman"/>
                <w:sz w:val="24"/>
                <w:szCs w:val="24"/>
              </w:rPr>
              <w:t xml:space="preserve"> thermal or pressure ranges.</w:t>
            </w:r>
          </w:p>
        </w:tc>
      </w:tr>
      <w:tr w:rsidR="00D0224A" w:rsidRPr="00D0224A" w14:paraId="6BD1261F" w14:textId="77777777" w:rsidTr="00D0224A">
        <w:trPr>
          <w:tblCellSpacing w:w="15" w:type="dxa"/>
        </w:trPr>
        <w:tc>
          <w:tcPr>
            <w:tcW w:w="0" w:type="auto"/>
            <w:shd w:val="clear" w:color="auto" w:fill="FFFFFF"/>
            <w:vAlign w:val="center"/>
            <w:hideMark/>
          </w:tcPr>
          <w:p w14:paraId="7B732D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0C95D9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Core only supports </w:t>
            </w:r>
            <w:commentRangeStart w:id="396"/>
            <w:commentRangeStart w:id="397"/>
            <w:r w:rsidRPr="00D0224A">
              <w:rPr>
                <w:rFonts w:ascii="Times New Roman" w:eastAsia="Times New Roman" w:hAnsi="Times New Roman" w:cs="Times New Roman"/>
                <w:sz w:val="24"/>
                <w:szCs w:val="24"/>
              </w:rPr>
              <w:t xml:space="preserve">spatial extents in WGS84 longitude/latitude and </w:t>
            </w:r>
            <w:commentRangeEnd w:id="396"/>
            <w:r w:rsidR="00714387">
              <w:rPr>
                <w:rStyle w:val="CommentReference"/>
              </w:rPr>
              <w:commentReference w:id="396"/>
            </w:r>
            <w:commentRangeEnd w:id="397"/>
            <w:r w:rsidR="00117ECF">
              <w:rPr>
                <w:rStyle w:val="CommentReference"/>
              </w:rPr>
              <w:commentReference w:id="397"/>
            </w:r>
            <w:r w:rsidRPr="00D0224A">
              <w:rPr>
                <w:rFonts w:ascii="Times New Roman" w:eastAsia="Times New Roman" w:hAnsi="Times New Roman" w:cs="Times New Roman"/>
                <w:sz w:val="24"/>
                <w:szCs w:val="24"/>
              </w:rPr>
              <w:t xml:space="preserve">temporal extents in the Gregorian calendar (these are the only </w:t>
            </w:r>
            <w:proofErr w:type="spellStart"/>
            <w:r w:rsidRPr="00714387">
              <w:rPr>
                <w:rFonts w:ascii="Times New Roman" w:eastAsia="Times New Roman" w:hAnsi="Times New Roman" w:cs="Times New Roman"/>
                <w:i/>
                <w:sz w:val="24"/>
                <w:szCs w:val="24"/>
                <w:rPrChange w:id="398" w:author="Carl Reed" w:date="2020-02-04T17:56:00Z">
                  <w:rPr>
                    <w:rFonts w:ascii="Times New Roman" w:eastAsia="Times New Roman" w:hAnsi="Times New Roman" w:cs="Times New Roman"/>
                    <w:sz w:val="24"/>
                    <w:szCs w:val="24"/>
                  </w:rPr>
                </w:rPrChange>
              </w:rPr>
              <w:t>enum</w:t>
            </w:r>
            <w:proofErr w:type="spellEnd"/>
            <w:r w:rsidRPr="00D0224A">
              <w:rPr>
                <w:rFonts w:ascii="Times New Roman" w:eastAsia="Times New Roman" w:hAnsi="Times New Roman" w:cs="Times New Roman"/>
                <w:sz w:val="24"/>
                <w:szCs w:val="24"/>
              </w:rPr>
              <w:t xml:space="preserve"> values in </w:t>
            </w:r>
            <w:hyperlink r:id="rId196" w:history="1">
              <w:proofErr w:type="spellStart"/>
              <w:r w:rsidRPr="00D0224A">
                <w:rPr>
                  <w:rFonts w:ascii="Times New Roman" w:eastAsia="Times New Roman" w:hAnsi="Times New Roman" w:cs="Times New Roman"/>
                  <w:color w:val="0000FF"/>
                  <w:sz w:val="24"/>
                  <w:szCs w:val="24"/>
                  <w:u w:val="single"/>
                </w:rPr>
                <w:t>extent.yaml</w:t>
              </w:r>
              <w:proofErr w:type="spellEnd"/>
            </w:hyperlink>
            <w:r w:rsidRPr="00D0224A">
              <w:rPr>
                <w:rFonts w:ascii="Times New Roman" w:eastAsia="Times New Roman" w:hAnsi="Times New Roman" w:cs="Times New Roman"/>
                <w:sz w:val="24"/>
                <w:szCs w:val="24"/>
              </w:rPr>
              <w:t>).</w:t>
            </w:r>
          </w:p>
        </w:tc>
      </w:tr>
      <w:tr w:rsidR="00D0224A" w:rsidRPr="00D0224A" w14:paraId="3B922FC2" w14:textId="77777777" w:rsidTr="00D0224A">
        <w:trPr>
          <w:tblCellSpacing w:w="15" w:type="dxa"/>
        </w:trPr>
        <w:tc>
          <w:tcPr>
            <w:tcW w:w="0" w:type="auto"/>
            <w:shd w:val="clear" w:color="auto" w:fill="FFFFFF"/>
            <w:vAlign w:val="center"/>
            <w:hideMark/>
          </w:tcPr>
          <w:p w14:paraId="51B06A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w:t>
            </w:r>
          </w:p>
        </w:tc>
        <w:tc>
          <w:tcPr>
            <w:tcW w:w="0" w:type="auto"/>
            <w:shd w:val="clear" w:color="auto" w:fill="FFFFFF"/>
            <w:vAlign w:val="center"/>
            <w:hideMark/>
          </w:tcPr>
          <w:p w14:paraId="77E8DD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Extensions to the Core MAY add additional reference systems to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object.</w:t>
            </w:r>
          </w:p>
        </w:tc>
      </w:tr>
    </w:tbl>
    <w:p w14:paraId="723EEC22"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Error situations</w:t>
      </w:r>
    </w:p>
    <w:p w14:paraId="72F5B93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See </w:t>
      </w:r>
      <w:hyperlink r:id="rId197"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for general guidance.</w:t>
      </w:r>
    </w:p>
    <w:p w14:paraId="57CEEC9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parameter </w:t>
      </w:r>
      <w:proofErr w:type="spellStart"/>
      <w:r w:rsidRPr="00D0224A">
        <w:rPr>
          <w:rFonts w:ascii="Courier New" w:eastAsia="Times New Roman" w:hAnsi="Courier New" w:cs="Courier New"/>
          <w:sz w:val="20"/>
          <w:szCs w:val="20"/>
        </w:rPr>
        <w:t>collectionId</w:t>
      </w:r>
      <w:proofErr w:type="spellEnd"/>
      <w:r w:rsidRPr="00D0224A">
        <w:rPr>
          <w:rFonts w:ascii="Times New Roman" w:eastAsia="Times New Roman" w:hAnsi="Times New Roman" w:cs="Times New Roman"/>
          <w:sz w:val="24"/>
          <w:szCs w:val="24"/>
        </w:rPr>
        <w:t xml:space="preserve"> does not exist on the server, the status code of the response will be </w:t>
      </w:r>
      <w:r w:rsidRPr="00D0224A">
        <w:rPr>
          <w:rFonts w:ascii="Courier New" w:eastAsia="Times New Roman" w:hAnsi="Courier New" w:cs="Courier New"/>
          <w:sz w:val="20"/>
          <w:szCs w:val="20"/>
        </w:rPr>
        <w:t>404</w:t>
      </w:r>
      <w:r w:rsidRPr="00D0224A">
        <w:rPr>
          <w:rFonts w:ascii="Times New Roman" w:eastAsia="Times New Roman" w:hAnsi="Times New Roman" w:cs="Times New Roman"/>
          <w:sz w:val="24"/>
          <w:szCs w:val="24"/>
        </w:rPr>
        <w:t xml:space="preserve"> (see </w:t>
      </w:r>
      <w:hyperlink r:id="rId198" w:anchor="status-codes" w:history="1">
        <w:r w:rsidRPr="00D0224A">
          <w:rPr>
            <w:rFonts w:ascii="Times New Roman" w:eastAsia="Times New Roman" w:hAnsi="Times New Roman" w:cs="Times New Roman"/>
            <w:color w:val="0000FF"/>
            <w:sz w:val="24"/>
            <w:szCs w:val="24"/>
            <w:u w:val="single"/>
          </w:rPr>
          <w:t>Table 4</w:t>
        </w:r>
      </w:hyperlink>
      <w:r w:rsidRPr="00D0224A">
        <w:rPr>
          <w:rFonts w:ascii="Times New Roman" w:eastAsia="Times New Roman" w:hAnsi="Times New Roman" w:cs="Times New Roman"/>
          <w:sz w:val="24"/>
          <w:szCs w:val="24"/>
        </w:rPr>
        <w:t>).</w:t>
      </w:r>
    </w:p>
    <w:p w14:paraId="38580C17"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9.2.3. Collection Resource</w:t>
      </w:r>
    </w:p>
    <w:p w14:paraId="24D4AC0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 collection resource is the content of the collection as opposed to metadata about that collection. This standard defines the general behavior of this operation, but detailed requirements are the purv</w:t>
      </w:r>
      <w:ins w:id="399" w:author="Carl Reed" w:date="2020-02-04T18:07:00Z">
        <w:r w:rsidR="00201D63">
          <w:rPr>
            <w:rFonts w:ascii="Times New Roman" w:eastAsia="Times New Roman" w:hAnsi="Times New Roman" w:cs="Times New Roman"/>
            <w:sz w:val="24"/>
            <w:szCs w:val="24"/>
          </w:rPr>
          <w:t>iew</w:t>
        </w:r>
      </w:ins>
      <w:del w:id="400" w:author="Carl Reed" w:date="2020-02-04T18:07:00Z">
        <w:r w:rsidRPr="00D0224A" w:rsidDel="00201D63">
          <w:rPr>
            <w:rFonts w:ascii="Times New Roman" w:eastAsia="Times New Roman" w:hAnsi="Times New Roman" w:cs="Times New Roman"/>
            <w:sz w:val="24"/>
            <w:szCs w:val="24"/>
          </w:rPr>
          <w:delText>ue</w:delText>
        </w:r>
      </w:del>
      <w:r w:rsidRPr="00D0224A">
        <w:rPr>
          <w:rFonts w:ascii="Times New Roman" w:eastAsia="Times New Roman" w:hAnsi="Times New Roman" w:cs="Times New Roman"/>
          <w:sz w:val="24"/>
          <w:szCs w:val="24"/>
        </w:rPr>
        <w:t xml:space="preserve"> of the API standard for that resource type.</w:t>
      </w:r>
    </w:p>
    <w:p w14:paraId="0DD7F13E"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9"/>
        <w:gridCol w:w="7026"/>
      </w:tblGrid>
      <w:tr w:rsidR="00D0224A" w:rsidRPr="00D0224A" w14:paraId="62E8A556" w14:textId="77777777" w:rsidTr="00D0224A">
        <w:trPr>
          <w:tblCellSpacing w:w="15" w:type="dxa"/>
        </w:trPr>
        <w:tc>
          <w:tcPr>
            <w:tcW w:w="0" w:type="auto"/>
            <w:shd w:val="clear" w:color="auto" w:fill="FFFFFF"/>
            <w:vAlign w:val="center"/>
            <w:hideMark/>
          </w:tcPr>
          <w:p w14:paraId="304E9E8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16</w:t>
            </w:r>
          </w:p>
        </w:tc>
        <w:tc>
          <w:tcPr>
            <w:tcW w:w="0" w:type="auto"/>
            <w:shd w:val="clear" w:color="auto" w:fill="FFFFFF"/>
            <w:vAlign w:val="center"/>
            <w:hideMark/>
          </w:tcPr>
          <w:p w14:paraId="53258EE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-op</w:t>
            </w:r>
          </w:p>
        </w:tc>
      </w:tr>
      <w:tr w:rsidR="00D0224A" w:rsidRPr="00D0224A" w14:paraId="6796838F" w14:textId="77777777" w:rsidTr="00D0224A">
        <w:trPr>
          <w:tblCellSpacing w:w="15" w:type="dxa"/>
        </w:trPr>
        <w:tc>
          <w:tcPr>
            <w:tcW w:w="0" w:type="auto"/>
            <w:shd w:val="clear" w:color="auto" w:fill="FFFFFF"/>
            <w:vAlign w:val="center"/>
            <w:hideMark/>
          </w:tcPr>
          <w:p w14:paraId="121BB78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C5C5D0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every resource collection identified in the resource collections response (path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the API SHALL support the HTTP GET operation at the path </w:t>
            </w:r>
            <w:r w:rsidRPr="00D0224A">
              <w:rPr>
                <w:rFonts w:ascii="Courier New" w:eastAsia="Times New Roman" w:hAnsi="Courier New" w:cs="Courier New"/>
                <w:sz w:val="20"/>
                <w:szCs w:val="20"/>
              </w:rPr>
              <w:t>/collections/{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}/items</w:t>
            </w:r>
            <w:r w:rsidRPr="00D0224A">
              <w:rPr>
                <w:rFonts w:ascii="Times New Roman" w:eastAsia="Times New Roman" w:hAnsi="Times New Roman" w:cs="Times New Roman"/>
                <w:sz w:val="24"/>
                <w:szCs w:val="24"/>
              </w:rPr>
              <w:t>.</w:t>
            </w:r>
          </w:p>
          <w:p w14:paraId="0E68DA97" w14:textId="77777777" w:rsidR="00D0224A" w:rsidRPr="00D0224A" w:rsidRDefault="00D0224A" w:rsidP="00D0224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parameter </w:t>
            </w:r>
            <w:proofErr w:type="spellStart"/>
            <w:r w:rsidRPr="00D0224A">
              <w:rPr>
                <w:rFonts w:ascii="Courier New" w:eastAsia="Times New Roman" w:hAnsi="Courier New" w:cs="Courier New"/>
                <w:sz w:val="20"/>
                <w:szCs w:val="20"/>
              </w:rPr>
              <w:t>collectionId</w:t>
            </w:r>
            <w:proofErr w:type="spellEnd"/>
            <w:r w:rsidRPr="00D0224A">
              <w:rPr>
                <w:rFonts w:ascii="Times New Roman" w:eastAsia="Times New Roman" w:hAnsi="Times New Roman" w:cs="Times New Roman"/>
                <w:sz w:val="24"/>
                <w:szCs w:val="24"/>
              </w:rPr>
              <w:t xml:space="preserve"> is each </w:t>
            </w:r>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 xml:space="preserve"> property in the resource collections response (</w:t>
            </w:r>
            <w:proofErr w:type="spellStart"/>
            <w:r w:rsidRPr="00D0224A">
              <w:rPr>
                <w:rFonts w:ascii="Times New Roman" w:eastAsia="Times New Roman" w:hAnsi="Times New Roman" w:cs="Times New Roman"/>
                <w:sz w:val="24"/>
                <w:szCs w:val="24"/>
              </w:rPr>
              <w:t>JSONPath</w:t>
            </w:r>
            <w:proofErr w:type="spellEnd"/>
            <w:r w:rsidRPr="00D0224A">
              <w:rPr>
                <w:rFonts w:ascii="Times New Roman" w:eastAsia="Times New Roman" w:hAnsi="Times New Roman" w:cs="Times New Roman"/>
                <w:sz w:val="24"/>
                <w:szCs w:val="24"/>
              </w:rPr>
              <w:t xml:space="preserve">: </w:t>
            </w:r>
            <w:proofErr w:type="gramStart"/>
            <w:r w:rsidRPr="00D0224A">
              <w:rPr>
                <w:rFonts w:ascii="Courier New" w:eastAsia="Times New Roman" w:hAnsi="Courier New" w:cs="Courier New"/>
                <w:sz w:val="20"/>
                <w:szCs w:val="20"/>
              </w:rPr>
              <w:t>$.collections</w:t>
            </w:r>
            <w:proofErr w:type="gramEnd"/>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w:t>
            </w:r>
          </w:p>
        </w:tc>
      </w:tr>
    </w:tbl>
    <w:p w14:paraId="1441E157"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04"/>
        <w:gridCol w:w="6901"/>
      </w:tblGrid>
      <w:tr w:rsidR="00D0224A" w:rsidRPr="00D0224A" w14:paraId="3A250C71" w14:textId="77777777" w:rsidTr="00D0224A">
        <w:trPr>
          <w:tblCellSpacing w:w="15" w:type="dxa"/>
        </w:trPr>
        <w:tc>
          <w:tcPr>
            <w:tcW w:w="0" w:type="auto"/>
            <w:shd w:val="clear" w:color="auto" w:fill="FFFFFF"/>
            <w:vAlign w:val="center"/>
            <w:hideMark/>
          </w:tcPr>
          <w:p w14:paraId="3E6E78A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17</w:t>
            </w:r>
          </w:p>
        </w:tc>
        <w:tc>
          <w:tcPr>
            <w:tcW w:w="0" w:type="auto"/>
            <w:shd w:val="clear" w:color="auto" w:fill="FFFFFF"/>
            <w:vAlign w:val="center"/>
            <w:hideMark/>
          </w:tcPr>
          <w:p w14:paraId="2F17ABC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-response</w:t>
            </w:r>
          </w:p>
        </w:tc>
      </w:tr>
      <w:tr w:rsidR="00D0224A" w:rsidRPr="00D0224A" w14:paraId="3AF96F39" w14:textId="77777777" w:rsidTr="00D0224A">
        <w:trPr>
          <w:tblCellSpacing w:w="15" w:type="dxa"/>
        </w:trPr>
        <w:tc>
          <w:tcPr>
            <w:tcW w:w="0" w:type="auto"/>
            <w:shd w:val="clear" w:color="auto" w:fill="FFFFFF"/>
            <w:vAlign w:val="center"/>
            <w:hideMark/>
          </w:tcPr>
          <w:p w14:paraId="3A5B122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2D470D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successful execution of the operation SHALL be reported as a response with a HTTP status code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w:t>
            </w:r>
          </w:p>
        </w:tc>
      </w:tr>
      <w:tr w:rsidR="00D0224A" w:rsidRPr="00D0224A" w14:paraId="15EF357A" w14:textId="77777777" w:rsidTr="00D0224A">
        <w:trPr>
          <w:tblCellSpacing w:w="15" w:type="dxa"/>
        </w:trPr>
        <w:tc>
          <w:tcPr>
            <w:tcW w:w="0" w:type="auto"/>
            <w:shd w:val="clear" w:color="auto" w:fill="FFFFFF"/>
            <w:vAlign w:val="center"/>
            <w:hideMark/>
          </w:tcPr>
          <w:p w14:paraId="0E2CC15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6602D69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response SHALL only include resources selected by the request.</w:t>
            </w:r>
          </w:p>
        </w:tc>
      </w:tr>
    </w:tbl>
    <w:p w14:paraId="14E33BE6"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Error situations</w:t>
      </w:r>
    </w:p>
    <w:p w14:paraId="6C7DB15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See </w:t>
      </w:r>
      <w:hyperlink r:id="rId199"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for general guidance.</w:t>
      </w:r>
    </w:p>
    <w:p w14:paraId="2D08EE5C"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9.3. Information Resources</w:t>
      </w:r>
    </w:p>
    <w:p w14:paraId="4AAD093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Information Resources are non-spatial resources which support the operation of the API or the access and use of the Spatial Resources. They are described in the </w:t>
      </w:r>
      <w:hyperlink r:id="rId200" w:anchor="information-resources" w:history="1">
        <w:r w:rsidRPr="00D0224A">
          <w:rPr>
            <w:rFonts w:ascii="Times New Roman" w:eastAsia="Times New Roman" w:hAnsi="Times New Roman" w:cs="Times New Roman"/>
            <w:color w:val="0000FF"/>
            <w:sz w:val="24"/>
            <w:szCs w:val="24"/>
            <w:u w:val="single"/>
          </w:rPr>
          <w:t>Information Resources</w:t>
        </w:r>
      </w:hyperlink>
      <w:r w:rsidRPr="00D0224A">
        <w:rPr>
          <w:rFonts w:ascii="Times New Roman" w:eastAsia="Times New Roman" w:hAnsi="Times New Roman" w:cs="Times New Roman"/>
          <w:sz w:val="24"/>
          <w:szCs w:val="24"/>
        </w:rPr>
        <w:t xml:space="preserve"> section.</w:t>
      </w:r>
    </w:p>
    <w:p w14:paraId="6B47CCA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Information Resources related to Spatial Resources can exposed using the path template:</w:t>
      </w:r>
    </w:p>
    <w:p w14:paraId="3C8454E1" w14:textId="77777777" w:rsidR="00D0224A" w:rsidRPr="00D0224A" w:rsidRDefault="00D0224A" w:rsidP="00D0224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w:t>
      </w:r>
      <w:proofErr w:type="spellStart"/>
      <w:r w:rsidRPr="00D0224A">
        <w:rPr>
          <w:rFonts w:ascii="Times New Roman" w:eastAsia="Times New Roman" w:hAnsi="Times New Roman" w:cs="Times New Roman"/>
          <w:sz w:val="24"/>
          <w:szCs w:val="24"/>
        </w:rPr>
        <w:t>resourceType</w:t>
      </w:r>
      <w:proofErr w:type="spellEnd"/>
      <w:r w:rsidRPr="00D0224A">
        <w:rPr>
          <w:rFonts w:ascii="Times New Roman" w:eastAsia="Times New Roman" w:hAnsi="Times New Roman" w:cs="Times New Roman"/>
          <w:sz w:val="24"/>
          <w:szCs w:val="24"/>
        </w:rPr>
        <w:t>}</w:t>
      </w:r>
    </w:p>
    <w:p w14:paraId="3BB9069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resources returned from each node in this template are described in </w:t>
      </w:r>
      <w:hyperlink r:id="rId201" w:anchor="information-resource-paths" w:history="1">
        <w:r w:rsidRPr="00D0224A">
          <w:rPr>
            <w:rFonts w:ascii="Times New Roman" w:eastAsia="Times New Roman" w:hAnsi="Times New Roman" w:cs="Times New Roman"/>
            <w:color w:val="0000FF"/>
            <w:sz w:val="24"/>
            <w:szCs w:val="24"/>
            <w:u w:val="single"/>
          </w:rPr>
          <w:t>Table 6</w:t>
        </w:r>
      </w:hyperlink>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228"/>
        <w:gridCol w:w="4277"/>
      </w:tblGrid>
      <w:tr w:rsidR="00D0224A" w:rsidRPr="00D0224A" w14:paraId="357E07F2" w14:textId="77777777" w:rsidTr="00D0224A">
        <w:trPr>
          <w:tblHeader/>
          <w:tblCellSpacing w:w="15" w:type="dxa"/>
        </w:trPr>
        <w:tc>
          <w:tcPr>
            <w:tcW w:w="0" w:type="auto"/>
            <w:gridSpan w:val="2"/>
            <w:tcBorders>
              <w:top w:val="nil"/>
              <w:left w:val="nil"/>
              <w:bottom w:val="nil"/>
              <w:right w:val="nil"/>
            </w:tcBorders>
            <w:shd w:val="clear" w:color="auto" w:fill="FFFFFF"/>
            <w:vAlign w:val="center"/>
            <w:hideMark/>
          </w:tcPr>
          <w:p w14:paraId="443EBA4D"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6. Information Resource Paths</w:t>
            </w:r>
          </w:p>
        </w:tc>
      </w:tr>
      <w:tr w:rsidR="00D0224A" w:rsidRPr="00D0224A" w14:paraId="424159BB" w14:textId="77777777" w:rsidTr="00D0224A">
        <w:trPr>
          <w:tblHeader/>
          <w:tblCellSpacing w:w="15" w:type="dxa"/>
        </w:trPr>
        <w:tc>
          <w:tcPr>
            <w:tcW w:w="0" w:type="auto"/>
            <w:shd w:val="clear" w:color="auto" w:fill="FFFFFF"/>
            <w:vAlign w:val="center"/>
            <w:hideMark/>
          </w:tcPr>
          <w:p w14:paraId="3F039EF0"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Path Template</w:t>
            </w:r>
          </w:p>
        </w:tc>
        <w:tc>
          <w:tcPr>
            <w:tcW w:w="0" w:type="auto"/>
            <w:shd w:val="clear" w:color="auto" w:fill="FFFFFF"/>
            <w:vAlign w:val="center"/>
            <w:hideMark/>
          </w:tcPr>
          <w:p w14:paraId="08F536BB"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Resource</w:t>
            </w:r>
          </w:p>
        </w:tc>
      </w:tr>
      <w:tr w:rsidR="00D0224A" w:rsidRPr="00D0224A" w14:paraId="0B86AEF1" w14:textId="77777777" w:rsidTr="00D0224A">
        <w:trPr>
          <w:tblCellSpacing w:w="15" w:type="dxa"/>
        </w:trPr>
        <w:tc>
          <w:tcPr>
            <w:tcW w:w="0" w:type="auto"/>
            <w:shd w:val="clear" w:color="auto" w:fill="FFFFFF"/>
            <w:vAlign w:val="center"/>
            <w:hideMark/>
          </w:tcPr>
          <w:p w14:paraId="601C44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
        </w:tc>
        <w:tc>
          <w:tcPr>
            <w:tcW w:w="0" w:type="auto"/>
            <w:shd w:val="clear" w:color="auto" w:fill="FFFFFF"/>
            <w:vAlign w:val="center"/>
            <w:hideMark/>
          </w:tcPr>
          <w:p w14:paraId="378885E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root resource describing the spatial collections available from this API.</w:t>
            </w:r>
          </w:p>
        </w:tc>
      </w:tr>
      <w:tr w:rsidR="00D0224A" w:rsidRPr="00D0224A" w14:paraId="384A264A" w14:textId="77777777" w:rsidTr="00D0224A">
        <w:trPr>
          <w:tblCellSpacing w:w="15" w:type="dxa"/>
        </w:trPr>
        <w:tc>
          <w:tcPr>
            <w:tcW w:w="0" w:type="auto"/>
            <w:shd w:val="clear" w:color="auto" w:fill="FFFFFF"/>
            <w:vAlign w:val="center"/>
            <w:hideMark/>
          </w:tcPr>
          <w:p w14:paraId="48F1FE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w:t>
            </w:r>
          </w:p>
        </w:tc>
        <w:tc>
          <w:tcPr>
            <w:tcW w:w="0" w:type="auto"/>
            <w:shd w:val="clear" w:color="auto" w:fill="FFFFFF"/>
            <w:vAlign w:val="center"/>
            <w:hideMark/>
          </w:tcPr>
          <w:p w14:paraId="06CB175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Identifies a collection with the unique identifier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p>
        </w:tc>
      </w:tr>
      <w:tr w:rsidR="00D0224A" w:rsidRPr="00D0224A" w14:paraId="5CCD1DAE" w14:textId="77777777" w:rsidTr="00D0224A">
        <w:trPr>
          <w:tblCellSpacing w:w="15" w:type="dxa"/>
        </w:trPr>
        <w:tc>
          <w:tcPr>
            <w:tcW w:w="0" w:type="auto"/>
            <w:shd w:val="clear" w:color="auto" w:fill="FFFFFF"/>
            <w:vAlign w:val="center"/>
            <w:hideMark/>
          </w:tcPr>
          <w:p w14:paraId="0FABB0A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/collections/{</w:t>
            </w:r>
            <w:proofErr w:type="spellStart"/>
            <w:r w:rsidRPr="00D0224A">
              <w:rPr>
                <w:rFonts w:ascii="Times New Roman" w:eastAsia="Times New Roman" w:hAnsi="Times New Roman" w:cs="Times New Roman"/>
                <w:sz w:val="24"/>
                <w:szCs w:val="24"/>
              </w:rPr>
              <w:t>collectionId</w:t>
            </w:r>
            <w:proofErr w:type="spellEnd"/>
            <w:r w:rsidRPr="00D0224A">
              <w:rPr>
                <w:rFonts w:ascii="Times New Roman" w:eastAsia="Times New Roman" w:hAnsi="Times New Roman" w:cs="Times New Roman"/>
                <w:sz w:val="24"/>
                <w:szCs w:val="24"/>
              </w:rPr>
              <w:t>}/{</w:t>
            </w:r>
            <w:proofErr w:type="spellStart"/>
            <w:r w:rsidRPr="00D0224A">
              <w:rPr>
                <w:rFonts w:ascii="Times New Roman" w:eastAsia="Times New Roman" w:hAnsi="Times New Roman" w:cs="Times New Roman"/>
                <w:sz w:val="24"/>
                <w:szCs w:val="24"/>
              </w:rPr>
              <w:t>resourceType</w:t>
            </w:r>
            <w:proofErr w:type="spellEnd"/>
            <w:r w:rsidRPr="00D0224A">
              <w:rPr>
                <w:rFonts w:ascii="Times New Roman" w:eastAsia="Times New Roman" w:hAnsi="Times New Roman" w:cs="Times New Roman"/>
                <w:sz w:val="24"/>
                <w:szCs w:val="24"/>
              </w:rPr>
              <w:t>}</w:t>
            </w:r>
          </w:p>
        </w:tc>
        <w:tc>
          <w:tcPr>
            <w:tcW w:w="0" w:type="auto"/>
            <w:shd w:val="clear" w:color="auto" w:fill="FFFFFF"/>
            <w:vAlign w:val="center"/>
            <w:hideMark/>
          </w:tcPr>
          <w:p w14:paraId="48A4293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Identifies an Information Resource of type {</w:t>
            </w:r>
            <w:proofErr w:type="spellStart"/>
            <w:r w:rsidRPr="00D0224A">
              <w:rPr>
                <w:rFonts w:ascii="Times New Roman" w:eastAsia="Times New Roman" w:hAnsi="Times New Roman" w:cs="Times New Roman"/>
                <w:sz w:val="24"/>
                <w:szCs w:val="24"/>
              </w:rPr>
              <w:t>resourceType</w:t>
            </w:r>
            <w:proofErr w:type="spellEnd"/>
            <w:r w:rsidRPr="00D0224A">
              <w:rPr>
                <w:rFonts w:ascii="Times New Roman" w:eastAsia="Times New Roman" w:hAnsi="Times New Roman" w:cs="Times New Roman"/>
                <w:sz w:val="24"/>
                <w:szCs w:val="24"/>
              </w:rPr>
              <w:t xml:space="preserve">} associated with the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collection.</w:t>
            </w:r>
          </w:p>
        </w:tc>
      </w:tr>
    </w:tbl>
    <w:p w14:paraId="43F897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OGC API-Common standard does not define any Information Resource types. However </w:t>
      </w:r>
      <w:hyperlink r:id="rId202" w:anchor="information-resource-table" w:history="1">
        <w:r w:rsidRPr="00D0224A">
          <w:rPr>
            <w:rFonts w:ascii="Times New Roman" w:eastAsia="Times New Roman" w:hAnsi="Times New Roman" w:cs="Times New Roman"/>
            <w:color w:val="0000FF"/>
            <w:sz w:val="24"/>
            <w:szCs w:val="24"/>
            <w:u w:val="single"/>
          </w:rPr>
          <w:t>Table 3</w:t>
        </w:r>
      </w:hyperlink>
      <w:r w:rsidRPr="00D0224A">
        <w:rPr>
          <w:rFonts w:ascii="Times New Roman" w:eastAsia="Times New Roman" w:hAnsi="Times New Roman" w:cs="Times New Roman"/>
          <w:sz w:val="24"/>
          <w:szCs w:val="24"/>
        </w:rPr>
        <w:t xml:space="preserve"> provides a mapping of the known Information Resource types to the standard where they are defined.</w:t>
      </w:r>
    </w:p>
    <w:p w14:paraId="32C9495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9.4. Parameter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863"/>
        <w:gridCol w:w="45"/>
      </w:tblGrid>
      <w:tr w:rsidR="00D0224A" w:rsidRPr="00D0224A" w14:paraId="00DEEC1E" w14:textId="77777777" w:rsidTr="00D0224A">
        <w:trPr>
          <w:gridAfter w:val="1"/>
          <w:tblCellSpacing w:w="15" w:type="dxa"/>
        </w:trPr>
        <w:tc>
          <w:tcPr>
            <w:tcW w:w="0" w:type="auto"/>
            <w:vAlign w:val="center"/>
            <w:hideMark/>
          </w:tcPr>
          <w:p w14:paraId="6F103FDC" w14:textId="77777777" w:rsidR="00D0224A" w:rsidRPr="00D0224A" w:rsidRDefault="00D0224A" w:rsidP="00D0224A">
            <w:pPr>
              <w:spacing w:after="0" w:line="240" w:lineRule="auto"/>
              <w:divId w:val="73816703"/>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5D6EDB46"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ISSUE: Should we add a limit parameter. See GitHub issues </w:t>
            </w:r>
            <w:hyperlink r:id="rId203" w:history="1">
              <w:r w:rsidRPr="00D0224A">
                <w:rPr>
                  <w:rFonts w:ascii="Times New Roman" w:eastAsia="Times New Roman" w:hAnsi="Times New Roman" w:cs="Times New Roman"/>
                  <w:color w:val="0000FF"/>
                  <w:sz w:val="24"/>
                  <w:szCs w:val="24"/>
                  <w:u w:val="single"/>
                </w:rPr>
                <w:t>87</w:t>
              </w:r>
            </w:hyperlink>
            <w:r w:rsidRPr="00D0224A">
              <w:rPr>
                <w:rFonts w:ascii="Times New Roman" w:eastAsia="Times New Roman" w:hAnsi="Times New Roman" w:cs="Times New Roman"/>
                <w:sz w:val="24"/>
                <w:szCs w:val="24"/>
              </w:rPr>
              <w:t xml:space="preserve">, </w:t>
            </w:r>
            <w:hyperlink r:id="rId204" w:history="1">
              <w:r w:rsidRPr="00D0224A">
                <w:rPr>
                  <w:rFonts w:ascii="Times New Roman" w:eastAsia="Times New Roman" w:hAnsi="Times New Roman" w:cs="Times New Roman"/>
                  <w:color w:val="0000FF"/>
                  <w:sz w:val="24"/>
                  <w:szCs w:val="24"/>
                  <w:u w:val="single"/>
                </w:rPr>
                <w:t>83</w:t>
              </w:r>
            </w:hyperlink>
            <w:r w:rsidRPr="00D0224A">
              <w:rPr>
                <w:rFonts w:ascii="Times New Roman" w:eastAsia="Times New Roman" w:hAnsi="Times New Roman" w:cs="Times New Roman"/>
                <w:sz w:val="24"/>
                <w:szCs w:val="24"/>
              </w:rPr>
              <w:t xml:space="preserve">, and </w:t>
            </w:r>
            <w:hyperlink r:id="rId205" w:history="1">
              <w:r w:rsidRPr="00D0224A">
                <w:rPr>
                  <w:rFonts w:ascii="Times New Roman" w:eastAsia="Times New Roman" w:hAnsi="Times New Roman" w:cs="Times New Roman"/>
                  <w:color w:val="0000FF"/>
                  <w:sz w:val="24"/>
                  <w:szCs w:val="24"/>
                  <w:u w:val="single"/>
                </w:rPr>
                <w:t>82</w:t>
              </w:r>
            </w:hyperlink>
            <w:r w:rsidRPr="00D0224A">
              <w:rPr>
                <w:rFonts w:ascii="Times New Roman" w:eastAsia="Times New Roman" w:hAnsi="Times New Roman" w:cs="Times New Roman"/>
                <w:sz w:val="24"/>
                <w:szCs w:val="24"/>
              </w:rPr>
              <w:t xml:space="preserve">. </w:t>
            </w:r>
          </w:p>
        </w:tc>
      </w:tr>
      <w:tr w:rsidR="00D0224A" w:rsidRPr="00D0224A" w14:paraId="068D1E44" w14:textId="77777777" w:rsidTr="00D0224A">
        <w:trPr>
          <w:tblCellSpacing w:w="15" w:type="dxa"/>
        </w:trPr>
        <w:tc>
          <w:tcPr>
            <w:tcW w:w="0" w:type="auto"/>
            <w:vAlign w:val="center"/>
            <w:hideMark/>
          </w:tcPr>
          <w:p w14:paraId="0314ECA8"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gridSpan w:val="2"/>
            <w:vAlign w:val="center"/>
            <w:hideMark/>
          </w:tcPr>
          <w:p w14:paraId="54C78D86"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ISSUE: Should we be more explicit about the scope of parameters and other elements of the API definition? See issues </w:t>
            </w:r>
            <w:hyperlink r:id="rId206" w:history="1">
              <w:r w:rsidRPr="00D0224A">
                <w:rPr>
                  <w:rFonts w:ascii="Times New Roman" w:eastAsia="Times New Roman" w:hAnsi="Times New Roman" w:cs="Times New Roman"/>
                  <w:color w:val="0000FF"/>
                  <w:sz w:val="24"/>
                  <w:szCs w:val="24"/>
                  <w:u w:val="single"/>
                </w:rPr>
                <w:t>67</w:t>
              </w:r>
            </w:hyperlink>
            <w:r w:rsidRPr="00D0224A">
              <w:rPr>
                <w:rFonts w:ascii="Times New Roman" w:eastAsia="Times New Roman" w:hAnsi="Times New Roman" w:cs="Times New Roman"/>
                <w:sz w:val="24"/>
                <w:szCs w:val="24"/>
              </w:rPr>
              <w:t xml:space="preserve"> and </w:t>
            </w:r>
            <w:hyperlink r:id="rId207" w:history="1">
              <w:r w:rsidRPr="00D0224A">
                <w:rPr>
                  <w:rFonts w:ascii="Times New Roman" w:eastAsia="Times New Roman" w:hAnsi="Times New Roman" w:cs="Times New Roman"/>
                  <w:color w:val="0000FF"/>
                  <w:sz w:val="24"/>
                  <w:szCs w:val="24"/>
                  <w:u w:val="single"/>
                </w:rPr>
                <w:t>88</w:t>
              </w:r>
            </w:hyperlink>
            <w:r w:rsidRPr="00D0224A">
              <w:rPr>
                <w:rFonts w:ascii="Times New Roman" w:eastAsia="Times New Roman" w:hAnsi="Times New Roman" w:cs="Times New Roman"/>
                <w:sz w:val="24"/>
                <w:szCs w:val="24"/>
              </w:rPr>
              <w:t xml:space="preserve">. Also see API-Coverages issue </w:t>
            </w:r>
            <w:hyperlink r:id="rId208" w:history="1">
              <w:r w:rsidRPr="00D0224A">
                <w:rPr>
                  <w:rFonts w:ascii="Times New Roman" w:eastAsia="Times New Roman" w:hAnsi="Times New Roman" w:cs="Times New Roman"/>
                  <w:color w:val="0000FF"/>
                  <w:sz w:val="24"/>
                  <w:szCs w:val="24"/>
                  <w:u w:val="single"/>
                </w:rPr>
                <w:t>53</w:t>
              </w:r>
            </w:hyperlink>
            <w:r w:rsidRPr="00D0224A">
              <w:rPr>
                <w:rFonts w:ascii="Times New Roman" w:eastAsia="Times New Roman" w:hAnsi="Times New Roman" w:cs="Times New Roman"/>
                <w:sz w:val="24"/>
                <w:szCs w:val="24"/>
              </w:rPr>
              <w:t xml:space="preserve">. </w:t>
            </w:r>
          </w:p>
        </w:tc>
      </w:tr>
    </w:tbl>
    <w:p w14:paraId="6ECED3F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Query parameters are used in URLs to limit the resources which are returned on a GET request. The API Common </w:t>
      </w:r>
      <w:del w:id="401" w:author="Carl Reed" w:date="2020-02-05T10:58:00Z">
        <w:r w:rsidRPr="00D0224A" w:rsidDel="00842D56">
          <w:rPr>
            <w:rFonts w:ascii="Times New Roman" w:eastAsia="Times New Roman" w:hAnsi="Times New Roman" w:cs="Times New Roman"/>
            <w:sz w:val="24"/>
            <w:szCs w:val="24"/>
          </w:rPr>
          <w:delText>s</w:delText>
        </w:r>
      </w:del>
      <w:ins w:id="402" w:author="Carl Reed" w:date="2020-02-05T10:58:00Z">
        <w:r w:rsidR="00842D56">
          <w:rPr>
            <w:rFonts w:ascii="Times New Roman" w:eastAsia="Times New Roman" w:hAnsi="Times New Roman" w:cs="Times New Roman"/>
            <w:sz w:val="24"/>
            <w:szCs w:val="24"/>
          </w:rPr>
          <w:t>S</w:t>
        </w:r>
      </w:ins>
      <w:r w:rsidRPr="00D0224A">
        <w:rPr>
          <w:rFonts w:ascii="Times New Roman" w:eastAsia="Times New Roman" w:hAnsi="Times New Roman" w:cs="Times New Roman"/>
          <w:sz w:val="24"/>
          <w:szCs w:val="24"/>
        </w:rPr>
        <w:t>tandard defines two standard parameters for use in OGC API standards.</w:t>
      </w:r>
    </w:p>
    <w:p w14:paraId="0FA7A772"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 xml:space="preserve">9.4.1. Parameter </w:t>
      </w:r>
      <w:proofErr w:type="spellStart"/>
      <w:r w:rsidRPr="00D0224A">
        <w:rPr>
          <w:rFonts w:ascii="Times New Roman" w:eastAsia="Times New Roman" w:hAnsi="Times New Roman" w:cs="Times New Roman"/>
          <w:b/>
          <w:bCs/>
          <w:sz w:val="24"/>
          <w:szCs w:val="24"/>
        </w:rPr>
        <w:t>bbox</w:t>
      </w:r>
      <w:proofErr w:type="spellEnd"/>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5"/>
        <w:gridCol w:w="6920"/>
      </w:tblGrid>
      <w:tr w:rsidR="00D0224A" w:rsidRPr="00D0224A" w14:paraId="49D47F7B" w14:textId="77777777" w:rsidTr="00D0224A">
        <w:trPr>
          <w:tblCellSpacing w:w="15" w:type="dxa"/>
        </w:trPr>
        <w:tc>
          <w:tcPr>
            <w:tcW w:w="0" w:type="auto"/>
            <w:shd w:val="clear" w:color="auto" w:fill="FFFFFF"/>
            <w:vAlign w:val="center"/>
            <w:hideMark/>
          </w:tcPr>
          <w:p w14:paraId="2DCF70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18</w:t>
            </w:r>
          </w:p>
        </w:tc>
        <w:tc>
          <w:tcPr>
            <w:tcW w:w="0" w:type="auto"/>
            <w:shd w:val="clear" w:color="auto" w:fill="FFFFFF"/>
            <w:vAlign w:val="center"/>
            <w:hideMark/>
          </w:tcPr>
          <w:p w14:paraId="0A2508E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bbox</w:t>
            </w:r>
            <w:proofErr w:type="spellEnd"/>
            <w:r w:rsidRPr="00D0224A">
              <w:rPr>
                <w:rFonts w:ascii="Times New Roman" w:eastAsia="Times New Roman" w:hAnsi="Times New Roman" w:cs="Times New Roman"/>
                <w:b/>
                <w:bCs/>
                <w:sz w:val="24"/>
                <w:szCs w:val="24"/>
              </w:rPr>
              <w:t>-definition</w:t>
            </w:r>
          </w:p>
        </w:tc>
      </w:tr>
      <w:tr w:rsidR="00D0224A" w:rsidRPr="00D0224A" w14:paraId="26762144" w14:textId="77777777" w:rsidTr="00D0224A">
        <w:trPr>
          <w:tblCellSpacing w:w="15" w:type="dxa"/>
        </w:trPr>
        <w:tc>
          <w:tcPr>
            <w:tcW w:w="0" w:type="auto"/>
            <w:shd w:val="clear" w:color="auto" w:fill="FFFFFF"/>
            <w:vAlign w:val="center"/>
            <w:hideMark/>
          </w:tcPr>
          <w:p w14:paraId="782B768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66F52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proofErr w:type="spellStart"/>
            <w:r w:rsidRPr="00D0224A">
              <w:rPr>
                <w:rFonts w:ascii="Courier New" w:eastAsia="Times New Roman" w:hAnsi="Courier New" w:cs="Courier New"/>
                <w:sz w:val="20"/>
                <w:szCs w:val="20"/>
              </w:rPr>
              <w:t>bbox</w:t>
            </w:r>
            <w:proofErr w:type="spellEnd"/>
            <w:r w:rsidRPr="00D0224A">
              <w:rPr>
                <w:rFonts w:ascii="Times New Roman" w:eastAsia="Times New Roman" w:hAnsi="Times New Roman" w:cs="Times New Roman"/>
                <w:sz w:val="24"/>
                <w:szCs w:val="24"/>
              </w:rPr>
              <w:t xml:space="preserve"> parameter SHALL possess the following characteristics (using an OpenAPI Specification 3.0 fragment):</w:t>
            </w:r>
          </w:p>
          <w:p w14:paraId="67B6B51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lastRenderedPageBreak/>
              <w:t xml:space="preserve">name: </w:t>
            </w:r>
            <w:proofErr w:type="spellStart"/>
            <w:r w:rsidRPr="00D0224A">
              <w:rPr>
                <w:rFonts w:ascii="Courier New" w:eastAsia="Times New Roman" w:hAnsi="Courier New" w:cs="Courier New"/>
                <w:sz w:val="20"/>
                <w:szCs w:val="20"/>
              </w:rPr>
              <w:t>bbox</w:t>
            </w:r>
            <w:proofErr w:type="spellEnd"/>
          </w:p>
          <w:p w14:paraId="674DF2E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 query</w:t>
            </w:r>
          </w:p>
          <w:p w14:paraId="346C163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required: false</w:t>
            </w:r>
          </w:p>
          <w:p w14:paraId="319DA38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schema:</w:t>
            </w:r>
          </w:p>
          <w:p w14:paraId="0796966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3714E80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minItems</w:t>
            </w:r>
            <w:proofErr w:type="spellEnd"/>
            <w:r w:rsidRPr="00D0224A">
              <w:rPr>
                <w:rFonts w:ascii="Courier New" w:eastAsia="Times New Roman" w:hAnsi="Courier New" w:cs="Courier New"/>
                <w:sz w:val="20"/>
                <w:szCs w:val="20"/>
              </w:rPr>
              <w:t>: 4</w:t>
            </w:r>
          </w:p>
          <w:p w14:paraId="3815282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maxItems</w:t>
            </w:r>
            <w:proofErr w:type="spellEnd"/>
            <w:r w:rsidRPr="00D0224A">
              <w:rPr>
                <w:rFonts w:ascii="Courier New" w:eastAsia="Times New Roman" w:hAnsi="Courier New" w:cs="Courier New"/>
                <w:sz w:val="20"/>
                <w:szCs w:val="20"/>
              </w:rPr>
              <w:t>: 6</w:t>
            </w:r>
          </w:p>
          <w:p w14:paraId="1EB17BE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w:t>
            </w:r>
          </w:p>
          <w:p w14:paraId="19EB988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number</w:t>
            </w:r>
          </w:p>
          <w:p w14:paraId="7E462DD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style: form</w:t>
            </w:r>
          </w:p>
          <w:p w14:paraId="65591B3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explode: false</w:t>
            </w:r>
          </w:p>
        </w:tc>
      </w:tr>
    </w:tbl>
    <w:p w14:paraId="1CE6F317"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4"/>
        <w:gridCol w:w="7051"/>
      </w:tblGrid>
      <w:tr w:rsidR="00D0224A" w:rsidRPr="00D0224A" w14:paraId="1BC471F6" w14:textId="77777777" w:rsidTr="00D0224A">
        <w:trPr>
          <w:tblCellSpacing w:w="15" w:type="dxa"/>
        </w:trPr>
        <w:tc>
          <w:tcPr>
            <w:tcW w:w="0" w:type="auto"/>
            <w:shd w:val="clear" w:color="auto" w:fill="FFFFFF"/>
            <w:vAlign w:val="center"/>
            <w:hideMark/>
          </w:tcPr>
          <w:p w14:paraId="630874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19</w:t>
            </w:r>
          </w:p>
        </w:tc>
        <w:tc>
          <w:tcPr>
            <w:tcW w:w="0" w:type="auto"/>
            <w:shd w:val="clear" w:color="auto" w:fill="FFFFFF"/>
            <w:vAlign w:val="center"/>
            <w:hideMark/>
          </w:tcPr>
          <w:p w14:paraId="56692B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bbox</w:t>
            </w:r>
            <w:proofErr w:type="spellEnd"/>
            <w:r w:rsidRPr="00D0224A">
              <w:rPr>
                <w:rFonts w:ascii="Times New Roman" w:eastAsia="Times New Roman" w:hAnsi="Times New Roman" w:cs="Times New Roman"/>
                <w:b/>
                <w:bCs/>
                <w:sz w:val="24"/>
                <w:szCs w:val="24"/>
              </w:rPr>
              <w:t>-response</w:t>
            </w:r>
          </w:p>
        </w:tc>
      </w:tr>
      <w:tr w:rsidR="00D0224A" w:rsidRPr="00D0224A" w14:paraId="2299CAA8" w14:textId="77777777" w:rsidTr="00D0224A">
        <w:trPr>
          <w:tblCellSpacing w:w="15" w:type="dxa"/>
        </w:trPr>
        <w:tc>
          <w:tcPr>
            <w:tcW w:w="0" w:type="auto"/>
            <w:shd w:val="clear" w:color="auto" w:fill="FFFFFF"/>
            <w:vAlign w:val="center"/>
            <w:hideMark/>
          </w:tcPr>
          <w:p w14:paraId="5A54B87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7F34AB3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w:t>
            </w:r>
            <w:proofErr w:type="spellStart"/>
            <w:r w:rsidRPr="00D0224A">
              <w:rPr>
                <w:rFonts w:ascii="Courier New" w:eastAsia="Times New Roman" w:hAnsi="Courier New" w:cs="Courier New"/>
                <w:sz w:val="20"/>
                <w:szCs w:val="20"/>
              </w:rPr>
              <w:t>bbox</w:t>
            </w:r>
            <w:proofErr w:type="spellEnd"/>
            <w:r w:rsidRPr="00D0224A">
              <w:rPr>
                <w:rFonts w:ascii="Times New Roman" w:eastAsia="Times New Roman" w:hAnsi="Times New Roman" w:cs="Times New Roman"/>
                <w:sz w:val="24"/>
                <w:szCs w:val="24"/>
              </w:rPr>
              <w:t xml:space="preserve"> parameter is provided, only resources that have a </w:t>
            </w:r>
            <w:commentRangeStart w:id="403"/>
            <w:commentRangeStart w:id="404"/>
            <w:r w:rsidRPr="00D0224A">
              <w:rPr>
                <w:rFonts w:ascii="Times New Roman" w:eastAsia="Times New Roman" w:hAnsi="Times New Roman" w:cs="Times New Roman"/>
                <w:sz w:val="24"/>
                <w:szCs w:val="24"/>
              </w:rPr>
              <w:t>spatial geometry</w:t>
            </w:r>
            <w:commentRangeEnd w:id="403"/>
            <w:r w:rsidR="00842D56">
              <w:rPr>
                <w:rStyle w:val="CommentReference"/>
              </w:rPr>
              <w:commentReference w:id="403"/>
            </w:r>
            <w:commentRangeEnd w:id="404"/>
            <w:r w:rsidR="0074282E">
              <w:rPr>
                <w:rStyle w:val="CommentReference"/>
              </w:rPr>
              <w:commentReference w:id="404"/>
            </w:r>
            <w:r w:rsidRPr="00D0224A">
              <w:rPr>
                <w:rFonts w:ascii="Times New Roman" w:eastAsia="Times New Roman" w:hAnsi="Times New Roman" w:cs="Times New Roman"/>
                <w:sz w:val="24"/>
                <w:szCs w:val="24"/>
              </w:rPr>
              <w:t xml:space="preserve"> that intersects the bounding box SHALL be part of the result set.</w:t>
            </w:r>
          </w:p>
        </w:tc>
      </w:tr>
      <w:tr w:rsidR="00D0224A" w:rsidRPr="00D0224A" w14:paraId="283B7DC3" w14:textId="77777777" w:rsidTr="00D0224A">
        <w:trPr>
          <w:tblCellSpacing w:w="15" w:type="dxa"/>
        </w:trPr>
        <w:tc>
          <w:tcPr>
            <w:tcW w:w="0" w:type="auto"/>
            <w:shd w:val="clear" w:color="auto" w:fill="FFFFFF"/>
            <w:vAlign w:val="center"/>
            <w:hideMark/>
          </w:tcPr>
          <w:p w14:paraId="010048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02F5BC0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If a resource has multiple spatial geometry properties, it is the decision of the server whether only a single spatial geometry property is used to determine the extent or all relevant geometries.</w:t>
            </w:r>
          </w:p>
        </w:tc>
      </w:tr>
      <w:tr w:rsidR="00D0224A" w:rsidRPr="00D0224A" w14:paraId="0F20F96C" w14:textId="77777777" w:rsidTr="00D0224A">
        <w:trPr>
          <w:tblCellSpacing w:w="15" w:type="dxa"/>
        </w:trPr>
        <w:tc>
          <w:tcPr>
            <w:tcW w:w="0" w:type="auto"/>
            <w:shd w:val="clear" w:color="auto" w:fill="FFFFFF"/>
            <w:vAlign w:val="center"/>
            <w:hideMark/>
          </w:tcPr>
          <w:p w14:paraId="0D5474A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w:t>
            </w:r>
          </w:p>
        </w:tc>
        <w:tc>
          <w:tcPr>
            <w:tcW w:w="0" w:type="auto"/>
            <w:shd w:val="clear" w:color="auto" w:fill="FFFFFF"/>
            <w:vAlign w:val="center"/>
            <w:hideMark/>
          </w:tcPr>
          <w:p w14:paraId="7C0CB8F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proofErr w:type="spellStart"/>
            <w:r w:rsidRPr="00D0224A">
              <w:rPr>
                <w:rFonts w:ascii="Courier New" w:eastAsia="Times New Roman" w:hAnsi="Courier New" w:cs="Courier New"/>
                <w:sz w:val="20"/>
                <w:szCs w:val="20"/>
              </w:rPr>
              <w:t>bbox</w:t>
            </w:r>
            <w:proofErr w:type="spellEnd"/>
            <w:r w:rsidRPr="00D0224A">
              <w:rPr>
                <w:rFonts w:ascii="Times New Roman" w:eastAsia="Times New Roman" w:hAnsi="Times New Roman" w:cs="Times New Roman"/>
                <w:sz w:val="24"/>
                <w:szCs w:val="24"/>
              </w:rPr>
              <w:t xml:space="preserve"> parameter SHALL also match all resources in the collection that are not associated with a spatial geometry.</w:t>
            </w:r>
          </w:p>
        </w:tc>
      </w:tr>
      <w:tr w:rsidR="00D0224A" w:rsidRPr="00D0224A" w14:paraId="2A544675" w14:textId="77777777" w:rsidTr="00D0224A">
        <w:trPr>
          <w:tblCellSpacing w:w="15" w:type="dxa"/>
        </w:trPr>
        <w:tc>
          <w:tcPr>
            <w:tcW w:w="0" w:type="auto"/>
            <w:shd w:val="clear" w:color="auto" w:fill="FFFFFF"/>
            <w:vAlign w:val="center"/>
            <w:hideMark/>
          </w:tcPr>
          <w:p w14:paraId="7F0D4EB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w:t>
            </w:r>
          </w:p>
        </w:tc>
        <w:tc>
          <w:tcPr>
            <w:tcW w:w="0" w:type="auto"/>
            <w:shd w:val="clear" w:color="auto" w:fill="FFFFFF"/>
            <w:vAlign w:val="center"/>
            <w:hideMark/>
          </w:tcPr>
          <w:p w14:paraId="3C91C24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bounding box is provided as four or six numbers, depending on whether the coordinate reference system includes a vertical axis (height or depth):</w:t>
            </w:r>
          </w:p>
          <w:p w14:paraId="3ED8260B" w14:textId="77777777" w:rsidR="00D0224A" w:rsidRPr="00D0224A" w:rsidRDefault="00D0224A" w:rsidP="00D022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Lower left corner, coordinate axis 1</w:t>
            </w:r>
          </w:p>
          <w:p w14:paraId="05384991" w14:textId="77777777" w:rsidR="00D0224A" w:rsidRPr="00D0224A" w:rsidRDefault="00D0224A" w:rsidP="00D022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Lower left corner, coordinate axis 2</w:t>
            </w:r>
          </w:p>
          <w:p w14:paraId="5B6B03C9" w14:textId="77777777" w:rsidR="00D0224A" w:rsidRPr="00D0224A" w:rsidRDefault="00D0224A" w:rsidP="00D022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Lower left corner, coordinate axis 3 (optional)</w:t>
            </w:r>
          </w:p>
          <w:p w14:paraId="337D1421" w14:textId="77777777" w:rsidR="00D0224A" w:rsidRPr="00D0224A" w:rsidRDefault="00D0224A" w:rsidP="00D022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Upper right corner, coordinate axis 1</w:t>
            </w:r>
          </w:p>
          <w:p w14:paraId="607A1538" w14:textId="77777777" w:rsidR="00D0224A" w:rsidRPr="00D0224A" w:rsidRDefault="00D0224A" w:rsidP="00D022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Upper right corner, coordinate axis 2</w:t>
            </w:r>
          </w:p>
          <w:p w14:paraId="468D0060" w14:textId="77777777" w:rsidR="00D0224A" w:rsidRPr="00D0224A" w:rsidRDefault="00D0224A" w:rsidP="00D0224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Upper right corner, coordinate axis 3 (optional)</w:t>
            </w:r>
          </w:p>
        </w:tc>
        <w:bookmarkStart w:id="405" w:name="_GoBack"/>
        <w:bookmarkEnd w:id="405"/>
      </w:tr>
      <w:tr w:rsidR="00D0224A" w:rsidRPr="00D0224A" w14:paraId="44D71D9C" w14:textId="77777777" w:rsidTr="00D0224A">
        <w:trPr>
          <w:tblCellSpacing w:w="15" w:type="dxa"/>
        </w:trPr>
        <w:tc>
          <w:tcPr>
            <w:tcW w:w="0" w:type="auto"/>
            <w:shd w:val="clear" w:color="auto" w:fill="FFFFFF"/>
            <w:vAlign w:val="center"/>
            <w:hideMark/>
          </w:tcPr>
          <w:p w14:paraId="7E1FB95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w:t>
            </w:r>
          </w:p>
        </w:tc>
        <w:tc>
          <w:tcPr>
            <w:tcW w:w="0" w:type="auto"/>
            <w:shd w:val="clear" w:color="auto" w:fill="FFFFFF"/>
            <w:vAlign w:val="center"/>
            <w:hideMark/>
          </w:tcPr>
          <w:p w14:paraId="22161959" w14:textId="77777777" w:rsidR="00D0224A" w:rsidRPr="00D0224A" w:rsidRDefault="00D0224A" w:rsidP="00842D56">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del w:id="406" w:author="Carl Reed" w:date="2020-02-05T10:58:00Z">
              <w:r w:rsidRPr="00D0224A" w:rsidDel="00842D56">
                <w:rPr>
                  <w:rFonts w:ascii="Times New Roman" w:eastAsia="Times New Roman" w:hAnsi="Times New Roman" w:cs="Times New Roman"/>
                  <w:sz w:val="24"/>
                  <w:szCs w:val="24"/>
                </w:rPr>
                <w:delText xml:space="preserve">coordinate reference system of </w:delText>
              </w:r>
            </w:del>
            <w:del w:id="407" w:author="Carl Reed" w:date="2020-02-05T10:59:00Z">
              <w:r w:rsidRPr="00D0224A" w:rsidDel="00842D56">
                <w:rPr>
                  <w:rFonts w:ascii="Times New Roman" w:eastAsia="Times New Roman" w:hAnsi="Times New Roman" w:cs="Times New Roman"/>
                  <w:sz w:val="24"/>
                  <w:szCs w:val="24"/>
                </w:rPr>
                <w:delText>the</w:delText>
              </w:r>
            </w:del>
            <w:r w:rsidRPr="00D0224A">
              <w:rPr>
                <w:rFonts w:ascii="Times New Roman" w:eastAsia="Times New Roman" w:hAnsi="Times New Roman" w:cs="Times New Roman"/>
                <w:sz w:val="24"/>
                <w:szCs w:val="24"/>
              </w:rPr>
              <w:t xml:space="preserve"> values </w:t>
            </w:r>
            <w:del w:id="408" w:author="Carl Reed" w:date="2020-02-05T10:59:00Z">
              <w:r w:rsidRPr="00D0224A" w:rsidDel="00842D56">
                <w:rPr>
                  <w:rFonts w:ascii="Times New Roman" w:eastAsia="Times New Roman" w:hAnsi="Times New Roman" w:cs="Times New Roman"/>
                  <w:sz w:val="24"/>
                  <w:szCs w:val="24"/>
                </w:rPr>
                <w:delText xml:space="preserve">on </w:delText>
              </w:r>
            </w:del>
            <w:ins w:id="409" w:author="Carl Reed" w:date="2020-02-05T10:59:00Z">
              <w:r w:rsidR="00842D56">
                <w:rPr>
                  <w:rFonts w:ascii="Times New Roman" w:eastAsia="Times New Roman" w:hAnsi="Times New Roman" w:cs="Times New Roman"/>
                  <w:sz w:val="24"/>
                  <w:szCs w:val="24"/>
                </w:rPr>
                <w:t>for the CRS</w:t>
              </w:r>
              <w:r w:rsidR="00842D56"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axis 1 and 2 SHALL be interpreted as WGS84 longitude/latitude (</w:t>
            </w:r>
            <w:hyperlink r:id="rId209" w:history="1">
              <w:r w:rsidRPr="00D0224A">
                <w:rPr>
                  <w:rFonts w:ascii="Times New Roman" w:eastAsia="Times New Roman" w:hAnsi="Times New Roman" w:cs="Times New Roman"/>
                  <w:color w:val="0000FF"/>
                  <w:sz w:val="24"/>
                  <w:szCs w:val="24"/>
                  <w:u w:val="single"/>
                </w:rPr>
                <w:t>http://www.opengis.net/def/crs/OGC/1.3/CRS84</w:t>
              </w:r>
            </w:hyperlink>
            <w:r w:rsidRPr="00D0224A">
              <w:rPr>
                <w:rFonts w:ascii="Times New Roman" w:eastAsia="Times New Roman" w:hAnsi="Times New Roman" w:cs="Times New Roman"/>
                <w:sz w:val="24"/>
                <w:szCs w:val="24"/>
              </w:rPr>
              <w:t xml:space="preserve">) unless a different coordinate reference system is specified in a parameter </w:t>
            </w:r>
            <w:proofErr w:type="spellStart"/>
            <w:r w:rsidRPr="00D0224A">
              <w:rPr>
                <w:rFonts w:ascii="Courier New" w:eastAsia="Times New Roman" w:hAnsi="Courier New" w:cs="Courier New"/>
                <w:sz w:val="20"/>
                <w:szCs w:val="20"/>
              </w:rPr>
              <w:t>bbox-crs</w:t>
            </w:r>
            <w:proofErr w:type="spellEnd"/>
            <w:r w:rsidRPr="00D0224A">
              <w:rPr>
                <w:rFonts w:ascii="Times New Roman" w:eastAsia="Times New Roman" w:hAnsi="Times New Roman" w:cs="Times New Roman"/>
                <w:sz w:val="24"/>
                <w:szCs w:val="24"/>
              </w:rPr>
              <w:t>.</w:t>
            </w:r>
          </w:p>
        </w:tc>
      </w:tr>
      <w:tr w:rsidR="00D0224A" w:rsidRPr="00D0224A" w14:paraId="224A8A67" w14:textId="77777777" w:rsidTr="00D0224A">
        <w:trPr>
          <w:tblCellSpacing w:w="15" w:type="dxa"/>
        </w:trPr>
        <w:tc>
          <w:tcPr>
            <w:tcW w:w="0" w:type="auto"/>
            <w:shd w:val="clear" w:color="auto" w:fill="FFFFFF"/>
            <w:vAlign w:val="center"/>
            <w:hideMark/>
          </w:tcPr>
          <w:p w14:paraId="0B97BEF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w:t>
            </w:r>
          </w:p>
        </w:tc>
        <w:tc>
          <w:tcPr>
            <w:tcW w:w="0" w:type="auto"/>
            <w:shd w:val="clear" w:color="auto" w:fill="FFFFFF"/>
            <w:vAlign w:val="center"/>
            <w:hideMark/>
          </w:tcPr>
          <w:p w14:paraId="5784F22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coordinate values SHALL be within the extent specified for the coordinate reference system.</w:t>
            </w:r>
          </w:p>
        </w:tc>
      </w:tr>
    </w:tbl>
    <w:p w14:paraId="20AC48C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"Intersects" means that </w:t>
      </w:r>
      <w:ins w:id="410" w:author="Carl Reed" w:date="2020-02-05T11:00:00Z">
        <w:r w:rsidR="00842D56" w:rsidRPr="00D0224A">
          <w:rPr>
            <w:rFonts w:ascii="Times New Roman" w:eastAsia="Times New Roman" w:hAnsi="Times New Roman" w:cs="Times New Roman"/>
            <w:sz w:val="24"/>
            <w:szCs w:val="24"/>
          </w:rPr>
          <w:t xml:space="preserve">a coordinate that is part of the (spatial) geometry of the resource </w:t>
        </w:r>
        <w:r w:rsidR="00842D56">
          <w:rPr>
            <w:rFonts w:ascii="Times New Roman" w:eastAsia="Times New Roman" w:hAnsi="Times New Roman" w:cs="Times New Roman"/>
            <w:sz w:val="24"/>
            <w:szCs w:val="24"/>
          </w:rPr>
          <w:t xml:space="preserve">falls within </w:t>
        </w:r>
      </w:ins>
      <w:r w:rsidRPr="00D0224A">
        <w:rPr>
          <w:rFonts w:ascii="Times New Roman" w:eastAsia="Times New Roman" w:hAnsi="Times New Roman" w:cs="Times New Roman"/>
          <w:sz w:val="24"/>
          <w:szCs w:val="24"/>
        </w:rPr>
        <w:t xml:space="preserve">the rectangular area specified in the parameter </w:t>
      </w:r>
      <w:proofErr w:type="spellStart"/>
      <w:r w:rsidRPr="00D0224A">
        <w:rPr>
          <w:rFonts w:ascii="Courier New" w:eastAsia="Times New Roman" w:hAnsi="Courier New" w:cs="Courier New"/>
          <w:sz w:val="20"/>
          <w:szCs w:val="20"/>
        </w:rPr>
        <w:t>bbox</w:t>
      </w:r>
      <w:proofErr w:type="spellEnd"/>
      <w:ins w:id="411" w:author="Carl Reed" w:date="2020-02-05T11:01:00Z">
        <w:r w:rsidR="00842D56">
          <w:rPr>
            <w:rFonts w:ascii="Times New Roman" w:eastAsia="Times New Roman" w:hAnsi="Times New Roman" w:cs="Times New Roman"/>
            <w:sz w:val="24"/>
            <w:szCs w:val="24"/>
          </w:rPr>
          <w:t>.</w:t>
        </w:r>
      </w:ins>
      <w:del w:id="412" w:author="Carl Reed" w:date="2020-02-05T11:01:00Z">
        <w:r w:rsidRPr="00D0224A" w:rsidDel="00842D56">
          <w:rPr>
            <w:rFonts w:ascii="Times New Roman" w:eastAsia="Times New Roman" w:hAnsi="Times New Roman" w:cs="Times New Roman"/>
            <w:sz w:val="24"/>
            <w:szCs w:val="24"/>
          </w:rPr>
          <w:delText xml:space="preserve"> includes</w:delText>
        </w:r>
      </w:del>
      <w:del w:id="413" w:author="Carl Reed" w:date="2020-02-05T11:00:00Z">
        <w:r w:rsidRPr="00D0224A" w:rsidDel="00842D56">
          <w:rPr>
            <w:rFonts w:ascii="Times New Roman" w:eastAsia="Times New Roman" w:hAnsi="Times New Roman" w:cs="Times New Roman"/>
            <w:sz w:val="24"/>
            <w:szCs w:val="24"/>
          </w:rPr>
          <w:delText xml:space="preserve"> a coordinate that is part of the (spatial) geometry of the resource</w:delText>
        </w:r>
      </w:del>
      <w:r w:rsidRPr="00D0224A">
        <w:rPr>
          <w:rFonts w:ascii="Times New Roman" w:eastAsia="Times New Roman" w:hAnsi="Times New Roman" w:cs="Times New Roman"/>
          <w:sz w:val="24"/>
          <w:szCs w:val="24"/>
        </w:rPr>
        <w:t xml:space="preserve">. This includes the boundaries of the geometries </w:t>
      </w:r>
      <w:del w:id="414" w:author="Carl Reed" w:date="2020-02-05T11:01:00Z">
        <w:r w:rsidRPr="00D0224A" w:rsidDel="00842D56">
          <w:rPr>
            <w:rFonts w:ascii="Times New Roman" w:eastAsia="Times New Roman" w:hAnsi="Times New Roman" w:cs="Times New Roman"/>
            <w:sz w:val="24"/>
            <w:szCs w:val="24"/>
          </w:rPr>
          <w:delText>(e.g.</w:delText>
        </w:r>
      </w:del>
      <w:ins w:id="415" w:author="Carl Reed" w:date="2020-02-05T11:01:00Z">
        <w:r w:rsidR="00842D56">
          <w:rPr>
            <w:rFonts w:ascii="Times New Roman" w:eastAsia="Times New Roman" w:hAnsi="Times New Roman" w:cs="Times New Roman"/>
            <w:sz w:val="24"/>
            <w:szCs w:val="24"/>
          </w:rPr>
          <w:t>such as</w:t>
        </w:r>
      </w:ins>
      <w:r w:rsidRPr="00D0224A">
        <w:rPr>
          <w:rFonts w:ascii="Times New Roman" w:eastAsia="Times New Roman" w:hAnsi="Times New Roman" w:cs="Times New Roman"/>
          <w:sz w:val="24"/>
          <w:szCs w:val="24"/>
        </w:rPr>
        <w:t xml:space="preserve"> for curves th</w:t>
      </w:r>
      <w:ins w:id="416" w:author="Carl Reed" w:date="2020-02-05T11:01:00Z">
        <w:r w:rsidR="00842D56">
          <w:rPr>
            <w:rFonts w:ascii="Times New Roman" w:eastAsia="Times New Roman" w:hAnsi="Times New Roman" w:cs="Times New Roman"/>
            <w:sz w:val="24"/>
            <w:szCs w:val="24"/>
          </w:rPr>
          <w:t>is includes</w:t>
        </w:r>
      </w:ins>
      <w:del w:id="417" w:author="Carl Reed" w:date="2020-02-05T11:01:00Z">
        <w:r w:rsidRPr="00D0224A" w:rsidDel="00842D56">
          <w:rPr>
            <w:rFonts w:ascii="Times New Roman" w:eastAsia="Times New Roman" w:hAnsi="Times New Roman" w:cs="Times New Roman"/>
            <w:sz w:val="24"/>
            <w:szCs w:val="24"/>
          </w:rPr>
          <w:delText>e</w:delText>
        </w:r>
      </w:del>
      <w:r w:rsidRPr="00D0224A">
        <w:rPr>
          <w:rFonts w:ascii="Times New Roman" w:eastAsia="Times New Roman" w:hAnsi="Times New Roman" w:cs="Times New Roman"/>
          <w:sz w:val="24"/>
          <w:szCs w:val="24"/>
        </w:rPr>
        <w:t xml:space="preserve"> start and end position</w:t>
      </w:r>
      <w:ins w:id="418" w:author="Carl Reed" w:date="2020-02-05T11:01:00Z">
        <w:r w:rsidR="00842D56">
          <w:rPr>
            <w:rFonts w:ascii="Times New Roman" w:eastAsia="Times New Roman" w:hAnsi="Times New Roman" w:cs="Times New Roman"/>
            <w:sz w:val="24"/>
            <w:szCs w:val="24"/>
          </w:rPr>
          <w:t>s</w:t>
        </w:r>
      </w:ins>
      <w:r w:rsidRPr="00D0224A">
        <w:rPr>
          <w:rFonts w:ascii="Times New Roman" w:eastAsia="Times New Roman" w:hAnsi="Times New Roman" w:cs="Times New Roman"/>
          <w:sz w:val="24"/>
          <w:szCs w:val="24"/>
        </w:rPr>
        <w:t xml:space="preserve"> and for surfaces the outer and inner rings</w:t>
      </w:r>
      <w:del w:id="419" w:author="Carl Reed" w:date="2020-02-05T11:01:00Z">
        <w:r w:rsidRPr="00D0224A" w:rsidDel="00842D56">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w:t>
      </w:r>
    </w:p>
    <w:p w14:paraId="0C7150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standard does not specify requirements for the parameter </w:t>
      </w:r>
      <w:proofErr w:type="spellStart"/>
      <w:r w:rsidRPr="00D0224A">
        <w:rPr>
          <w:rFonts w:ascii="Courier New" w:eastAsia="Times New Roman" w:hAnsi="Courier New" w:cs="Courier New"/>
          <w:sz w:val="20"/>
          <w:szCs w:val="20"/>
        </w:rPr>
        <w:t>bbox-crs</w:t>
      </w:r>
      <w:proofErr w:type="spellEnd"/>
      <w:r w:rsidRPr="00D0224A">
        <w:rPr>
          <w:rFonts w:ascii="Times New Roman" w:eastAsia="Times New Roman" w:hAnsi="Times New Roman" w:cs="Times New Roman"/>
          <w:sz w:val="24"/>
          <w:szCs w:val="24"/>
        </w:rPr>
        <w:t xml:space="preserve">. Those requirements will be specified in a later version of this </w:t>
      </w:r>
      <w:del w:id="420" w:author="Carl Reed" w:date="2020-02-05T10:59:00Z">
        <w:r w:rsidRPr="00D0224A" w:rsidDel="00842D56">
          <w:rPr>
            <w:rFonts w:ascii="Times New Roman" w:eastAsia="Times New Roman" w:hAnsi="Times New Roman" w:cs="Times New Roman"/>
            <w:sz w:val="24"/>
            <w:szCs w:val="24"/>
          </w:rPr>
          <w:delText>specification</w:delText>
        </w:r>
      </w:del>
      <w:ins w:id="421" w:author="Carl Reed" w:date="2020-02-05T10:59:00Z">
        <w:r w:rsidR="00842D56">
          <w:rPr>
            <w:rFonts w:ascii="Times New Roman" w:eastAsia="Times New Roman" w:hAnsi="Times New Roman" w:cs="Times New Roman"/>
            <w:sz w:val="24"/>
            <w:szCs w:val="24"/>
          </w:rPr>
          <w:t>standard</w:t>
        </w:r>
      </w:ins>
      <w:r w:rsidRPr="00D0224A">
        <w:rPr>
          <w:rFonts w:ascii="Times New Roman" w:eastAsia="Times New Roman" w:hAnsi="Times New Roman" w:cs="Times New Roman"/>
          <w:sz w:val="24"/>
          <w:szCs w:val="24"/>
        </w:rPr>
        <w:t>.</w:t>
      </w:r>
    </w:p>
    <w:p w14:paraId="721C37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For </w:t>
      </w:r>
      <w:del w:id="422" w:author="Carl Reed" w:date="2020-02-05T11:02:00Z">
        <w:r w:rsidRPr="00D0224A" w:rsidDel="00842D56">
          <w:rPr>
            <w:rFonts w:ascii="Times New Roman" w:eastAsia="Times New Roman" w:hAnsi="Times New Roman" w:cs="Times New Roman"/>
            <w:sz w:val="24"/>
            <w:szCs w:val="24"/>
          </w:rPr>
          <w:delText>WGS84 longitude/latitude</w:delText>
        </w:r>
      </w:del>
      <w:ins w:id="423" w:author="Carl Reed" w:date="2020-02-05T11:02:00Z">
        <w:r w:rsidR="00842D56">
          <w:rPr>
            <w:rFonts w:ascii="Times New Roman" w:eastAsia="Times New Roman" w:hAnsi="Times New Roman" w:cs="Times New Roman"/>
            <w:sz w:val="24"/>
            <w:szCs w:val="24"/>
          </w:rPr>
          <w:t>CRS84,</w:t>
        </w:r>
      </w:ins>
      <w:r w:rsidRPr="00D0224A">
        <w:rPr>
          <w:rFonts w:ascii="Times New Roman" w:eastAsia="Times New Roman" w:hAnsi="Times New Roman" w:cs="Times New Roman"/>
          <w:sz w:val="24"/>
          <w:szCs w:val="24"/>
        </w:rPr>
        <w:t xml:space="preserve"> the bounding box is in most cases the sequence of minimum longitude, minimum latitude, maximum longitude and maximum latitude. However, in cases where the box spans the anti-meridian</w:t>
      </w:r>
      <w:ins w:id="424" w:author="Carl Reed" w:date="2020-02-05T11:03:00Z">
        <w:r w:rsidR="00842D56">
          <w:rPr>
            <w:rFonts w:ascii="Times New Roman" w:eastAsia="Times New Roman" w:hAnsi="Times New Roman" w:cs="Times New Roman"/>
            <w:sz w:val="24"/>
            <w:szCs w:val="24"/>
          </w:rPr>
          <w:t xml:space="preserve"> (</w:t>
        </w:r>
      </w:ins>
      <w:ins w:id="425" w:author="Carl Reed" w:date="2020-02-05T11:04:00Z">
        <w:r w:rsidR="00842D56">
          <w:t>180th meridian)</w:t>
        </w:r>
      </w:ins>
      <w:ins w:id="426" w:author="Carl Reed" w:date="2020-02-05T11:02:00Z">
        <w:r w:rsidR="00842D56">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the first value (west-most box edge) is larger than the third value (east-most box edge).</w:t>
      </w:r>
    </w:p>
    <w:p w14:paraId="3F9CC69E"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2. The bounding box of the New Zealand Exclusive Economic Zone</w:t>
      </w:r>
    </w:p>
    <w:p w14:paraId="7C7C6FD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bounding box of the New Zealand Exclusive Economic Zone in WGS84 (from 160.6°E to 170°W and from 55.95°S to 25.89°S) would be represented in JSON as </w:t>
      </w:r>
      <w:r w:rsidRPr="00D0224A">
        <w:rPr>
          <w:rFonts w:ascii="Courier New" w:eastAsia="Times New Roman" w:hAnsi="Courier New" w:cs="Courier New"/>
          <w:sz w:val="20"/>
          <w:szCs w:val="20"/>
        </w:rPr>
        <w:t>[ 160.6, -55.95, -170, -25.89 ]</w:t>
      </w:r>
      <w:r w:rsidRPr="00D0224A">
        <w:rPr>
          <w:rFonts w:ascii="Times New Roman" w:eastAsia="Times New Roman" w:hAnsi="Times New Roman" w:cs="Times New Roman"/>
          <w:sz w:val="24"/>
          <w:szCs w:val="24"/>
        </w:rPr>
        <w:t xml:space="preserve"> and in a query as </w:t>
      </w:r>
      <w:proofErr w:type="spellStart"/>
      <w:r w:rsidRPr="00D0224A">
        <w:rPr>
          <w:rFonts w:ascii="Courier New" w:eastAsia="Times New Roman" w:hAnsi="Courier New" w:cs="Courier New"/>
          <w:sz w:val="20"/>
          <w:szCs w:val="20"/>
        </w:rPr>
        <w:t>bbox</w:t>
      </w:r>
      <w:proofErr w:type="spellEnd"/>
      <w:r w:rsidRPr="00D0224A">
        <w:rPr>
          <w:rFonts w:ascii="Courier New" w:eastAsia="Times New Roman" w:hAnsi="Courier New" w:cs="Courier New"/>
          <w:sz w:val="20"/>
          <w:szCs w:val="20"/>
        </w:rPr>
        <w:t>=160.6,-55.95,-170,-25.89</w:t>
      </w:r>
      <w:r w:rsidRPr="00D0224A">
        <w:rPr>
          <w:rFonts w:ascii="Times New Roman" w:eastAsia="Times New Roman" w:hAnsi="Times New Roman" w:cs="Times New Roman"/>
          <w:sz w:val="24"/>
          <w:szCs w:val="24"/>
        </w:rPr>
        <w:t>.</w:t>
      </w:r>
    </w:p>
    <w:p w14:paraId="4CDB802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template for the definition of the parameter in YAML according to OpenAPI 3.0 is available at </w:t>
      </w:r>
      <w:hyperlink r:id="rId210" w:history="1">
        <w:proofErr w:type="spellStart"/>
        <w:r w:rsidRPr="00D0224A">
          <w:rPr>
            <w:rFonts w:ascii="Times New Roman" w:eastAsia="Times New Roman" w:hAnsi="Times New Roman" w:cs="Times New Roman"/>
            <w:color w:val="0000FF"/>
            <w:sz w:val="24"/>
            <w:szCs w:val="24"/>
            <w:u w:val="single"/>
          </w:rPr>
          <w:t>bbox.yaml</w:t>
        </w:r>
        <w:proofErr w:type="spellEnd"/>
      </w:hyperlink>
      <w:r w:rsidRPr="00D0224A">
        <w:rPr>
          <w:rFonts w:ascii="Times New Roman" w:eastAsia="Times New Roman" w:hAnsi="Times New Roman" w:cs="Times New Roman"/>
          <w:sz w:val="24"/>
          <w:szCs w:val="24"/>
        </w:rPr>
        <w:t>.</w:t>
      </w:r>
    </w:p>
    <w:p w14:paraId="1BCFDACB"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9.4.2. Parameter datetime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1"/>
        <w:gridCol w:w="6924"/>
      </w:tblGrid>
      <w:tr w:rsidR="00D0224A" w:rsidRPr="00D0224A" w14:paraId="58F9199E" w14:textId="77777777" w:rsidTr="00D0224A">
        <w:trPr>
          <w:tblCellSpacing w:w="15" w:type="dxa"/>
        </w:trPr>
        <w:tc>
          <w:tcPr>
            <w:tcW w:w="0" w:type="auto"/>
            <w:shd w:val="clear" w:color="auto" w:fill="FFFFFF"/>
            <w:vAlign w:val="center"/>
            <w:hideMark/>
          </w:tcPr>
          <w:p w14:paraId="10095EF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20</w:t>
            </w:r>
          </w:p>
        </w:tc>
        <w:tc>
          <w:tcPr>
            <w:tcW w:w="0" w:type="auto"/>
            <w:shd w:val="clear" w:color="auto" w:fill="FFFFFF"/>
            <w:vAlign w:val="center"/>
            <w:hideMark/>
          </w:tcPr>
          <w:p w14:paraId="528BD1B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-time-definition</w:t>
            </w:r>
          </w:p>
        </w:tc>
      </w:tr>
      <w:tr w:rsidR="00D0224A" w:rsidRPr="00D0224A" w14:paraId="6C52F6A8" w14:textId="77777777" w:rsidTr="00D0224A">
        <w:trPr>
          <w:tblCellSpacing w:w="15" w:type="dxa"/>
        </w:trPr>
        <w:tc>
          <w:tcPr>
            <w:tcW w:w="0" w:type="auto"/>
            <w:shd w:val="clear" w:color="auto" w:fill="FFFFFF"/>
            <w:vAlign w:val="center"/>
            <w:hideMark/>
          </w:tcPr>
          <w:p w14:paraId="6758AED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03781C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parameter SHALL have the following characteristics (using an OpenAPI Specification 3.0 fragment):</w:t>
            </w:r>
          </w:p>
          <w:p w14:paraId="7C79D6A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name: datetime</w:t>
            </w:r>
          </w:p>
          <w:p w14:paraId="692CA31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 query</w:t>
            </w:r>
          </w:p>
          <w:p w14:paraId="70790B0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required: false</w:t>
            </w:r>
          </w:p>
          <w:p w14:paraId="6EA8364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schema:</w:t>
            </w:r>
          </w:p>
          <w:p w14:paraId="463700A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4721162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style: form</w:t>
            </w:r>
          </w:p>
          <w:p w14:paraId="5B5BD04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explode: false</w:t>
            </w:r>
          </w:p>
        </w:tc>
      </w:tr>
    </w:tbl>
    <w:p w14:paraId="45CD7F52"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4"/>
        <w:gridCol w:w="6991"/>
      </w:tblGrid>
      <w:tr w:rsidR="00D0224A" w:rsidRPr="00D0224A" w14:paraId="4E0603AE" w14:textId="77777777" w:rsidTr="00D0224A">
        <w:trPr>
          <w:tblCellSpacing w:w="15" w:type="dxa"/>
        </w:trPr>
        <w:tc>
          <w:tcPr>
            <w:tcW w:w="0" w:type="auto"/>
            <w:shd w:val="clear" w:color="auto" w:fill="FFFFFF"/>
            <w:vAlign w:val="center"/>
            <w:hideMark/>
          </w:tcPr>
          <w:p w14:paraId="779A430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21</w:t>
            </w:r>
          </w:p>
        </w:tc>
        <w:tc>
          <w:tcPr>
            <w:tcW w:w="0" w:type="auto"/>
            <w:shd w:val="clear" w:color="auto" w:fill="FFFFFF"/>
            <w:vAlign w:val="center"/>
            <w:hideMark/>
          </w:tcPr>
          <w:p w14:paraId="740A665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-time-response</w:t>
            </w:r>
          </w:p>
        </w:tc>
      </w:tr>
      <w:tr w:rsidR="00D0224A" w:rsidRPr="00D0224A" w14:paraId="272E12D8" w14:textId="77777777" w:rsidTr="00D0224A">
        <w:trPr>
          <w:tblCellSpacing w:w="15" w:type="dxa"/>
        </w:trPr>
        <w:tc>
          <w:tcPr>
            <w:tcW w:w="0" w:type="auto"/>
            <w:shd w:val="clear" w:color="auto" w:fill="FFFFFF"/>
            <w:vAlign w:val="center"/>
            <w:hideMark/>
          </w:tcPr>
          <w:p w14:paraId="57C81AD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2BA111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If the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parameter is provided, only resources that have a temporal geometry that intersects the temporal information in the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parameter SHALL be part of the result set.</w:t>
            </w:r>
          </w:p>
        </w:tc>
      </w:tr>
      <w:tr w:rsidR="00D0224A" w:rsidRPr="00D0224A" w14:paraId="0BC6B49A" w14:textId="77777777" w:rsidTr="00D0224A">
        <w:trPr>
          <w:tblCellSpacing w:w="15" w:type="dxa"/>
        </w:trPr>
        <w:tc>
          <w:tcPr>
            <w:tcW w:w="0" w:type="auto"/>
            <w:shd w:val="clear" w:color="auto" w:fill="FFFFFF"/>
            <w:vAlign w:val="center"/>
            <w:hideMark/>
          </w:tcPr>
          <w:p w14:paraId="2D95B57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6360987C" w14:textId="77777777" w:rsidR="00D0224A" w:rsidRPr="00D0224A" w:rsidRDefault="00D0224A" w:rsidP="00842D56">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If a resourc</w:t>
            </w:r>
            <w:del w:id="427" w:author="Carl Reed" w:date="2020-02-05T11:04:00Z">
              <w:r w:rsidRPr="00D0224A" w:rsidDel="00842D56">
                <w:rPr>
                  <w:rFonts w:ascii="Times New Roman" w:eastAsia="Times New Roman" w:hAnsi="Times New Roman" w:cs="Times New Roman"/>
                  <w:sz w:val="24"/>
                  <w:szCs w:val="24"/>
                </w:rPr>
                <w:delText>e</w:delText>
              </w:r>
            </w:del>
            <w:r w:rsidRPr="00D0224A">
              <w:rPr>
                <w:rFonts w:ascii="Times New Roman" w:eastAsia="Times New Roman" w:hAnsi="Times New Roman" w:cs="Times New Roman"/>
                <w:sz w:val="24"/>
                <w:szCs w:val="24"/>
              </w:rPr>
              <w:t xml:space="preserve">e has multiple temporal properties, </w:t>
            </w:r>
            <w:del w:id="428" w:author="Carl Reed" w:date="2020-02-05T11:04:00Z">
              <w:r w:rsidRPr="00D0224A" w:rsidDel="00842D56">
                <w:rPr>
                  <w:rFonts w:ascii="Times New Roman" w:eastAsia="Times New Roman" w:hAnsi="Times New Roman" w:cs="Times New Roman"/>
                  <w:sz w:val="24"/>
                  <w:szCs w:val="24"/>
                </w:rPr>
                <w:delText xml:space="preserve">it is the decision of </w:delText>
              </w:r>
            </w:del>
            <w:r w:rsidRPr="00D0224A">
              <w:rPr>
                <w:rFonts w:ascii="Times New Roman" w:eastAsia="Times New Roman" w:hAnsi="Times New Roman" w:cs="Times New Roman"/>
                <w:sz w:val="24"/>
                <w:szCs w:val="24"/>
              </w:rPr>
              <w:t xml:space="preserve">the </w:t>
            </w:r>
            <w:commentRangeStart w:id="429"/>
            <w:commentRangeStart w:id="430"/>
            <w:r w:rsidRPr="00D0224A">
              <w:rPr>
                <w:rFonts w:ascii="Times New Roman" w:eastAsia="Times New Roman" w:hAnsi="Times New Roman" w:cs="Times New Roman"/>
                <w:sz w:val="24"/>
                <w:szCs w:val="24"/>
              </w:rPr>
              <w:t xml:space="preserve">API </w:t>
            </w:r>
            <w:ins w:id="431" w:author="Carl Reed" w:date="2020-02-05T11:04:00Z">
              <w:r w:rsidR="00842D56">
                <w:rPr>
                  <w:rFonts w:ascii="Times New Roman" w:eastAsia="Times New Roman" w:hAnsi="Times New Roman" w:cs="Times New Roman"/>
                  <w:sz w:val="24"/>
                  <w:szCs w:val="24"/>
                </w:rPr>
                <w:t xml:space="preserve">decides </w:t>
              </w:r>
              <w:commentRangeEnd w:id="429"/>
              <w:r w:rsidR="00842D56">
                <w:rPr>
                  <w:rStyle w:val="CommentReference"/>
                </w:rPr>
                <w:commentReference w:id="429"/>
              </w:r>
            </w:ins>
            <w:commentRangeEnd w:id="430"/>
            <w:r w:rsidR="000347B9">
              <w:rPr>
                <w:rStyle w:val="CommentReference"/>
              </w:rPr>
              <w:commentReference w:id="430"/>
            </w:r>
            <w:r w:rsidRPr="00D0224A">
              <w:rPr>
                <w:rFonts w:ascii="Times New Roman" w:eastAsia="Times New Roman" w:hAnsi="Times New Roman" w:cs="Times New Roman"/>
                <w:sz w:val="24"/>
                <w:szCs w:val="24"/>
              </w:rPr>
              <w:t>whether only a single temporal property is used to determine the extent or all relevant temporal properties.</w:t>
            </w:r>
          </w:p>
        </w:tc>
      </w:tr>
      <w:tr w:rsidR="00D0224A" w:rsidRPr="00D0224A" w14:paraId="50162B24" w14:textId="77777777" w:rsidTr="00D0224A">
        <w:trPr>
          <w:tblCellSpacing w:w="15" w:type="dxa"/>
        </w:trPr>
        <w:tc>
          <w:tcPr>
            <w:tcW w:w="0" w:type="auto"/>
            <w:shd w:val="clear" w:color="auto" w:fill="FFFFFF"/>
            <w:vAlign w:val="center"/>
            <w:hideMark/>
          </w:tcPr>
          <w:p w14:paraId="610B2C7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w:t>
            </w:r>
          </w:p>
        </w:tc>
        <w:tc>
          <w:tcPr>
            <w:tcW w:w="0" w:type="auto"/>
            <w:shd w:val="clear" w:color="auto" w:fill="FFFFFF"/>
            <w:vAlign w:val="center"/>
            <w:hideMark/>
          </w:tcPr>
          <w:p w14:paraId="04B5DE1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parameter SHALL match all resources in the collection that are not associated with a temporal geometry.</w:t>
            </w:r>
          </w:p>
        </w:tc>
      </w:tr>
      <w:tr w:rsidR="00D0224A" w:rsidRPr="00D0224A" w14:paraId="3465967F" w14:textId="77777777" w:rsidTr="00D0224A">
        <w:trPr>
          <w:tblCellSpacing w:w="15" w:type="dxa"/>
        </w:trPr>
        <w:tc>
          <w:tcPr>
            <w:tcW w:w="0" w:type="auto"/>
            <w:shd w:val="clear" w:color="auto" w:fill="FFFFFF"/>
            <w:vAlign w:val="center"/>
            <w:hideMark/>
          </w:tcPr>
          <w:p w14:paraId="7D81D78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w:t>
            </w:r>
          </w:p>
        </w:tc>
        <w:tc>
          <w:tcPr>
            <w:tcW w:w="0" w:type="auto"/>
            <w:shd w:val="clear" w:color="auto" w:fill="FFFFFF"/>
            <w:vAlign w:val="center"/>
            <w:hideMark/>
          </w:tcPr>
          <w:p w14:paraId="7936FD0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temporal information is either a date-time or a time interval. The parameter value SHALL conform to the following syntax (using </w:t>
            </w:r>
            <w:hyperlink r:id="rId211" w:history="1">
              <w:r w:rsidRPr="00D0224A">
                <w:rPr>
                  <w:rFonts w:ascii="Times New Roman" w:eastAsia="Times New Roman" w:hAnsi="Times New Roman" w:cs="Times New Roman"/>
                  <w:color w:val="0000FF"/>
                  <w:sz w:val="24"/>
                  <w:szCs w:val="24"/>
                  <w:u w:val="single"/>
                </w:rPr>
                <w:t>ABNF</w:t>
              </w:r>
            </w:hyperlink>
            <w:r w:rsidRPr="00D0224A">
              <w:rPr>
                <w:rFonts w:ascii="Times New Roman" w:eastAsia="Times New Roman" w:hAnsi="Times New Roman" w:cs="Times New Roman"/>
                <w:sz w:val="24"/>
                <w:szCs w:val="24"/>
              </w:rPr>
              <w:t>):</w:t>
            </w:r>
          </w:p>
          <w:p w14:paraId="4D9620C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interval-closed     = date-time "/" date-time</w:t>
            </w:r>
          </w:p>
          <w:p w14:paraId="137367E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interval-open-start = </w:t>
            </w:r>
            <w:proofErr w:type="gramStart"/>
            <w:r w:rsidRPr="00D0224A">
              <w:rPr>
                <w:rFonts w:ascii="Courier New" w:eastAsia="Times New Roman" w:hAnsi="Courier New" w:cs="Courier New"/>
                <w:sz w:val="20"/>
                <w:szCs w:val="20"/>
              </w:rPr>
              <w:t>"..</w:t>
            </w:r>
            <w:proofErr w:type="gramEnd"/>
            <w:r w:rsidRPr="00D0224A">
              <w:rPr>
                <w:rFonts w:ascii="Courier New" w:eastAsia="Times New Roman" w:hAnsi="Courier New" w:cs="Courier New"/>
                <w:sz w:val="20"/>
                <w:szCs w:val="20"/>
              </w:rPr>
              <w:t>/" date-time</w:t>
            </w:r>
          </w:p>
          <w:p w14:paraId="4D65CFF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interval-open-end   = date-time "</w:t>
            </w:r>
            <w:proofErr w:type="gramStart"/>
            <w:r w:rsidRPr="00D0224A">
              <w:rPr>
                <w:rFonts w:ascii="Courier New" w:eastAsia="Times New Roman" w:hAnsi="Courier New" w:cs="Courier New"/>
                <w:sz w:val="20"/>
                <w:szCs w:val="20"/>
              </w:rPr>
              <w:t>/..</w:t>
            </w:r>
            <w:proofErr w:type="gramEnd"/>
            <w:r w:rsidRPr="00D0224A">
              <w:rPr>
                <w:rFonts w:ascii="Courier New" w:eastAsia="Times New Roman" w:hAnsi="Courier New" w:cs="Courier New"/>
                <w:sz w:val="20"/>
                <w:szCs w:val="20"/>
              </w:rPr>
              <w:t>"</w:t>
            </w:r>
          </w:p>
          <w:p w14:paraId="55E77E9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interval            = interval-closed / interval-open-start / interval-open-end</w:t>
            </w:r>
          </w:p>
          <w:p w14:paraId="2CF0FEA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lastRenderedPageBreak/>
              <w:t>datetime            = date-time / interval</w:t>
            </w:r>
          </w:p>
        </w:tc>
      </w:tr>
      <w:tr w:rsidR="00D0224A" w:rsidRPr="00D0224A" w14:paraId="3C75666C" w14:textId="77777777" w:rsidTr="00D0224A">
        <w:trPr>
          <w:tblCellSpacing w:w="15" w:type="dxa"/>
        </w:trPr>
        <w:tc>
          <w:tcPr>
            <w:tcW w:w="0" w:type="auto"/>
            <w:shd w:val="clear" w:color="auto" w:fill="FFFFFF"/>
            <w:vAlign w:val="center"/>
            <w:hideMark/>
          </w:tcPr>
          <w:p w14:paraId="384B537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E</w:t>
            </w:r>
          </w:p>
        </w:tc>
        <w:tc>
          <w:tcPr>
            <w:tcW w:w="0" w:type="auto"/>
            <w:shd w:val="clear" w:color="auto" w:fill="FFFFFF"/>
            <w:vAlign w:val="center"/>
            <w:hideMark/>
          </w:tcPr>
          <w:p w14:paraId="3CCDC11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syntax of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is specified by </w:t>
            </w:r>
            <w:hyperlink r:id="rId212" w:anchor="section-5.6" w:history="1">
              <w:r w:rsidRPr="00D0224A">
                <w:rPr>
                  <w:rFonts w:ascii="Times New Roman" w:eastAsia="Times New Roman" w:hAnsi="Times New Roman" w:cs="Times New Roman"/>
                  <w:color w:val="0000FF"/>
                  <w:sz w:val="24"/>
                  <w:szCs w:val="24"/>
                  <w:u w:val="single"/>
                </w:rPr>
                <w:t>RFC 3339, 5.6</w:t>
              </w:r>
            </w:hyperlink>
            <w:r w:rsidRPr="00D0224A">
              <w:rPr>
                <w:rFonts w:ascii="Times New Roman" w:eastAsia="Times New Roman" w:hAnsi="Times New Roman" w:cs="Times New Roman"/>
                <w:sz w:val="24"/>
                <w:szCs w:val="24"/>
              </w:rPr>
              <w:t>.</w:t>
            </w:r>
          </w:p>
        </w:tc>
      </w:tr>
      <w:tr w:rsidR="00D0224A" w:rsidRPr="00D0224A" w14:paraId="50D5C213" w14:textId="77777777" w:rsidTr="00D0224A">
        <w:trPr>
          <w:tblCellSpacing w:w="15" w:type="dxa"/>
        </w:trPr>
        <w:tc>
          <w:tcPr>
            <w:tcW w:w="0" w:type="auto"/>
            <w:shd w:val="clear" w:color="auto" w:fill="FFFFFF"/>
            <w:vAlign w:val="center"/>
            <w:hideMark/>
          </w:tcPr>
          <w:p w14:paraId="7EE7199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w:t>
            </w:r>
          </w:p>
        </w:tc>
        <w:tc>
          <w:tcPr>
            <w:tcW w:w="0" w:type="auto"/>
            <w:shd w:val="clear" w:color="auto" w:fill="FFFFFF"/>
            <w:vAlign w:val="center"/>
            <w:hideMark/>
          </w:tcPr>
          <w:p w14:paraId="02CEC12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Open ranges in time intervals at the start or end SHALL be supported using a double-dot (</w:t>
            </w:r>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w:t>
            </w:r>
          </w:p>
        </w:tc>
      </w:tr>
    </w:tbl>
    <w:p w14:paraId="33832DD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"Intersects" means that the time (instant or period) specified in the parameter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includes a timestamp that is part of the temporal geometry of the resource (again, a time instant or period). For time periods this includes the start and end time.</w:t>
      </w:r>
    </w:p>
    <w:p w14:paraId="4A837BC2"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3. A date-time</w:t>
      </w:r>
    </w:p>
    <w:p w14:paraId="312FA0B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February 12, 2018, 23:20:52 GMT:</w:t>
      </w:r>
    </w:p>
    <w:p w14:paraId="0B353AC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time=2018-02-12T23%3A20%3A52Z</w:t>
      </w:r>
    </w:p>
    <w:p w14:paraId="141D149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resources with a temporal property that is a timestamp (like </w:t>
      </w:r>
      <w:proofErr w:type="spellStart"/>
      <w:r w:rsidRPr="00D0224A">
        <w:rPr>
          <w:rFonts w:ascii="Courier New" w:eastAsia="Times New Roman" w:hAnsi="Courier New" w:cs="Courier New"/>
          <w:sz w:val="20"/>
          <w:szCs w:val="20"/>
        </w:rPr>
        <w:t>lastUpdate</w:t>
      </w:r>
      <w:proofErr w:type="spellEnd"/>
      <w:r w:rsidRPr="00D0224A">
        <w:rPr>
          <w:rFonts w:ascii="Times New Roman" w:eastAsia="Times New Roman" w:hAnsi="Times New Roman" w:cs="Times New Roman"/>
          <w:sz w:val="24"/>
          <w:szCs w:val="24"/>
        </w:rPr>
        <w:t xml:space="preserve"> in the building features), a date-time value would match all resources where the temporal property is identical.</w:t>
      </w:r>
    </w:p>
    <w:p w14:paraId="3AAC1AC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For resources with a temporal property that is a date or a time interval, a date-time value would match all resources where the timestamp is on that day or within the time interval.</w:t>
      </w:r>
    </w:p>
    <w:p w14:paraId="778C4564"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4. Intervals</w:t>
      </w:r>
    </w:p>
    <w:p w14:paraId="5B4F0C4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February 12, 2018, 00:00:00 GMT to March 18, 2018, 12:31:12 GMT:</w:t>
      </w:r>
    </w:p>
    <w:p w14:paraId="02960E6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datetime=2018-02-12T00%3A00%3A00Z%2F2018-03-18T12%3A31%3A12Z</w:t>
      </w:r>
    </w:p>
    <w:p w14:paraId="51B44C4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February 12, 2018, 00:00:00 UTC or later:</w:t>
      </w:r>
    </w:p>
    <w:p w14:paraId="0CDE3F9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datetime=2018-02-12T00%3A00%3A00Z%2</w:t>
      </w:r>
      <w:proofErr w:type="gramStart"/>
      <w:r w:rsidRPr="00D0224A">
        <w:rPr>
          <w:rFonts w:ascii="Courier New" w:eastAsia="Times New Roman" w:hAnsi="Courier New" w:cs="Courier New"/>
          <w:sz w:val="20"/>
          <w:szCs w:val="20"/>
        </w:rPr>
        <w:t>F..</w:t>
      </w:r>
      <w:proofErr w:type="gramEnd"/>
    </w:p>
    <w:p w14:paraId="453A7CD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March 18, 2018, 12:31:12 UTC or earlier:</w:t>
      </w:r>
    </w:p>
    <w:p w14:paraId="6FD5118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datetime</w:t>
      </w:r>
      <w:proofErr w:type="gramStart"/>
      <w:r w:rsidRPr="00D0224A">
        <w:rPr>
          <w:rFonts w:ascii="Courier New" w:eastAsia="Times New Roman" w:hAnsi="Courier New" w:cs="Courier New"/>
          <w:sz w:val="20"/>
          <w:szCs w:val="20"/>
        </w:rPr>
        <w:t>=..</w:t>
      </w:r>
      <w:proofErr w:type="gramEnd"/>
      <w:r w:rsidRPr="00D0224A">
        <w:rPr>
          <w:rFonts w:ascii="Courier New" w:eastAsia="Times New Roman" w:hAnsi="Courier New" w:cs="Courier New"/>
          <w:sz w:val="20"/>
          <w:szCs w:val="20"/>
        </w:rPr>
        <w:t>%2F2018-03-18T12%3A31%3A12Z</w:t>
      </w:r>
    </w:p>
    <w:p w14:paraId="5C0E9A2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template for the definition of the parameter in YAML according to OpenAPI 3.0 is available at </w:t>
      </w:r>
      <w:hyperlink r:id="rId213" w:history="1">
        <w:proofErr w:type="spellStart"/>
        <w:r w:rsidRPr="00D0224A">
          <w:rPr>
            <w:rFonts w:ascii="Times New Roman" w:eastAsia="Times New Roman" w:hAnsi="Times New Roman" w:cs="Times New Roman"/>
            <w:color w:val="0000FF"/>
            <w:sz w:val="24"/>
            <w:szCs w:val="24"/>
            <w:u w:val="single"/>
          </w:rPr>
          <w:t>datetime.yaml</w:t>
        </w:r>
        <w:proofErr w:type="spellEnd"/>
      </w:hyperlink>
      <w:r w:rsidRPr="00D0224A">
        <w:rPr>
          <w:rFonts w:ascii="Times New Roman" w:eastAsia="Times New Roman" w:hAnsi="Times New Roman" w:cs="Times New Roman"/>
          <w:sz w:val="24"/>
          <w:szCs w:val="24"/>
        </w:rPr>
        <w:t>.</w:t>
      </w:r>
    </w:p>
    <w:p w14:paraId="373C7481"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9.5. General Requirements</w:t>
      </w:r>
    </w:p>
    <w:p w14:paraId="254E446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following general requirements and recom</w:t>
      </w:r>
      <w:ins w:id="432" w:author="Carl Reed" w:date="2020-02-05T11:07:00Z">
        <w:r w:rsidR="00842D56">
          <w:rPr>
            <w:rFonts w:ascii="Times New Roman" w:eastAsia="Times New Roman" w:hAnsi="Times New Roman" w:cs="Times New Roman"/>
            <w:sz w:val="24"/>
            <w:szCs w:val="24"/>
          </w:rPr>
          <w:t>m</w:t>
        </w:r>
      </w:ins>
      <w:r w:rsidRPr="00D0224A">
        <w:rPr>
          <w:rFonts w:ascii="Times New Roman" w:eastAsia="Times New Roman" w:hAnsi="Times New Roman" w:cs="Times New Roman"/>
          <w:sz w:val="24"/>
          <w:szCs w:val="24"/>
        </w:rPr>
        <w:t>endations apply to all OGC APIs which host Spatial Resources.</w:t>
      </w:r>
    </w:p>
    <w:p w14:paraId="46A28DC3"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9.5.1. Coordinate Reference Systems</w:t>
      </w:r>
      <w:ins w:id="433" w:author="Carl Reed" w:date="2020-02-05T11:07:00Z">
        <w:r w:rsidR="00842D56">
          <w:rPr>
            <w:rFonts w:ascii="Times New Roman" w:eastAsia="Times New Roman" w:hAnsi="Times New Roman" w:cs="Times New Roman"/>
            <w:b/>
            <w:bCs/>
            <w:sz w:val="24"/>
            <w:szCs w:val="24"/>
          </w:rPr>
          <w:t xml:space="preserve"> (CRS)</w:t>
        </w:r>
      </w:ins>
    </w:p>
    <w:p w14:paraId="65255F1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As discussed in Chapter 9 of the W3C/OGC Spatial Data on the Web</w:t>
      </w:r>
      <w:ins w:id="434" w:author="Carl Reed" w:date="2020-02-05T11:09:00Z">
        <w:r w:rsidR="00465EDD">
          <w:rPr>
            <w:rFonts w:ascii="Times New Roman" w:eastAsia="Times New Roman" w:hAnsi="Times New Roman" w:cs="Times New Roman"/>
            <w:sz w:val="24"/>
            <w:szCs w:val="24"/>
          </w:rPr>
          <w:t xml:space="preserve"> (SDW)</w:t>
        </w:r>
      </w:ins>
      <w:r w:rsidRPr="00D0224A">
        <w:rPr>
          <w:rFonts w:ascii="Times New Roman" w:eastAsia="Times New Roman" w:hAnsi="Times New Roman" w:cs="Times New Roman"/>
          <w:sz w:val="24"/>
          <w:szCs w:val="24"/>
        </w:rPr>
        <w:t xml:space="preserve"> </w:t>
      </w:r>
      <w:hyperlink r:id="rId214" w:anchor="SDWBP" w:history="1">
        <w:r w:rsidRPr="00D0224A">
          <w:rPr>
            <w:rFonts w:ascii="Times New Roman" w:eastAsia="Times New Roman" w:hAnsi="Times New Roman" w:cs="Times New Roman"/>
            <w:color w:val="0000FF"/>
            <w:sz w:val="24"/>
            <w:szCs w:val="24"/>
            <w:u w:val="single"/>
          </w:rPr>
          <w:t>Best Practices document</w:t>
        </w:r>
      </w:hyperlink>
      <w:r w:rsidRPr="00D0224A">
        <w:rPr>
          <w:rFonts w:ascii="Times New Roman" w:eastAsia="Times New Roman" w:hAnsi="Times New Roman" w:cs="Times New Roman"/>
          <w:sz w:val="24"/>
          <w:szCs w:val="24"/>
        </w:rPr>
        <w:t>, how to express and share the location of resources in a consistent way is one of the most fundamental aspects of publishing geographic data</w:t>
      </w:r>
      <w:ins w:id="435" w:author="Carl Reed" w:date="2020-02-05T11:07:00Z">
        <w:r w:rsidR="00842D56">
          <w:rPr>
            <w:rFonts w:ascii="Times New Roman" w:eastAsia="Times New Roman" w:hAnsi="Times New Roman" w:cs="Times New Roman"/>
            <w:sz w:val="24"/>
            <w:szCs w:val="24"/>
          </w:rPr>
          <w:t>. Therefore,</w:t>
        </w:r>
      </w:ins>
      <w:r w:rsidRPr="00D0224A">
        <w:rPr>
          <w:rFonts w:ascii="Times New Roman" w:eastAsia="Times New Roman" w:hAnsi="Times New Roman" w:cs="Times New Roman"/>
          <w:sz w:val="24"/>
          <w:szCs w:val="24"/>
        </w:rPr>
        <w:t xml:space="preserve"> </w:t>
      </w:r>
      <w:del w:id="436" w:author="Carl Reed" w:date="2020-02-05T11:08:00Z">
        <w:r w:rsidRPr="00D0224A" w:rsidDel="00465EDD">
          <w:rPr>
            <w:rFonts w:ascii="Times New Roman" w:eastAsia="Times New Roman" w:hAnsi="Times New Roman" w:cs="Times New Roman"/>
            <w:sz w:val="24"/>
            <w:szCs w:val="24"/>
          </w:rPr>
          <w:delText xml:space="preserve">and it is important to be </w:delText>
        </w:r>
      </w:del>
      <w:r w:rsidRPr="00D0224A">
        <w:rPr>
          <w:rFonts w:ascii="Times New Roman" w:eastAsia="Times New Roman" w:hAnsi="Times New Roman" w:cs="Times New Roman"/>
          <w:sz w:val="24"/>
          <w:szCs w:val="24"/>
        </w:rPr>
        <w:t>clear</w:t>
      </w:r>
      <w:ins w:id="437" w:author="Carl Reed" w:date="2020-02-05T11:08:00Z">
        <w:r w:rsidR="00465EDD">
          <w:rPr>
            <w:rFonts w:ascii="Times New Roman" w:eastAsia="Times New Roman" w:hAnsi="Times New Roman" w:cs="Times New Roman"/>
            <w:sz w:val="24"/>
            <w:szCs w:val="24"/>
          </w:rPr>
          <w:t>ly</w:t>
        </w:r>
      </w:ins>
      <w:r w:rsidRPr="00D0224A">
        <w:rPr>
          <w:rFonts w:ascii="Times New Roman" w:eastAsia="Times New Roman" w:hAnsi="Times New Roman" w:cs="Times New Roman"/>
          <w:sz w:val="24"/>
          <w:szCs w:val="24"/>
        </w:rPr>
        <w:t xml:space="preserve"> </w:t>
      </w:r>
      <w:del w:id="438" w:author="Carl Reed" w:date="2020-02-05T11:08:00Z">
        <w:r w:rsidRPr="00D0224A" w:rsidDel="00465EDD">
          <w:rPr>
            <w:rFonts w:ascii="Times New Roman" w:eastAsia="Times New Roman" w:hAnsi="Times New Roman" w:cs="Times New Roman"/>
            <w:sz w:val="24"/>
            <w:szCs w:val="24"/>
          </w:rPr>
          <w:delText xml:space="preserve">about </w:delText>
        </w:r>
      </w:del>
      <w:ins w:id="439" w:author="Carl Reed" w:date="2020-02-05T11:08:00Z">
        <w:r w:rsidR="00465EDD">
          <w:rPr>
            <w:rFonts w:ascii="Times New Roman" w:eastAsia="Times New Roman" w:hAnsi="Times New Roman" w:cs="Times New Roman"/>
            <w:sz w:val="24"/>
            <w:szCs w:val="24"/>
          </w:rPr>
          <w:t>stating</w:t>
        </w:r>
        <w:r w:rsidR="00465EDD"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the </w:t>
      </w:r>
      <w:del w:id="440" w:author="Carl Reed" w:date="2020-02-05T11:08:00Z">
        <w:r w:rsidRPr="00D0224A" w:rsidDel="00465EDD">
          <w:rPr>
            <w:rFonts w:ascii="Times New Roman" w:eastAsia="Times New Roman" w:hAnsi="Times New Roman" w:cs="Times New Roman"/>
            <w:sz w:val="24"/>
            <w:szCs w:val="24"/>
          </w:rPr>
          <w:delText>coordinate reference system</w:delText>
        </w:r>
      </w:del>
      <w:ins w:id="441" w:author="Carl Reed" w:date="2020-02-05T11:08:00Z">
        <w:r w:rsidR="00465EDD">
          <w:rPr>
            <w:rFonts w:ascii="Times New Roman" w:eastAsia="Times New Roman" w:hAnsi="Times New Roman" w:cs="Times New Roman"/>
            <w:sz w:val="24"/>
            <w:szCs w:val="24"/>
          </w:rPr>
          <w:t xml:space="preserve">CRS rules for the </w:t>
        </w:r>
      </w:ins>
      <w:del w:id="442" w:author="Carl Reed" w:date="2020-02-05T11:08:00Z">
        <w:r w:rsidRPr="00D0224A" w:rsidDel="00465EDD">
          <w:rPr>
            <w:rFonts w:ascii="Times New Roman" w:eastAsia="Times New Roman" w:hAnsi="Times New Roman" w:cs="Times New Roman"/>
            <w:sz w:val="24"/>
            <w:szCs w:val="24"/>
          </w:rPr>
          <w:delText xml:space="preserve"> that </w:delText>
        </w:r>
      </w:del>
      <w:r w:rsidRPr="00D0224A">
        <w:rPr>
          <w:rFonts w:ascii="Times New Roman" w:eastAsia="Times New Roman" w:hAnsi="Times New Roman" w:cs="Times New Roman"/>
          <w:sz w:val="24"/>
          <w:szCs w:val="24"/>
        </w:rPr>
        <w:t xml:space="preserve">coordinates </w:t>
      </w:r>
      <w:del w:id="443" w:author="Carl Reed" w:date="2020-02-05T11:08:00Z">
        <w:r w:rsidRPr="00D0224A" w:rsidDel="00465EDD">
          <w:rPr>
            <w:rFonts w:ascii="Times New Roman" w:eastAsia="Times New Roman" w:hAnsi="Times New Roman" w:cs="Times New Roman"/>
            <w:sz w:val="24"/>
            <w:szCs w:val="24"/>
          </w:rPr>
          <w:delText>are in</w:delText>
        </w:r>
      </w:del>
      <w:ins w:id="444" w:author="Carl Reed" w:date="2020-02-05T11:08:00Z">
        <w:r w:rsidR="00465EDD">
          <w:rPr>
            <w:rFonts w:ascii="Times New Roman" w:eastAsia="Times New Roman" w:hAnsi="Times New Roman" w:cs="Times New Roman"/>
            <w:sz w:val="24"/>
            <w:szCs w:val="24"/>
          </w:rPr>
          <w:t>is very important</w:t>
        </w:r>
      </w:ins>
      <w:r w:rsidRPr="00D0224A">
        <w:rPr>
          <w:rFonts w:ascii="Times New Roman" w:eastAsia="Times New Roman" w:hAnsi="Times New Roman" w:cs="Times New Roman"/>
          <w:sz w:val="24"/>
          <w:szCs w:val="24"/>
        </w:rPr>
        <w:t>.</w:t>
      </w:r>
    </w:p>
    <w:p w14:paraId="65BDA26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the reasons discussed in the </w:t>
      </w:r>
      <w:ins w:id="445" w:author="Carl Reed" w:date="2020-02-05T11:09:00Z">
        <w:r w:rsidR="00465EDD">
          <w:rPr>
            <w:rFonts w:ascii="Times New Roman" w:eastAsia="Times New Roman" w:hAnsi="Times New Roman" w:cs="Times New Roman"/>
            <w:sz w:val="24"/>
            <w:szCs w:val="24"/>
          </w:rPr>
          <w:t xml:space="preserve">SDW </w:t>
        </w:r>
      </w:ins>
      <w:r w:rsidRPr="00D0224A">
        <w:rPr>
          <w:rFonts w:ascii="Times New Roman" w:eastAsia="Times New Roman" w:hAnsi="Times New Roman" w:cs="Times New Roman"/>
          <w:sz w:val="24"/>
          <w:szCs w:val="24"/>
        </w:rPr>
        <w:t>Best Practice</w:t>
      </w:r>
      <w:del w:id="446" w:author="Carl Reed" w:date="2020-02-05T11:10:00Z">
        <w:r w:rsidRPr="00D0224A" w:rsidDel="00465EDD">
          <w:rPr>
            <w:rFonts w:ascii="Times New Roman" w:eastAsia="Times New Roman" w:hAnsi="Times New Roman" w:cs="Times New Roman"/>
            <w:sz w:val="24"/>
            <w:szCs w:val="24"/>
          </w:rPr>
          <w:delText>s</w:delText>
        </w:r>
      </w:del>
      <w:del w:id="447" w:author="Carl Reed" w:date="2020-02-05T11:09:00Z">
        <w:r w:rsidRPr="00D0224A" w:rsidDel="00465EDD">
          <w:rPr>
            <w:rFonts w:ascii="Times New Roman" w:eastAsia="Times New Roman" w:hAnsi="Times New Roman" w:cs="Times New Roman"/>
            <w:sz w:val="24"/>
            <w:szCs w:val="24"/>
          </w:rPr>
          <w:delText>,</w:delText>
        </w:r>
      </w:del>
      <w:r w:rsidRPr="00D0224A">
        <w:rPr>
          <w:rFonts w:ascii="Times New Roman" w:eastAsia="Times New Roman" w:hAnsi="Times New Roman" w:cs="Times New Roman"/>
          <w:sz w:val="24"/>
          <w:szCs w:val="24"/>
        </w:rPr>
        <w:t xml:space="preserve"> OGC APIs use WGS84 longitude and latitude as the default </w:t>
      </w:r>
      <w:del w:id="448" w:author="Carl Reed" w:date="2020-02-05T11:08:00Z">
        <w:r w:rsidRPr="00D0224A" w:rsidDel="00465EDD">
          <w:rPr>
            <w:rFonts w:ascii="Times New Roman" w:eastAsia="Times New Roman" w:hAnsi="Times New Roman" w:cs="Times New Roman"/>
            <w:sz w:val="24"/>
            <w:szCs w:val="24"/>
          </w:rPr>
          <w:delText>coordinate reference system</w:delText>
        </w:r>
      </w:del>
      <w:ins w:id="449" w:author="Carl Reed" w:date="2020-02-05T11:08:00Z">
        <w:r w:rsidR="00465EDD">
          <w:rPr>
            <w:rFonts w:ascii="Times New Roman" w:eastAsia="Times New Roman" w:hAnsi="Times New Roman" w:cs="Times New Roman"/>
            <w:sz w:val="24"/>
            <w:szCs w:val="24"/>
          </w:rPr>
          <w:t>CRS</w:t>
        </w:r>
      </w:ins>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1"/>
        <w:gridCol w:w="7034"/>
      </w:tblGrid>
      <w:tr w:rsidR="00D0224A" w:rsidRPr="00D0224A" w14:paraId="06B3FE54" w14:textId="77777777" w:rsidTr="00D0224A">
        <w:trPr>
          <w:tblCellSpacing w:w="15" w:type="dxa"/>
        </w:trPr>
        <w:tc>
          <w:tcPr>
            <w:tcW w:w="0" w:type="auto"/>
            <w:shd w:val="clear" w:color="auto" w:fill="FFFFFF"/>
            <w:vAlign w:val="center"/>
            <w:hideMark/>
          </w:tcPr>
          <w:p w14:paraId="370B902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22</w:t>
            </w:r>
          </w:p>
        </w:tc>
        <w:tc>
          <w:tcPr>
            <w:tcW w:w="0" w:type="auto"/>
            <w:shd w:val="clear" w:color="auto" w:fill="FFFFFF"/>
            <w:vAlign w:val="center"/>
            <w:hideMark/>
          </w:tcPr>
          <w:p w14:paraId="51A6CA8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/req/collections/crs84</w:t>
            </w:r>
          </w:p>
        </w:tc>
      </w:tr>
      <w:tr w:rsidR="00D0224A" w:rsidRPr="00D0224A" w14:paraId="4E3607C3" w14:textId="77777777" w:rsidTr="00D0224A">
        <w:trPr>
          <w:tblCellSpacing w:w="15" w:type="dxa"/>
        </w:trPr>
        <w:tc>
          <w:tcPr>
            <w:tcW w:w="0" w:type="auto"/>
            <w:shd w:val="clear" w:color="auto" w:fill="FFFFFF"/>
            <w:vAlign w:val="center"/>
            <w:hideMark/>
          </w:tcPr>
          <w:p w14:paraId="42307D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959343E" w14:textId="77777777" w:rsidR="00D0224A" w:rsidRPr="00D0224A" w:rsidRDefault="00D0224A" w:rsidP="00465EDD">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Unless the client explicitly requests a different coordinate reference system, all spatial geometries SHALL be in the </w:t>
            </w:r>
            <w:hyperlink r:id="rId215" w:history="1">
              <w:r w:rsidRPr="00D0224A">
                <w:rPr>
                  <w:rFonts w:ascii="Times New Roman" w:eastAsia="Times New Roman" w:hAnsi="Times New Roman" w:cs="Times New Roman"/>
                  <w:color w:val="0000FF"/>
                  <w:sz w:val="24"/>
                  <w:szCs w:val="24"/>
                  <w:u w:val="single"/>
                </w:rPr>
                <w:t>CRS84</w:t>
              </w:r>
            </w:hyperlink>
            <w:r w:rsidRPr="00D0224A">
              <w:rPr>
                <w:rFonts w:ascii="Times New Roman" w:eastAsia="Times New Roman" w:hAnsi="Times New Roman" w:cs="Times New Roman"/>
                <w:sz w:val="24"/>
                <w:szCs w:val="24"/>
              </w:rPr>
              <w:t xml:space="preserve"> (WGS 84 longitude/latitude) </w:t>
            </w:r>
            <w:del w:id="450" w:author="Carl Reed" w:date="2020-02-05T11:11:00Z">
              <w:r w:rsidRPr="00D0224A" w:rsidDel="00465EDD">
                <w:rPr>
                  <w:rFonts w:ascii="Times New Roman" w:eastAsia="Times New Roman" w:hAnsi="Times New Roman" w:cs="Times New Roman"/>
                  <w:sz w:val="24"/>
                  <w:szCs w:val="24"/>
                </w:rPr>
                <w:delText>coordinate reference system</w:delText>
              </w:r>
            </w:del>
            <w:ins w:id="451" w:author="Carl Reed" w:date="2020-02-05T11:11:00Z">
              <w:r w:rsidR="00465EDD">
                <w:rPr>
                  <w:rFonts w:ascii="Times New Roman" w:eastAsia="Times New Roman" w:hAnsi="Times New Roman" w:cs="Times New Roman"/>
                  <w:sz w:val="24"/>
                  <w:szCs w:val="24"/>
                </w:rPr>
                <w:t>CRS</w:t>
              </w:r>
            </w:ins>
            <w:r w:rsidRPr="00D0224A">
              <w:rPr>
                <w:rFonts w:ascii="Times New Roman" w:eastAsia="Times New Roman" w:hAnsi="Times New Roman" w:cs="Times New Roman"/>
                <w:sz w:val="24"/>
                <w:szCs w:val="24"/>
              </w:rPr>
              <w:t xml:space="preserve"> for geometries without height information and </w:t>
            </w:r>
            <w:hyperlink r:id="rId216" w:history="1">
              <w:r w:rsidRPr="00D0224A">
                <w:rPr>
                  <w:rFonts w:ascii="Times New Roman" w:eastAsia="Times New Roman" w:hAnsi="Times New Roman" w:cs="Times New Roman"/>
                  <w:color w:val="0000FF"/>
                  <w:sz w:val="24"/>
                  <w:szCs w:val="24"/>
                  <w:u w:val="single"/>
                </w:rPr>
                <w:t>CRS84h</w:t>
              </w:r>
            </w:hyperlink>
            <w:r w:rsidRPr="00D0224A">
              <w:rPr>
                <w:rFonts w:ascii="Times New Roman" w:eastAsia="Times New Roman" w:hAnsi="Times New Roman" w:cs="Times New Roman"/>
                <w:sz w:val="24"/>
                <w:szCs w:val="24"/>
              </w:rPr>
              <w:t xml:space="preserve"> (WGS 84 longitude/latitude plus ellipsoidal height) for geometries with height information.</w:t>
            </w:r>
          </w:p>
        </w:tc>
      </w:tr>
    </w:tbl>
    <w:p w14:paraId="09D4AA7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implementations compliant with the Core are not required to support publishing geometries in </w:t>
      </w:r>
      <w:del w:id="452" w:author="Carl Reed" w:date="2020-02-05T11:11:00Z">
        <w:r w:rsidRPr="00D0224A" w:rsidDel="00465EDD">
          <w:rPr>
            <w:rFonts w:ascii="Times New Roman" w:eastAsia="Times New Roman" w:hAnsi="Times New Roman" w:cs="Times New Roman"/>
            <w:sz w:val="24"/>
            <w:szCs w:val="24"/>
          </w:rPr>
          <w:delText>coordinate reference systems</w:delText>
        </w:r>
      </w:del>
      <w:ins w:id="453" w:author="Carl Reed" w:date="2020-02-05T11:11:00Z">
        <w:r w:rsidR="00465EDD">
          <w:rPr>
            <w:rFonts w:ascii="Times New Roman" w:eastAsia="Times New Roman" w:hAnsi="Times New Roman" w:cs="Times New Roman"/>
            <w:sz w:val="24"/>
            <w:szCs w:val="24"/>
          </w:rPr>
          <w:t>CRS</w:t>
        </w:r>
      </w:ins>
      <w:r w:rsidRPr="00D0224A">
        <w:rPr>
          <w:rFonts w:ascii="Times New Roman" w:eastAsia="Times New Roman" w:hAnsi="Times New Roman" w:cs="Times New Roman"/>
          <w:sz w:val="24"/>
          <w:szCs w:val="24"/>
        </w:rPr>
        <w:t xml:space="preserve"> other than </w:t>
      </w:r>
      <w:hyperlink r:id="rId217" w:history="1">
        <w:r w:rsidRPr="00D0224A">
          <w:rPr>
            <w:rFonts w:ascii="Times New Roman" w:eastAsia="Times New Roman" w:hAnsi="Times New Roman" w:cs="Times New Roman"/>
            <w:color w:val="0000FF"/>
            <w:sz w:val="24"/>
            <w:szCs w:val="24"/>
            <w:u w:val="single"/>
          </w:rPr>
          <w:t>http://www.opengis.net/def/crs/OGC/1.3/CRS84</w:t>
        </w:r>
      </w:hyperlink>
      <w:r w:rsidRPr="00D0224A">
        <w:rPr>
          <w:rFonts w:ascii="Times New Roman" w:eastAsia="Times New Roman" w:hAnsi="Times New Roman" w:cs="Times New Roman"/>
          <w:sz w:val="24"/>
          <w:szCs w:val="24"/>
        </w:rPr>
        <w:t xml:space="preserve">. The Core also does not specify a capability to request geometries in a different </w:t>
      </w:r>
      <w:del w:id="454" w:author="Carl Reed" w:date="2020-02-05T11:11:00Z">
        <w:r w:rsidRPr="00D0224A" w:rsidDel="00465EDD">
          <w:rPr>
            <w:rFonts w:ascii="Times New Roman" w:eastAsia="Times New Roman" w:hAnsi="Times New Roman" w:cs="Times New Roman"/>
            <w:sz w:val="24"/>
            <w:szCs w:val="24"/>
          </w:rPr>
          <w:delText>reference system</w:delText>
        </w:r>
      </w:del>
      <w:ins w:id="455" w:author="Carl Reed" w:date="2020-02-05T11:11:00Z">
        <w:r w:rsidR="00465EDD">
          <w:rPr>
            <w:rFonts w:ascii="Times New Roman" w:eastAsia="Times New Roman" w:hAnsi="Times New Roman" w:cs="Times New Roman"/>
            <w:sz w:val="24"/>
            <w:szCs w:val="24"/>
          </w:rPr>
          <w:t>CRS</w:t>
        </w:r>
      </w:ins>
      <w:r w:rsidRPr="00D0224A">
        <w:rPr>
          <w:rFonts w:ascii="Times New Roman" w:eastAsia="Times New Roman" w:hAnsi="Times New Roman" w:cs="Times New Roman"/>
          <w:sz w:val="24"/>
          <w:szCs w:val="24"/>
        </w:rPr>
        <w:t xml:space="preserve"> than the native one of the published resource. Such a capability will be specified in other OGC API standards.</w:t>
      </w:r>
    </w:p>
    <w:p w14:paraId="3E9D77C5"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10. Requirements classes for encodings</w:t>
      </w:r>
    </w:p>
    <w:p w14:paraId="3A088BCC"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10.1. Overview</w:t>
      </w:r>
    </w:p>
    <w:p w14:paraId="74E7D2A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clause specifies two pre-defined requirements classes for encodings to be used by an OGC API implementation. These encodings are commonly used encodings for spatial data on the web:</w:t>
      </w:r>
    </w:p>
    <w:p w14:paraId="7C89E7D9" w14:textId="77777777" w:rsidR="00D0224A" w:rsidRPr="00D0224A" w:rsidRDefault="00F31C37" w:rsidP="00D022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8" w:anchor="rc_html-section" w:history="1">
        <w:r w:rsidR="00D0224A" w:rsidRPr="00D0224A">
          <w:rPr>
            <w:rFonts w:ascii="Times New Roman" w:eastAsia="Times New Roman" w:hAnsi="Times New Roman" w:cs="Times New Roman"/>
            <w:color w:val="0000FF"/>
            <w:sz w:val="24"/>
            <w:szCs w:val="24"/>
            <w:u w:val="single"/>
          </w:rPr>
          <w:t>HTML</w:t>
        </w:r>
      </w:hyperlink>
    </w:p>
    <w:p w14:paraId="5190683E" w14:textId="77777777" w:rsidR="00D0224A" w:rsidRPr="00D0224A" w:rsidRDefault="00F31C37" w:rsidP="00D022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9" w:anchor="rc_geojson-section" w:history="1">
        <w:r w:rsidR="00D0224A" w:rsidRPr="00D0224A">
          <w:rPr>
            <w:rFonts w:ascii="Times New Roman" w:eastAsia="Times New Roman" w:hAnsi="Times New Roman" w:cs="Times New Roman"/>
            <w:color w:val="0000FF"/>
            <w:sz w:val="24"/>
            <w:szCs w:val="24"/>
            <w:u w:val="single"/>
          </w:rPr>
          <w:t>GeoJSON</w:t>
        </w:r>
      </w:hyperlink>
    </w:p>
    <w:p w14:paraId="2BFBE87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Neit</w:t>
      </w:r>
      <w:ins w:id="456" w:author="Carl Reed" w:date="2020-02-05T11:11:00Z">
        <w:r w:rsidR="00465EDD">
          <w:rPr>
            <w:rFonts w:ascii="Times New Roman" w:eastAsia="Times New Roman" w:hAnsi="Times New Roman" w:cs="Times New Roman"/>
            <w:sz w:val="24"/>
            <w:szCs w:val="24"/>
          </w:rPr>
          <w:t>h</w:t>
        </w:r>
      </w:ins>
      <w:r w:rsidRPr="00D0224A">
        <w:rPr>
          <w:rFonts w:ascii="Times New Roman" w:eastAsia="Times New Roman" w:hAnsi="Times New Roman" w:cs="Times New Roman"/>
          <w:sz w:val="24"/>
          <w:szCs w:val="24"/>
        </w:rPr>
        <w:t xml:space="preserve">er of these encodings are mandatory and an implementation of the </w:t>
      </w:r>
      <w:hyperlink r:id="rId220" w:anchor="rc_core-section" w:history="1">
        <w:r w:rsidRPr="00D0224A">
          <w:rPr>
            <w:rFonts w:ascii="Times New Roman" w:eastAsia="Times New Roman" w:hAnsi="Times New Roman" w:cs="Times New Roman"/>
            <w:color w:val="0000FF"/>
            <w:sz w:val="24"/>
            <w:szCs w:val="24"/>
            <w:u w:val="single"/>
          </w:rPr>
          <w:t>Core</w:t>
        </w:r>
      </w:hyperlink>
      <w:r w:rsidRPr="00D0224A">
        <w:rPr>
          <w:rFonts w:ascii="Times New Roman" w:eastAsia="Times New Roman" w:hAnsi="Times New Roman" w:cs="Times New Roman"/>
          <w:sz w:val="24"/>
          <w:szCs w:val="24"/>
        </w:rPr>
        <w:t xml:space="preserve"> requirements class may implement either, both, or none of them. </w:t>
      </w:r>
      <w:hyperlink r:id="rId221" w:anchor="overview" w:history="1">
        <w:r w:rsidRPr="00D0224A">
          <w:rPr>
            <w:rFonts w:ascii="Times New Roman" w:eastAsia="Times New Roman" w:hAnsi="Times New Roman" w:cs="Times New Roman"/>
            <w:color w:val="0000FF"/>
            <w:sz w:val="24"/>
            <w:szCs w:val="24"/>
            <w:u w:val="single"/>
          </w:rPr>
          <w:t>Clause 7 (Overview)</w:t>
        </w:r>
      </w:hyperlink>
      <w:r w:rsidRPr="00D0224A">
        <w:rPr>
          <w:rFonts w:ascii="Times New Roman" w:eastAsia="Times New Roman" w:hAnsi="Times New Roman" w:cs="Times New Roman"/>
          <w:sz w:val="24"/>
          <w:szCs w:val="24"/>
        </w:rPr>
        <w:t xml:space="preserve"> includes a discussion about recommended encodings.</w:t>
      </w:r>
    </w:p>
    <w:p w14:paraId="7A12042E"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10.2. Requirement Class "HTML"</w:t>
      </w:r>
    </w:p>
    <w:p w14:paraId="2037489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Geographic information that is only accessible in formats </w:t>
      </w:r>
      <w:ins w:id="457" w:author="Carl Reed" w:date="2020-02-05T11:12:00Z">
        <w:r w:rsidR="00465EDD">
          <w:rPr>
            <w:rFonts w:ascii="Times New Roman" w:eastAsia="Times New Roman" w:hAnsi="Times New Roman" w:cs="Times New Roman"/>
            <w:sz w:val="24"/>
            <w:szCs w:val="24"/>
          </w:rPr>
          <w:t>such as</w:t>
        </w:r>
      </w:ins>
      <w:del w:id="458" w:author="Carl Reed" w:date="2020-02-05T11:12:00Z">
        <w:r w:rsidRPr="00D0224A" w:rsidDel="00465EDD">
          <w:rPr>
            <w:rFonts w:ascii="Times New Roman" w:eastAsia="Times New Roman" w:hAnsi="Times New Roman" w:cs="Times New Roman"/>
            <w:sz w:val="24"/>
            <w:szCs w:val="24"/>
          </w:rPr>
          <w:delText>like</w:delText>
        </w:r>
      </w:del>
      <w:r w:rsidRPr="00D0224A">
        <w:rPr>
          <w:rFonts w:ascii="Times New Roman" w:eastAsia="Times New Roman" w:hAnsi="Times New Roman" w:cs="Times New Roman"/>
          <w:sz w:val="24"/>
          <w:szCs w:val="24"/>
        </w:rPr>
        <w:t xml:space="preserve"> GeoJSON or GML ha</w:t>
      </w:r>
      <w:ins w:id="459" w:author="Carl Reed" w:date="2020-02-05T11:12:00Z">
        <w:r w:rsidR="00465EDD">
          <w:rPr>
            <w:rFonts w:ascii="Times New Roman" w:eastAsia="Times New Roman" w:hAnsi="Times New Roman" w:cs="Times New Roman"/>
            <w:sz w:val="24"/>
            <w:szCs w:val="24"/>
          </w:rPr>
          <w:t>ve</w:t>
        </w:r>
      </w:ins>
      <w:del w:id="460" w:author="Carl Reed" w:date="2020-02-05T11:12:00Z">
        <w:r w:rsidRPr="00D0224A" w:rsidDel="00465EDD">
          <w:rPr>
            <w:rFonts w:ascii="Times New Roman" w:eastAsia="Times New Roman" w:hAnsi="Times New Roman" w:cs="Times New Roman"/>
            <w:sz w:val="24"/>
            <w:szCs w:val="24"/>
          </w:rPr>
          <w:delText>s</w:delText>
        </w:r>
      </w:del>
      <w:r w:rsidRPr="00D0224A">
        <w:rPr>
          <w:rFonts w:ascii="Times New Roman" w:eastAsia="Times New Roman" w:hAnsi="Times New Roman" w:cs="Times New Roman"/>
          <w:sz w:val="24"/>
          <w:szCs w:val="24"/>
        </w:rPr>
        <w:t xml:space="preserve"> two issues:</w:t>
      </w:r>
    </w:p>
    <w:p w14:paraId="03E836F4" w14:textId="77777777" w:rsidR="00D0224A" w:rsidRPr="00D0224A" w:rsidRDefault="00D0224A" w:rsidP="00D022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data is not discoverable using </w:t>
      </w:r>
      <w:ins w:id="461" w:author="Carl Reed" w:date="2020-02-05T11:12:00Z">
        <w:r w:rsidR="00465EDD">
          <w:rPr>
            <w:rFonts w:ascii="Times New Roman" w:eastAsia="Times New Roman" w:hAnsi="Times New Roman" w:cs="Times New Roman"/>
            <w:sz w:val="24"/>
            <w:szCs w:val="24"/>
          </w:rPr>
          <w:t xml:space="preserve">Web crawlers and </w:t>
        </w:r>
      </w:ins>
      <w:del w:id="462" w:author="Carl Reed" w:date="2020-02-05T11:12:00Z">
        <w:r w:rsidRPr="00D0224A" w:rsidDel="00465EDD">
          <w:rPr>
            <w:rFonts w:ascii="Times New Roman" w:eastAsia="Times New Roman" w:hAnsi="Times New Roman" w:cs="Times New Roman"/>
            <w:sz w:val="24"/>
            <w:szCs w:val="24"/>
          </w:rPr>
          <w:delText xml:space="preserve">the most common mechanism for discovering information, that is the </w:delText>
        </w:r>
      </w:del>
      <w:r w:rsidRPr="00D0224A">
        <w:rPr>
          <w:rFonts w:ascii="Times New Roman" w:eastAsia="Times New Roman" w:hAnsi="Times New Roman" w:cs="Times New Roman"/>
          <w:sz w:val="24"/>
          <w:szCs w:val="24"/>
        </w:rPr>
        <w:t>search engines</w:t>
      </w:r>
      <w:ins w:id="463" w:author="Carl Reed" w:date="2020-02-05T11:12:00Z">
        <w:r w:rsidR="00465EDD">
          <w:rPr>
            <w:rFonts w:ascii="Times New Roman" w:eastAsia="Times New Roman" w:hAnsi="Times New Roman" w:cs="Times New Roman"/>
            <w:sz w:val="24"/>
            <w:szCs w:val="24"/>
          </w:rPr>
          <w:t>.</w:t>
        </w:r>
      </w:ins>
      <w:del w:id="464" w:author="Carl Reed" w:date="2020-02-05T11:12:00Z">
        <w:r w:rsidRPr="00D0224A" w:rsidDel="00465EDD">
          <w:rPr>
            <w:rFonts w:ascii="Times New Roman" w:eastAsia="Times New Roman" w:hAnsi="Times New Roman" w:cs="Times New Roman"/>
            <w:sz w:val="24"/>
            <w:szCs w:val="24"/>
          </w:rPr>
          <w:delText xml:space="preserve"> of the Web,</w:delText>
        </w:r>
      </w:del>
    </w:p>
    <w:p w14:paraId="7E90D24E" w14:textId="77777777" w:rsidR="00D0224A" w:rsidRPr="00D0224A" w:rsidRDefault="00D0224A" w:rsidP="00D022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The data can</w:t>
      </w:r>
      <w:del w:id="465" w:author="Carl Reed" w:date="2020-02-05T11:13:00Z">
        <w:r w:rsidRPr="00D0224A" w:rsidDel="00465EDD">
          <w:rPr>
            <w:rFonts w:ascii="Times New Roman" w:eastAsia="Times New Roman" w:hAnsi="Times New Roman" w:cs="Times New Roman"/>
            <w:sz w:val="24"/>
            <w:szCs w:val="24"/>
          </w:rPr>
          <w:delText xml:space="preserve"> </w:delText>
        </w:r>
      </w:del>
      <w:r w:rsidRPr="00D0224A">
        <w:rPr>
          <w:rFonts w:ascii="Times New Roman" w:eastAsia="Times New Roman" w:hAnsi="Times New Roman" w:cs="Times New Roman"/>
          <w:sz w:val="24"/>
          <w:szCs w:val="24"/>
        </w:rPr>
        <w:t>not be viewed directly in a browser - additional tools are required to view the data.</w:t>
      </w:r>
    </w:p>
    <w:p w14:paraId="14E0E5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Therefore, sharing data on the Web should include publication in HTML. To be consistent with the Web, </w:t>
      </w:r>
      <w:del w:id="466" w:author="Carl Reed" w:date="2020-02-05T11:13:00Z">
        <w:r w:rsidRPr="00D0224A" w:rsidDel="00465EDD">
          <w:rPr>
            <w:rFonts w:ascii="Times New Roman" w:eastAsia="Times New Roman" w:hAnsi="Times New Roman" w:cs="Times New Roman"/>
            <w:sz w:val="24"/>
            <w:szCs w:val="24"/>
          </w:rPr>
          <w:delText xml:space="preserve">it </w:delText>
        </w:r>
      </w:del>
      <w:ins w:id="467" w:author="Carl Reed" w:date="2020-02-05T11:13:00Z">
        <w:r w:rsidR="00465EDD">
          <w:rPr>
            <w:rFonts w:ascii="Times New Roman" w:eastAsia="Times New Roman" w:hAnsi="Times New Roman" w:cs="Times New Roman"/>
            <w:sz w:val="24"/>
            <w:szCs w:val="24"/>
          </w:rPr>
          <w:t>this publication</w:t>
        </w:r>
        <w:r w:rsidR="00465EDD"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 xml:space="preserve">should be done in a way that enables users and search engines to </w:t>
      </w:r>
      <w:ins w:id="468" w:author="Carl Reed" w:date="2020-02-05T11:13:00Z">
        <w:r w:rsidR="00465EDD">
          <w:rPr>
            <w:rFonts w:ascii="Times New Roman" w:eastAsia="Times New Roman" w:hAnsi="Times New Roman" w:cs="Times New Roman"/>
            <w:sz w:val="24"/>
            <w:szCs w:val="24"/>
          </w:rPr>
          <w:t xml:space="preserve">discover and </w:t>
        </w:r>
      </w:ins>
      <w:r w:rsidRPr="00D0224A">
        <w:rPr>
          <w:rFonts w:ascii="Times New Roman" w:eastAsia="Times New Roman" w:hAnsi="Times New Roman" w:cs="Times New Roman"/>
          <w:sz w:val="24"/>
          <w:szCs w:val="24"/>
        </w:rPr>
        <w:t xml:space="preserve">access all </w:t>
      </w:r>
      <w:ins w:id="469" w:author="Carl Reed" w:date="2020-02-05T11:13:00Z">
        <w:r w:rsidR="00465EDD">
          <w:rPr>
            <w:rFonts w:ascii="Times New Roman" w:eastAsia="Times New Roman" w:hAnsi="Times New Roman" w:cs="Times New Roman"/>
            <w:sz w:val="24"/>
            <w:szCs w:val="24"/>
          </w:rPr>
          <w:t xml:space="preserve">the </w:t>
        </w:r>
      </w:ins>
      <w:r w:rsidRPr="00D0224A">
        <w:rPr>
          <w:rFonts w:ascii="Times New Roman" w:eastAsia="Times New Roman" w:hAnsi="Times New Roman" w:cs="Times New Roman"/>
          <w:sz w:val="24"/>
          <w:szCs w:val="24"/>
        </w:rPr>
        <w:t>data.</w:t>
      </w:r>
    </w:p>
    <w:p w14:paraId="12DEF59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is discussed in detail in </w:t>
      </w:r>
      <w:ins w:id="470" w:author="Carl Reed" w:date="2020-02-05T11:14:00Z">
        <w:r w:rsidR="00465EDD">
          <w:rPr>
            <w:rFonts w:ascii="Times New Roman" w:eastAsia="Times New Roman" w:hAnsi="Times New Roman" w:cs="Times New Roman"/>
            <w:sz w:val="24"/>
            <w:szCs w:val="24"/>
          </w:rPr>
          <w:t xml:space="preserve">the </w:t>
        </w:r>
      </w:ins>
      <w:r w:rsidRPr="00D0224A">
        <w:rPr>
          <w:rFonts w:ascii="Times New Roman" w:eastAsia="Times New Roman" w:hAnsi="Times New Roman" w:cs="Times New Roman"/>
          <w:sz w:val="24"/>
          <w:szCs w:val="24"/>
        </w:rPr>
        <w:fldChar w:fldCharType="begin"/>
      </w:r>
      <w:r w:rsidRPr="00D0224A">
        <w:rPr>
          <w:rFonts w:ascii="Times New Roman" w:eastAsia="Times New Roman" w:hAnsi="Times New Roman" w:cs="Times New Roman"/>
          <w:sz w:val="24"/>
          <w:szCs w:val="24"/>
        </w:rPr>
        <w:instrText xml:space="preserve"> HYPERLINK "file:///C:\\Users\\Office\\Documents\\GitHub\\oapi_common\\19-072.html" \l "SDWBP" </w:instrText>
      </w:r>
      <w:r w:rsidRPr="00D0224A">
        <w:rPr>
          <w:rFonts w:ascii="Times New Roman" w:eastAsia="Times New Roman" w:hAnsi="Times New Roman" w:cs="Times New Roman"/>
          <w:sz w:val="24"/>
          <w:szCs w:val="24"/>
        </w:rPr>
        <w:fldChar w:fldCharType="separate"/>
      </w:r>
      <w:r w:rsidRPr="00D0224A">
        <w:rPr>
          <w:rFonts w:ascii="Times New Roman" w:eastAsia="Times New Roman" w:hAnsi="Times New Roman" w:cs="Times New Roman"/>
          <w:color w:val="0000FF"/>
          <w:sz w:val="24"/>
          <w:szCs w:val="24"/>
          <w:u w:val="single"/>
        </w:rPr>
        <w:t>W3C</w:t>
      </w:r>
      <w:ins w:id="471" w:author="Carl Reed" w:date="2020-02-05T11:14:00Z">
        <w:r w:rsidR="00465EDD">
          <w:rPr>
            <w:rFonts w:ascii="Times New Roman" w:eastAsia="Times New Roman" w:hAnsi="Times New Roman" w:cs="Times New Roman"/>
            <w:color w:val="0000FF"/>
            <w:sz w:val="24"/>
            <w:szCs w:val="24"/>
            <w:u w:val="single"/>
          </w:rPr>
          <w:t>/OGC SDW</w:t>
        </w:r>
      </w:ins>
      <w:r w:rsidRPr="00D0224A">
        <w:rPr>
          <w:rFonts w:ascii="Times New Roman" w:eastAsia="Times New Roman" w:hAnsi="Times New Roman" w:cs="Times New Roman"/>
          <w:color w:val="0000FF"/>
          <w:sz w:val="24"/>
          <w:szCs w:val="24"/>
          <w:u w:val="single"/>
        </w:rPr>
        <w:t xml:space="preserve"> Best Practice</w:t>
      </w:r>
      <w:r w:rsidRPr="00D0224A">
        <w:rPr>
          <w:rFonts w:ascii="Times New Roman" w:eastAsia="Times New Roman" w:hAnsi="Times New Roman" w:cs="Times New Roman"/>
          <w:sz w:val="24"/>
          <w:szCs w:val="24"/>
        </w:rPr>
        <w:fldChar w:fldCharType="end"/>
      </w:r>
      <w:r w:rsidRPr="00D0224A">
        <w:rPr>
          <w:rFonts w:ascii="Times New Roman" w:eastAsia="Times New Roman" w:hAnsi="Times New Roman" w:cs="Times New Roman"/>
          <w:sz w:val="24"/>
          <w:szCs w:val="24"/>
        </w:rPr>
        <w:t>. Th</w:t>
      </w:r>
      <w:ins w:id="472" w:author="Carl Reed" w:date="2020-02-05T11:14:00Z">
        <w:r w:rsidR="00465EDD">
          <w:rPr>
            <w:rFonts w:ascii="Times New Roman" w:eastAsia="Times New Roman" w:hAnsi="Times New Roman" w:cs="Times New Roman"/>
            <w:sz w:val="24"/>
            <w:szCs w:val="24"/>
          </w:rPr>
          <w:t>erefore, the OGC API-Common</w:t>
        </w:r>
      </w:ins>
      <w:del w:id="473" w:author="Carl Reed" w:date="2020-02-05T11:14:00Z">
        <w:r w:rsidRPr="00D0224A" w:rsidDel="00465EDD">
          <w:rPr>
            <w:rFonts w:ascii="Times New Roman" w:eastAsia="Times New Roman" w:hAnsi="Times New Roman" w:cs="Times New Roman"/>
            <w:sz w:val="24"/>
            <w:szCs w:val="24"/>
          </w:rPr>
          <w:delText>is</w:delText>
        </w:r>
      </w:del>
      <w:r w:rsidRPr="00D0224A">
        <w:rPr>
          <w:rFonts w:ascii="Times New Roman" w:eastAsia="Times New Roman" w:hAnsi="Times New Roman" w:cs="Times New Roman"/>
          <w:sz w:val="24"/>
          <w:szCs w:val="24"/>
        </w:rPr>
        <w:t xml:space="preserve"> </w:t>
      </w:r>
      <w:ins w:id="474" w:author="Carl Reed" w:date="2020-02-05T11:14:00Z">
        <w:r w:rsidR="00465EDD">
          <w:rPr>
            <w:rFonts w:ascii="Times New Roman" w:eastAsia="Times New Roman" w:hAnsi="Times New Roman" w:cs="Times New Roman"/>
            <w:sz w:val="24"/>
            <w:szCs w:val="24"/>
          </w:rPr>
          <w:t>S</w:t>
        </w:r>
      </w:ins>
      <w:del w:id="475" w:author="Carl Reed" w:date="2020-02-05T11:14:00Z">
        <w:r w:rsidRPr="00D0224A" w:rsidDel="00465EDD">
          <w:rPr>
            <w:rFonts w:ascii="Times New Roman" w:eastAsia="Times New Roman" w:hAnsi="Times New Roman" w:cs="Times New Roman"/>
            <w:sz w:val="24"/>
            <w:szCs w:val="24"/>
          </w:rPr>
          <w:delText>s</w:delText>
        </w:r>
      </w:del>
      <w:r w:rsidRPr="00D0224A">
        <w:rPr>
          <w:rFonts w:ascii="Times New Roman" w:eastAsia="Times New Roman" w:hAnsi="Times New Roman" w:cs="Times New Roman"/>
          <w:sz w:val="24"/>
          <w:szCs w:val="24"/>
        </w:rPr>
        <w:t xml:space="preserve">tandard </w:t>
      </w:r>
      <w:del w:id="476" w:author="Carl Reed" w:date="2020-02-05T11:14:00Z">
        <w:r w:rsidRPr="00D0224A" w:rsidDel="00465EDD">
          <w:rPr>
            <w:rFonts w:ascii="Times New Roman" w:eastAsia="Times New Roman" w:hAnsi="Times New Roman" w:cs="Times New Roman"/>
            <w:sz w:val="24"/>
            <w:szCs w:val="24"/>
          </w:rPr>
          <w:delText xml:space="preserve">therefore </w:delText>
        </w:r>
      </w:del>
      <w:hyperlink r:id="rId222" w:anchor="rec_html" w:history="1">
        <w:r w:rsidRPr="00D0224A">
          <w:rPr>
            <w:rFonts w:ascii="Times New Roman" w:eastAsia="Times New Roman" w:hAnsi="Times New Roman" w:cs="Times New Roman"/>
            <w:color w:val="0000FF"/>
            <w:sz w:val="24"/>
            <w:szCs w:val="24"/>
            <w:u w:val="single"/>
          </w:rPr>
          <w:t>recommends</w:t>
        </w:r>
      </w:hyperlink>
      <w:r w:rsidRPr="00D0224A">
        <w:rPr>
          <w:rFonts w:ascii="Times New Roman" w:eastAsia="Times New Roman" w:hAnsi="Times New Roman" w:cs="Times New Roman"/>
          <w:sz w:val="24"/>
          <w:szCs w:val="24"/>
        </w:rPr>
        <w:t xml:space="preserve"> supporting HTML as an encoding.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56"/>
        <w:gridCol w:w="5549"/>
      </w:tblGrid>
      <w:tr w:rsidR="00D0224A" w:rsidRPr="00D0224A" w14:paraId="5A0BE239" w14:textId="77777777" w:rsidTr="00D0224A">
        <w:trPr>
          <w:tblCellSpacing w:w="15" w:type="dxa"/>
        </w:trPr>
        <w:tc>
          <w:tcPr>
            <w:tcW w:w="0" w:type="auto"/>
            <w:gridSpan w:val="2"/>
            <w:shd w:val="clear" w:color="auto" w:fill="FFFFFF"/>
            <w:vAlign w:val="center"/>
            <w:hideMark/>
          </w:tcPr>
          <w:p w14:paraId="0E7FDB4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Requirements Class</w:t>
            </w:r>
          </w:p>
        </w:tc>
      </w:tr>
      <w:tr w:rsidR="00D0224A" w:rsidRPr="00D0224A" w14:paraId="35CDF3F4" w14:textId="77777777" w:rsidTr="00D0224A">
        <w:trPr>
          <w:tblCellSpacing w:w="15" w:type="dxa"/>
        </w:trPr>
        <w:tc>
          <w:tcPr>
            <w:tcW w:w="0" w:type="auto"/>
            <w:gridSpan w:val="2"/>
            <w:shd w:val="clear" w:color="auto" w:fill="FFFFFF"/>
            <w:vAlign w:val="center"/>
            <w:hideMark/>
          </w:tcPr>
          <w:p w14:paraId="14F27DBA"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23" w:history="1">
              <w:r w:rsidR="00D0224A" w:rsidRPr="00D0224A">
                <w:rPr>
                  <w:rFonts w:ascii="Times New Roman" w:eastAsia="Times New Roman" w:hAnsi="Times New Roman" w:cs="Times New Roman"/>
                  <w:color w:val="0000FF"/>
                  <w:sz w:val="24"/>
                  <w:szCs w:val="24"/>
                  <w:u w:val="single"/>
                </w:rPr>
                <w:t>http://www.opengis.net/spec/ogcapi_common/1.0/req/html</w:t>
              </w:r>
            </w:hyperlink>
          </w:p>
        </w:tc>
      </w:tr>
      <w:tr w:rsidR="00D0224A" w:rsidRPr="00D0224A" w14:paraId="39CEB1F0" w14:textId="77777777" w:rsidTr="00D0224A">
        <w:trPr>
          <w:tblCellSpacing w:w="15" w:type="dxa"/>
        </w:trPr>
        <w:tc>
          <w:tcPr>
            <w:tcW w:w="0" w:type="auto"/>
            <w:shd w:val="clear" w:color="auto" w:fill="FFFFFF"/>
            <w:vAlign w:val="center"/>
            <w:hideMark/>
          </w:tcPr>
          <w:p w14:paraId="3914B80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6AE3A21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5F3554BC" w14:textId="77777777" w:rsidTr="00D0224A">
        <w:trPr>
          <w:tblCellSpacing w:w="15" w:type="dxa"/>
        </w:trPr>
        <w:tc>
          <w:tcPr>
            <w:tcW w:w="0" w:type="auto"/>
            <w:shd w:val="clear" w:color="auto" w:fill="FFFFFF"/>
            <w:vAlign w:val="center"/>
            <w:hideMark/>
          </w:tcPr>
          <w:p w14:paraId="498D0CA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432AE238"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24" w:anchor="rc_core" w:history="1">
              <w:r w:rsidR="00D0224A" w:rsidRPr="00D0224A">
                <w:rPr>
                  <w:rFonts w:ascii="Times New Roman" w:eastAsia="Times New Roman" w:hAnsi="Times New Roman" w:cs="Times New Roman"/>
                  <w:color w:val="0000FF"/>
                  <w:sz w:val="24"/>
                  <w:szCs w:val="24"/>
                  <w:u w:val="single"/>
                </w:rPr>
                <w:t>Requirements Class "OAPI Core"</w:t>
              </w:r>
            </w:hyperlink>
          </w:p>
        </w:tc>
      </w:tr>
      <w:tr w:rsidR="00D0224A" w:rsidRPr="00D0224A" w14:paraId="2A234331" w14:textId="77777777" w:rsidTr="00D0224A">
        <w:trPr>
          <w:tblCellSpacing w:w="15" w:type="dxa"/>
        </w:trPr>
        <w:tc>
          <w:tcPr>
            <w:tcW w:w="0" w:type="auto"/>
            <w:shd w:val="clear" w:color="auto" w:fill="FFFFFF"/>
            <w:vAlign w:val="center"/>
            <w:hideMark/>
          </w:tcPr>
          <w:p w14:paraId="1C009AB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5E3B75CE"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25" w:anchor="html5" w:history="1">
              <w:r w:rsidR="00D0224A" w:rsidRPr="00D0224A">
                <w:rPr>
                  <w:rFonts w:ascii="Times New Roman" w:eastAsia="Times New Roman" w:hAnsi="Times New Roman" w:cs="Times New Roman"/>
                  <w:color w:val="0000FF"/>
                  <w:sz w:val="24"/>
                  <w:szCs w:val="24"/>
                  <w:u w:val="single"/>
                </w:rPr>
                <w:t>HTML5</w:t>
              </w:r>
            </w:hyperlink>
          </w:p>
        </w:tc>
      </w:tr>
      <w:tr w:rsidR="00D0224A" w:rsidRPr="00D0224A" w14:paraId="765F4DBA" w14:textId="77777777" w:rsidTr="00D0224A">
        <w:trPr>
          <w:tblCellSpacing w:w="15" w:type="dxa"/>
        </w:trPr>
        <w:tc>
          <w:tcPr>
            <w:tcW w:w="0" w:type="auto"/>
            <w:shd w:val="clear" w:color="auto" w:fill="FFFFFF"/>
            <w:vAlign w:val="center"/>
            <w:hideMark/>
          </w:tcPr>
          <w:p w14:paraId="25D5831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0B1316D3"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26" w:anchor="schema_org" w:history="1">
              <w:r w:rsidR="00D0224A" w:rsidRPr="00D0224A">
                <w:rPr>
                  <w:rFonts w:ascii="Times New Roman" w:eastAsia="Times New Roman" w:hAnsi="Times New Roman" w:cs="Times New Roman"/>
                  <w:color w:val="0000FF"/>
                  <w:sz w:val="24"/>
                  <w:szCs w:val="24"/>
                  <w:u w:val="single"/>
                </w:rPr>
                <w:t>Schema.org</w:t>
              </w:r>
            </w:hyperlink>
          </w:p>
        </w:tc>
      </w:tr>
    </w:tbl>
    <w:p w14:paraId="4135D7CC"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34"/>
        <w:gridCol w:w="6871"/>
      </w:tblGrid>
      <w:tr w:rsidR="00D0224A" w:rsidRPr="00D0224A" w14:paraId="5273E89D" w14:textId="77777777" w:rsidTr="00D0224A">
        <w:trPr>
          <w:tblCellSpacing w:w="15" w:type="dxa"/>
        </w:trPr>
        <w:tc>
          <w:tcPr>
            <w:tcW w:w="0" w:type="auto"/>
            <w:shd w:val="clear" w:color="auto" w:fill="FFFFFF"/>
            <w:vAlign w:val="center"/>
            <w:hideMark/>
          </w:tcPr>
          <w:p w14:paraId="49A4976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23</w:t>
            </w:r>
          </w:p>
        </w:tc>
        <w:tc>
          <w:tcPr>
            <w:tcW w:w="0" w:type="auto"/>
            <w:shd w:val="clear" w:color="auto" w:fill="FFFFFF"/>
            <w:vAlign w:val="center"/>
            <w:hideMark/>
          </w:tcPr>
          <w:p w14:paraId="4A524D7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/req/html/definition</w:t>
            </w:r>
          </w:p>
        </w:tc>
      </w:tr>
      <w:tr w:rsidR="00D0224A" w:rsidRPr="00D0224A" w14:paraId="01D2D764" w14:textId="77777777" w:rsidTr="00D0224A">
        <w:trPr>
          <w:tblCellSpacing w:w="15" w:type="dxa"/>
        </w:trPr>
        <w:tc>
          <w:tcPr>
            <w:tcW w:w="0" w:type="auto"/>
            <w:shd w:val="clear" w:color="auto" w:fill="FFFFFF"/>
            <w:vAlign w:val="center"/>
            <w:hideMark/>
          </w:tcPr>
          <w:p w14:paraId="43AFA2F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40B554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Every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of an operation of the API SHALL support the media type </w:t>
            </w:r>
            <w:r w:rsidRPr="00D0224A">
              <w:rPr>
                <w:rFonts w:ascii="Courier New" w:eastAsia="Times New Roman" w:hAnsi="Courier New" w:cs="Courier New"/>
                <w:sz w:val="20"/>
                <w:szCs w:val="20"/>
              </w:rPr>
              <w:t>text/html</w:t>
            </w:r>
            <w:r w:rsidRPr="00D0224A">
              <w:rPr>
                <w:rFonts w:ascii="Times New Roman" w:eastAsia="Times New Roman" w:hAnsi="Times New Roman" w:cs="Times New Roman"/>
                <w:sz w:val="24"/>
                <w:szCs w:val="24"/>
              </w:rPr>
              <w:t>.</w:t>
            </w:r>
          </w:p>
        </w:tc>
      </w:tr>
    </w:tbl>
    <w:p w14:paraId="109DC7F6"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8"/>
        <w:gridCol w:w="6967"/>
      </w:tblGrid>
      <w:tr w:rsidR="00D0224A" w:rsidRPr="00D0224A" w14:paraId="459BB237" w14:textId="77777777" w:rsidTr="00D0224A">
        <w:trPr>
          <w:tblCellSpacing w:w="15" w:type="dxa"/>
        </w:trPr>
        <w:tc>
          <w:tcPr>
            <w:tcW w:w="0" w:type="auto"/>
            <w:shd w:val="clear" w:color="auto" w:fill="FFFFFF"/>
            <w:vAlign w:val="center"/>
            <w:hideMark/>
          </w:tcPr>
          <w:p w14:paraId="100CD76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24</w:t>
            </w:r>
          </w:p>
        </w:tc>
        <w:tc>
          <w:tcPr>
            <w:tcW w:w="0" w:type="auto"/>
            <w:shd w:val="clear" w:color="auto" w:fill="FFFFFF"/>
            <w:vAlign w:val="center"/>
            <w:hideMark/>
          </w:tcPr>
          <w:p w14:paraId="57B13DC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/req/html/content</w:t>
            </w:r>
          </w:p>
        </w:tc>
      </w:tr>
      <w:tr w:rsidR="00D0224A" w:rsidRPr="00D0224A" w14:paraId="75D61F29" w14:textId="77777777" w:rsidTr="00D0224A">
        <w:trPr>
          <w:tblCellSpacing w:w="15" w:type="dxa"/>
        </w:trPr>
        <w:tc>
          <w:tcPr>
            <w:tcW w:w="0" w:type="auto"/>
            <w:shd w:val="clear" w:color="auto" w:fill="FFFFFF"/>
            <w:vAlign w:val="center"/>
            <w:hideMark/>
          </w:tcPr>
          <w:p w14:paraId="0110C74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7BBA3D8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Every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of the API with the media type "text/html" SHALL be a </w:t>
            </w:r>
            <w:hyperlink r:id="rId227" w:history="1">
              <w:r w:rsidRPr="00D0224A">
                <w:rPr>
                  <w:rFonts w:ascii="Times New Roman" w:eastAsia="Times New Roman" w:hAnsi="Times New Roman" w:cs="Times New Roman"/>
                  <w:color w:val="0000FF"/>
                  <w:sz w:val="24"/>
                  <w:szCs w:val="24"/>
                  <w:u w:val="single"/>
                </w:rPr>
                <w:t>HTML 5 document</w:t>
              </w:r>
            </w:hyperlink>
            <w:r w:rsidRPr="00D0224A">
              <w:rPr>
                <w:rFonts w:ascii="Times New Roman" w:eastAsia="Times New Roman" w:hAnsi="Times New Roman" w:cs="Times New Roman"/>
                <w:sz w:val="24"/>
                <w:szCs w:val="24"/>
              </w:rPr>
              <w:t xml:space="preserve"> that includes the following information in the HTML body:</w:t>
            </w:r>
          </w:p>
          <w:p w14:paraId="32D6F6C7" w14:textId="77777777" w:rsidR="00D0224A" w:rsidRPr="00D0224A" w:rsidRDefault="00D0224A" w:rsidP="00D0224A">
            <w:pPr>
              <w:numPr>
                <w:ilvl w:val="0"/>
                <w:numId w:val="25"/>
              </w:numPr>
              <w:spacing w:before="100" w:beforeAutospacing="1" w:after="100" w:afterAutospacing="1" w:line="240" w:lineRule="auto"/>
              <w:rPr>
                <w:rFonts w:ascii="Times New Roman" w:eastAsia="Times New Roman" w:hAnsi="Times New Roman" w:cs="Times New Roman"/>
                <w:sz w:val="24"/>
                <w:szCs w:val="24"/>
              </w:rPr>
            </w:pPr>
            <w:del w:id="477" w:author="Carl Reed" w:date="2020-02-05T11:15:00Z">
              <w:r w:rsidRPr="00D0224A" w:rsidDel="00772FFD">
                <w:rPr>
                  <w:rFonts w:ascii="Times New Roman" w:eastAsia="Times New Roman" w:hAnsi="Times New Roman" w:cs="Times New Roman"/>
                  <w:sz w:val="24"/>
                  <w:szCs w:val="24"/>
                </w:rPr>
                <w:delText>a</w:delText>
              </w:r>
            </w:del>
            <w:ins w:id="478" w:author="Carl Reed" w:date="2020-02-05T11:15:00Z">
              <w:r w:rsidR="00772FFD">
                <w:rPr>
                  <w:rFonts w:ascii="Times New Roman" w:eastAsia="Times New Roman" w:hAnsi="Times New Roman" w:cs="Times New Roman"/>
                  <w:sz w:val="24"/>
                  <w:szCs w:val="24"/>
                </w:rPr>
                <w:t>A</w:t>
              </w:r>
            </w:ins>
            <w:r w:rsidRPr="00D0224A">
              <w:rPr>
                <w:rFonts w:ascii="Times New Roman" w:eastAsia="Times New Roman" w:hAnsi="Times New Roman" w:cs="Times New Roman"/>
                <w:sz w:val="24"/>
                <w:szCs w:val="24"/>
              </w:rPr>
              <w:t xml:space="preserve">ll information identified in the schemas of the </w:t>
            </w:r>
            <w:hyperlink r:id="rId228" w:anchor="responseObject" w:history="1">
              <w:r w:rsidRPr="00D0224A">
                <w:rPr>
                  <w:rFonts w:ascii="Times New Roman" w:eastAsia="Times New Roman" w:hAnsi="Times New Roman" w:cs="Times New Roman"/>
                  <w:color w:val="0000FF"/>
                  <w:sz w:val="24"/>
                  <w:szCs w:val="24"/>
                  <w:u w:val="single"/>
                </w:rPr>
                <w:t>Response Object</w:t>
              </w:r>
            </w:hyperlink>
            <w:r w:rsidRPr="00D0224A">
              <w:rPr>
                <w:rFonts w:ascii="Times New Roman" w:eastAsia="Times New Roman" w:hAnsi="Times New Roman" w:cs="Times New Roman"/>
                <w:sz w:val="24"/>
                <w:szCs w:val="24"/>
              </w:rPr>
              <w:t xml:space="preserve"> in the HTML </w:t>
            </w:r>
            <w:r w:rsidRPr="00D0224A">
              <w:rPr>
                <w:rFonts w:ascii="Courier New" w:eastAsia="Times New Roman" w:hAnsi="Courier New" w:cs="Courier New"/>
                <w:sz w:val="20"/>
                <w:szCs w:val="20"/>
              </w:rPr>
              <w:t>&lt;body/&gt;</w:t>
            </w:r>
            <w:r w:rsidRPr="00D0224A">
              <w:rPr>
                <w:rFonts w:ascii="Times New Roman" w:eastAsia="Times New Roman" w:hAnsi="Times New Roman" w:cs="Times New Roman"/>
                <w:sz w:val="24"/>
                <w:szCs w:val="24"/>
              </w:rPr>
              <w:t>, and</w:t>
            </w:r>
          </w:p>
          <w:p w14:paraId="7BC5FF0A" w14:textId="77777777" w:rsidR="00D0224A" w:rsidRPr="00D0224A" w:rsidRDefault="00D0224A" w:rsidP="00D0224A">
            <w:pPr>
              <w:numPr>
                <w:ilvl w:val="0"/>
                <w:numId w:val="25"/>
              </w:numPr>
              <w:spacing w:before="100" w:beforeAutospacing="1" w:after="100" w:afterAutospacing="1" w:line="240" w:lineRule="auto"/>
              <w:rPr>
                <w:rFonts w:ascii="Times New Roman" w:eastAsia="Times New Roman" w:hAnsi="Times New Roman" w:cs="Times New Roman"/>
                <w:sz w:val="24"/>
                <w:szCs w:val="24"/>
              </w:rPr>
            </w:pPr>
            <w:del w:id="479" w:author="Carl Reed" w:date="2020-02-05T11:15:00Z">
              <w:r w:rsidRPr="00D0224A" w:rsidDel="00772FFD">
                <w:rPr>
                  <w:rFonts w:ascii="Times New Roman" w:eastAsia="Times New Roman" w:hAnsi="Times New Roman" w:cs="Times New Roman"/>
                  <w:sz w:val="24"/>
                  <w:szCs w:val="24"/>
                </w:rPr>
                <w:delText>a</w:delText>
              </w:r>
            </w:del>
            <w:ins w:id="480" w:author="Carl Reed" w:date="2020-02-05T11:15:00Z">
              <w:r w:rsidR="00772FFD">
                <w:rPr>
                  <w:rFonts w:ascii="Times New Roman" w:eastAsia="Times New Roman" w:hAnsi="Times New Roman" w:cs="Times New Roman"/>
                  <w:sz w:val="24"/>
                  <w:szCs w:val="24"/>
                </w:rPr>
                <w:t>A</w:t>
              </w:r>
            </w:ins>
            <w:r w:rsidRPr="00D0224A">
              <w:rPr>
                <w:rFonts w:ascii="Times New Roman" w:eastAsia="Times New Roman" w:hAnsi="Times New Roman" w:cs="Times New Roman"/>
                <w:sz w:val="24"/>
                <w:szCs w:val="24"/>
              </w:rPr>
              <w:t xml:space="preserve">ll links in HTML </w:t>
            </w:r>
            <w:r w:rsidRPr="00D0224A">
              <w:rPr>
                <w:rFonts w:ascii="Courier New" w:eastAsia="Times New Roman" w:hAnsi="Courier New" w:cs="Courier New"/>
                <w:sz w:val="20"/>
                <w:szCs w:val="20"/>
              </w:rPr>
              <w:t>&lt;a/&gt;</w:t>
            </w:r>
            <w:r w:rsidRPr="00D0224A">
              <w:rPr>
                <w:rFonts w:ascii="Times New Roman" w:eastAsia="Times New Roman" w:hAnsi="Times New Roman" w:cs="Times New Roman"/>
                <w:sz w:val="24"/>
                <w:szCs w:val="24"/>
              </w:rPr>
              <w:t xml:space="preserve"> elements in the HTML </w:t>
            </w:r>
            <w:r w:rsidRPr="00D0224A">
              <w:rPr>
                <w:rFonts w:ascii="Courier New" w:eastAsia="Times New Roman" w:hAnsi="Courier New" w:cs="Courier New"/>
                <w:sz w:val="20"/>
                <w:szCs w:val="20"/>
              </w:rPr>
              <w:t>&lt;body/&gt;</w:t>
            </w:r>
            <w:r w:rsidRPr="00D0224A">
              <w:rPr>
                <w:rFonts w:ascii="Times New Roman" w:eastAsia="Times New Roman" w:hAnsi="Times New Roman" w:cs="Times New Roman"/>
                <w:sz w:val="24"/>
                <w:szCs w:val="24"/>
              </w:rPr>
              <w:t>.</w:t>
            </w:r>
          </w:p>
        </w:tc>
      </w:tr>
    </w:tbl>
    <w:p w14:paraId="327663E7"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67"/>
        <w:gridCol w:w="6438"/>
      </w:tblGrid>
      <w:tr w:rsidR="00D0224A" w:rsidRPr="00D0224A" w14:paraId="0200AAA1" w14:textId="77777777" w:rsidTr="00D0224A">
        <w:trPr>
          <w:tblCellSpacing w:w="15" w:type="dxa"/>
        </w:trPr>
        <w:tc>
          <w:tcPr>
            <w:tcW w:w="0" w:type="auto"/>
            <w:shd w:val="clear" w:color="auto" w:fill="FFFFFF"/>
            <w:vAlign w:val="center"/>
            <w:hideMark/>
          </w:tcPr>
          <w:p w14:paraId="02E3601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Recommendation 10</w:t>
            </w:r>
          </w:p>
        </w:tc>
        <w:tc>
          <w:tcPr>
            <w:tcW w:w="0" w:type="auto"/>
            <w:shd w:val="clear" w:color="auto" w:fill="FFFFFF"/>
            <w:vAlign w:val="center"/>
            <w:hideMark/>
          </w:tcPr>
          <w:p w14:paraId="67E9737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/rec/html/schema-org</w:t>
            </w:r>
          </w:p>
        </w:tc>
      </w:tr>
      <w:tr w:rsidR="00D0224A" w:rsidRPr="00D0224A" w14:paraId="6941D074" w14:textId="77777777" w:rsidTr="00D0224A">
        <w:trPr>
          <w:tblCellSpacing w:w="15" w:type="dxa"/>
        </w:trPr>
        <w:tc>
          <w:tcPr>
            <w:tcW w:w="0" w:type="auto"/>
            <w:shd w:val="clear" w:color="auto" w:fill="FFFFFF"/>
            <w:vAlign w:val="center"/>
            <w:hideMark/>
          </w:tcPr>
          <w:p w14:paraId="6E9EA4A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571F5D0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with the media type </w:t>
            </w:r>
            <w:r w:rsidRPr="00D0224A">
              <w:rPr>
                <w:rFonts w:ascii="Courier New" w:eastAsia="Times New Roman" w:hAnsi="Courier New" w:cs="Courier New"/>
                <w:sz w:val="20"/>
                <w:szCs w:val="20"/>
              </w:rPr>
              <w:t>text/html</w:t>
            </w:r>
            <w:r w:rsidRPr="00D0224A">
              <w:rPr>
                <w:rFonts w:ascii="Times New Roman" w:eastAsia="Times New Roman" w:hAnsi="Times New Roman" w:cs="Times New Roman"/>
                <w:sz w:val="24"/>
                <w:szCs w:val="24"/>
              </w:rPr>
              <w:t xml:space="preserve">, SHOULD include </w:t>
            </w:r>
            <w:hyperlink r:id="rId229" w:anchor="schema_org" w:history="1">
              <w:r w:rsidRPr="00D0224A">
                <w:rPr>
                  <w:rFonts w:ascii="Times New Roman" w:eastAsia="Times New Roman" w:hAnsi="Times New Roman" w:cs="Times New Roman"/>
                  <w:color w:val="0000FF"/>
                  <w:sz w:val="24"/>
                  <w:szCs w:val="24"/>
                  <w:u w:val="single"/>
                </w:rPr>
                <w:t>Schema.org</w:t>
              </w:r>
            </w:hyperlink>
            <w:r w:rsidRPr="00D0224A">
              <w:rPr>
                <w:rFonts w:ascii="Times New Roman" w:eastAsia="Times New Roman" w:hAnsi="Times New Roman" w:cs="Times New Roman"/>
                <w:sz w:val="24"/>
                <w:szCs w:val="24"/>
              </w:rPr>
              <w:t xml:space="preserve"> annotations.</w:t>
            </w:r>
          </w:p>
        </w:tc>
      </w:tr>
    </w:tbl>
    <w:p w14:paraId="1CE6E156"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10.3. Requirement Class "GeoJSON"</w:t>
      </w:r>
    </w:p>
    <w:p w14:paraId="605F68F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GeoJSON is a commonly used format that is simple to understand and well supported by tools and software libraries. Since most Web developers are comfortable with using a JSON-based format, supporting GeoJSON is recommended </w:t>
      </w:r>
      <w:del w:id="481" w:author="Carl Reed" w:date="2020-02-05T11:16:00Z">
        <w:r w:rsidRPr="00D0224A" w:rsidDel="00772FFD">
          <w:rPr>
            <w:rFonts w:ascii="Times New Roman" w:eastAsia="Times New Roman" w:hAnsi="Times New Roman" w:cs="Times New Roman"/>
            <w:sz w:val="24"/>
            <w:szCs w:val="24"/>
          </w:rPr>
          <w:delText xml:space="preserve">if </w:delText>
        </w:r>
      </w:del>
      <w:ins w:id="482" w:author="Carl Reed" w:date="2020-02-05T11:16:00Z">
        <w:r w:rsidR="00772FFD">
          <w:rPr>
            <w:rFonts w:ascii="Times New Roman" w:eastAsia="Times New Roman" w:hAnsi="Times New Roman" w:cs="Times New Roman"/>
            <w:sz w:val="24"/>
            <w:szCs w:val="24"/>
          </w:rPr>
          <w:t>with the caveat that</w:t>
        </w:r>
        <w:r w:rsidR="00772FFD"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the resource can be represented in GeoJSON for the intended use.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56"/>
        <w:gridCol w:w="5549"/>
      </w:tblGrid>
      <w:tr w:rsidR="00D0224A" w:rsidRPr="00D0224A" w14:paraId="45E1994A" w14:textId="77777777" w:rsidTr="00D0224A">
        <w:trPr>
          <w:tblCellSpacing w:w="15" w:type="dxa"/>
        </w:trPr>
        <w:tc>
          <w:tcPr>
            <w:tcW w:w="0" w:type="auto"/>
            <w:gridSpan w:val="2"/>
            <w:shd w:val="clear" w:color="auto" w:fill="FFFFFF"/>
            <w:vAlign w:val="center"/>
            <w:hideMark/>
          </w:tcPr>
          <w:p w14:paraId="474BE6C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Requirements Class</w:t>
            </w:r>
          </w:p>
        </w:tc>
      </w:tr>
      <w:tr w:rsidR="00D0224A" w:rsidRPr="00D0224A" w14:paraId="16459CB7" w14:textId="77777777" w:rsidTr="00D0224A">
        <w:trPr>
          <w:tblCellSpacing w:w="15" w:type="dxa"/>
        </w:trPr>
        <w:tc>
          <w:tcPr>
            <w:tcW w:w="0" w:type="auto"/>
            <w:gridSpan w:val="2"/>
            <w:shd w:val="clear" w:color="auto" w:fill="FFFFFF"/>
            <w:vAlign w:val="center"/>
            <w:hideMark/>
          </w:tcPr>
          <w:p w14:paraId="7AC297C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30" w:history="1">
              <w:r w:rsidR="00D0224A" w:rsidRPr="00D0224A">
                <w:rPr>
                  <w:rFonts w:ascii="Times New Roman" w:eastAsia="Times New Roman" w:hAnsi="Times New Roman" w:cs="Times New Roman"/>
                  <w:color w:val="0000FF"/>
                  <w:sz w:val="24"/>
                  <w:szCs w:val="24"/>
                  <w:u w:val="single"/>
                </w:rPr>
                <w:t>http://www.opengis.net/spec/ogcapi_common/1.0/req/geojson</w:t>
              </w:r>
            </w:hyperlink>
          </w:p>
        </w:tc>
      </w:tr>
      <w:tr w:rsidR="00D0224A" w:rsidRPr="00D0224A" w14:paraId="3442138D" w14:textId="77777777" w:rsidTr="00D0224A">
        <w:trPr>
          <w:tblCellSpacing w:w="15" w:type="dxa"/>
        </w:trPr>
        <w:tc>
          <w:tcPr>
            <w:tcW w:w="0" w:type="auto"/>
            <w:shd w:val="clear" w:color="auto" w:fill="FFFFFF"/>
            <w:vAlign w:val="center"/>
            <w:hideMark/>
          </w:tcPr>
          <w:p w14:paraId="0799CFD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32C7C0F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62D149F4" w14:textId="77777777" w:rsidTr="00D0224A">
        <w:trPr>
          <w:tblCellSpacing w:w="15" w:type="dxa"/>
        </w:trPr>
        <w:tc>
          <w:tcPr>
            <w:tcW w:w="0" w:type="auto"/>
            <w:shd w:val="clear" w:color="auto" w:fill="FFFFFF"/>
            <w:vAlign w:val="center"/>
            <w:hideMark/>
          </w:tcPr>
          <w:p w14:paraId="65F4E9E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7FBF23E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31" w:anchor="rc_core" w:history="1">
              <w:r w:rsidR="00D0224A" w:rsidRPr="00D0224A">
                <w:rPr>
                  <w:rFonts w:ascii="Times New Roman" w:eastAsia="Times New Roman" w:hAnsi="Times New Roman" w:cs="Times New Roman"/>
                  <w:color w:val="0000FF"/>
                  <w:sz w:val="24"/>
                  <w:szCs w:val="24"/>
                  <w:u w:val="single"/>
                </w:rPr>
                <w:t>Requirements Class "OAPI Core"</w:t>
              </w:r>
            </w:hyperlink>
          </w:p>
        </w:tc>
      </w:tr>
      <w:tr w:rsidR="00D0224A" w:rsidRPr="00D0224A" w14:paraId="5C7342C6" w14:textId="77777777" w:rsidTr="00D0224A">
        <w:trPr>
          <w:tblCellSpacing w:w="15" w:type="dxa"/>
        </w:trPr>
        <w:tc>
          <w:tcPr>
            <w:tcW w:w="0" w:type="auto"/>
            <w:shd w:val="clear" w:color="auto" w:fill="FFFFFF"/>
            <w:vAlign w:val="center"/>
            <w:hideMark/>
          </w:tcPr>
          <w:p w14:paraId="120F0B5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6633633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32" w:anchor="rfc7946" w:history="1">
              <w:r w:rsidR="00D0224A" w:rsidRPr="00D0224A">
                <w:rPr>
                  <w:rFonts w:ascii="Times New Roman" w:eastAsia="Times New Roman" w:hAnsi="Times New Roman" w:cs="Times New Roman"/>
                  <w:color w:val="0000FF"/>
                  <w:sz w:val="24"/>
                  <w:szCs w:val="24"/>
                  <w:u w:val="single"/>
                </w:rPr>
                <w:t>GeoJSON</w:t>
              </w:r>
            </w:hyperlink>
          </w:p>
        </w:tc>
      </w:tr>
    </w:tbl>
    <w:p w14:paraId="4CD58C6E"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5"/>
        <w:gridCol w:w="6860"/>
      </w:tblGrid>
      <w:tr w:rsidR="00D0224A" w:rsidRPr="00D0224A" w14:paraId="5AEA94B7" w14:textId="77777777" w:rsidTr="00D0224A">
        <w:trPr>
          <w:tblCellSpacing w:w="15" w:type="dxa"/>
        </w:trPr>
        <w:tc>
          <w:tcPr>
            <w:tcW w:w="0" w:type="auto"/>
            <w:shd w:val="clear" w:color="auto" w:fill="FFFFFF"/>
            <w:vAlign w:val="center"/>
            <w:hideMark/>
          </w:tcPr>
          <w:p w14:paraId="3779446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25</w:t>
            </w:r>
          </w:p>
        </w:tc>
        <w:tc>
          <w:tcPr>
            <w:tcW w:w="0" w:type="auto"/>
            <w:shd w:val="clear" w:color="auto" w:fill="FFFFFF"/>
            <w:vAlign w:val="center"/>
            <w:hideMark/>
          </w:tcPr>
          <w:p w14:paraId="4241371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w:t>
            </w:r>
            <w:proofErr w:type="spellStart"/>
            <w:r w:rsidRPr="00D0224A">
              <w:rPr>
                <w:rFonts w:ascii="Times New Roman" w:eastAsia="Times New Roman" w:hAnsi="Times New Roman" w:cs="Times New Roman"/>
                <w:b/>
                <w:bCs/>
                <w:sz w:val="24"/>
                <w:szCs w:val="24"/>
              </w:rPr>
              <w:t>geojson</w:t>
            </w:r>
            <w:proofErr w:type="spellEnd"/>
            <w:r w:rsidRPr="00D0224A">
              <w:rPr>
                <w:rFonts w:ascii="Times New Roman" w:eastAsia="Times New Roman" w:hAnsi="Times New Roman" w:cs="Times New Roman"/>
                <w:b/>
                <w:bCs/>
                <w:sz w:val="24"/>
                <w:szCs w:val="24"/>
              </w:rPr>
              <w:t>/definition</w:t>
            </w:r>
          </w:p>
        </w:tc>
      </w:tr>
      <w:tr w:rsidR="00D0224A" w:rsidRPr="00D0224A" w14:paraId="2E3854EA" w14:textId="77777777" w:rsidTr="00D0224A">
        <w:trPr>
          <w:tblCellSpacing w:w="15" w:type="dxa"/>
        </w:trPr>
        <w:tc>
          <w:tcPr>
            <w:tcW w:w="0" w:type="auto"/>
            <w:shd w:val="clear" w:color="auto" w:fill="FFFFFF"/>
            <w:vAlign w:val="center"/>
            <w:hideMark/>
          </w:tcPr>
          <w:p w14:paraId="74580EE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7140159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-responses of the server SHALL support the following media types:</w:t>
            </w:r>
          </w:p>
          <w:p w14:paraId="42886CAA" w14:textId="77777777" w:rsidR="00D0224A" w:rsidRPr="00D0224A" w:rsidRDefault="00D0224A" w:rsidP="00D022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geo+json</w:t>
            </w:r>
            <w:proofErr w:type="spellEnd"/>
            <w:r w:rsidRPr="00D0224A">
              <w:rPr>
                <w:rFonts w:ascii="Times New Roman" w:eastAsia="Times New Roman" w:hAnsi="Times New Roman" w:cs="Times New Roman"/>
                <w:sz w:val="24"/>
                <w:szCs w:val="24"/>
              </w:rPr>
              <w:t xml:space="preserve"> for resources that include feature content, and</w:t>
            </w:r>
          </w:p>
          <w:p w14:paraId="06BD7B85" w14:textId="77777777" w:rsidR="00D0224A" w:rsidRPr="00D0224A" w:rsidRDefault="00D0224A" w:rsidP="00D022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application/json</w:t>
            </w:r>
            <w:r w:rsidRPr="00D0224A">
              <w:rPr>
                <w:rFonts w:ascii="Times New Roman" w:eastAsia="Times New Roman" w:hAnsi="Times New Roman" w:cs="Times New Roman"/>
                <w:sz w:val="24"/>
                <w:szCs w:val="24"/>
              </w:rPr>
              <w:t xml:space="preserve"> for all other resources.</w:t>
            </w:r>
          </w:p>
        </w:tc>
      </w:tr>
    </w:tbl>
    <w:p w14:paraId="421E664E"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6"/>
        <w:gridCol w:w="6959"/>
      </w:tblGrid>
      <w:tr w:rsidR="00D0224A" w:rsidRPr="00D0224A" w14:paraId="783E36B8" w14:textId="77777777" w:rsidTr="00D0224A">
        <w:trPr>
          <w:tblCellSpacing w:w="15" w:type="dxa"/>
        </w:trPr>
        <w:tc>
          <w:tcPr>
            <w:tcW w:w="0" w:type="auto"/>
            <w:shd w:val="clear" w:color="auto" w:fill="FFFFFF"/>
            <w:vAlign w:val="center"/>
            <w:hideMark/>
          </w:tcPr>
          <w:p w14:paraId="23479B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26</w:t>
            </w:r>
          </w:p>
        </w:tc>
        <w:tc>
          <w:tcPr>
            <w:tcW w:w="0" w:type="auto"/>
            <w:shd w:val="clear" w:color="auto" w:fill="FFFFFF"/>
            <w:vAlign w:val="center"/>
            <w:hideMark/>
          </w:tcPr>
          <w:p w14:paraId="0D1BA2B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w:t>
            </w:r>
            <w:proofErr w:type="spellStart"/>
            <w:r w:rsidRPr="00D0224A">
              <w:rPr>
                <w:rFonts w:ascii="Times New Roman" w:eastAsia="Times New Roman" w:hAnsi="Times New Roman" w:cs="Times New Roman"/>
                <w:b/>
                <w:bCs/>
                <w:sz w:val="24"/>
                <w:szCs w:val="24"/>
              </w:rPr>
              <w:t>geojson</w:t>
            </w:r>
            <w:proofErr w:type="spellEnd"/>
            <w:r w:rsidRPr="00D0224A">
              <w:rPr>
                <w:rFonts w:ascii="Times New Roman" w:eastAsia="Times New Roman" w:hAnsi="Times New Roman" w:cs="Times New Roman"/>
                <w:b/>
                <w:bCs/>
                <w:sz w:val="24"/>
                <w:szCs w:val="24"/>
              </w:rPr>
              <w:t>/content</w:t>
            </w:r>
          </w:p>
        </w:tc>
      </w:tr>
      <w:tr w:rsidR="00D0224A" w:rsidRPr="00D0224A" w14:paraId="2B148E26" w14:textId="77777777" w:rsidTr="00D0224A">
        <w:trPr>
          <w:tblCellSpacing w:w="15" w:type="dxa"/>
        </w:trPr>
        <w:tc>
          <w:tcPr>
            <w:tcW w:w="0" w:type="auto"/>
            <w:shd w:val="clear" w:color="auto" w:fill="FFFFFF"/>
            <w:vAlign w:val="center"/>
            <w:hideMark/>
          </w:tcPr>
          <w:p w14:paraId="05C634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1FE424A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Every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with the media type </w:t>
            </w: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geo+json</w:t>
            </w:r>
            <w:proofErr w:type="spellEnd"/>
            <w:r w:rsidRPr="00D0224A">
              <w:rPr>
                <w:rFonts w:ascii="Times New Roman" w:eastAsia="Times New Roman" w:hAnsi="Times New Roman" w:cs="Times New Roman"/>
                <w:sz w:val="24"/>
                <w:szCs w:val="24"/>
              </w:rPr>
              <w:t xml:space="preserve"> SHALL be</w:t>
            </w:r>
          </w:p>
          <w:p w14:paraId="0E5E79B4" w14:textId="77777777" w:rsidR="00D0224A" w:rsidRPr="00D0224A" w:rsidRDefault="00772FFD" w:rsidP="00D0224A">
            <w:pPr>
              <w:numPr>
                <w:ilvl w:val="0"/>
                <w:numId w:val="27"/>
              </w:numPr>
              <w:spacing w:before="100" w:beforeAutospacing="1" w:after="100" w:afterAutospacing="1" w:line="240" w:lineRule="auto"/>
              <w:rPr>
                <w:rFonts w:ascii="Times New Roman" w:eastAsia="Times New Roman" w:hAnsi="Times New Roman" w:cs="Times New Roman"/>
                <w:sz w:val="24"/>
                <w:szCs w:val="24"/>
              </w:rPr>
            </w:pPr>
            <w:ins w:id="483" w:author="Carl Reed" w:date="2020-02-05T11:17:00Z">
              <w:r>
                <w:rPr>
                  <w:rFonts w:ascii="Times New Roman" w:eastAsia="Times New Roman" w:hAnsi="Times New Roman" w:cs="Times New Roman"/>
                  <w:sz w:val="24"/>
                  <w:szCs w:val="24"/>
                </w:rPr>
                <w:t>A</w:t>
              </w:r>
            </w:ins>
            <w:del w:id="484" w:author="Carl Reed" w:date="2020-02-05T11:17:00Z">
              <w:r w:rsidR="00D0224A" w:rsidRPr="00D0224A" w:rsidDel="00772FFD">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 xml:space="preserve"> </w:t>
            </w:r>
            <w:hyperlink r:id="rId233" w:anchor="section-3.3" w:history="1">
              <w:proofErr w:type="spellStart"/>
              <w:r w:rsidR="00D0224A" w:rsidRPr="00D0224A">
                <w:rPr>
                  <w:rFonts w:ascii="Times New Roman" w:eastAsia="Times New Roman" w:hAnsi="Times New Roman" w:cs="Times New Roman"/>
                  <w:color w:val="0000FF"/>
                  <w:sz w:val="24"/>
                  <w:szCs w:val="24"/>
                  <w:u w:val="single"/>
                </w:rPr>
                <w:t>GeoJSON</w:t>
              </w:r>
              <w:proofErr w:type="spellEnd"/>
              <w:r w:rsidR="00D0224A" w:rsidRPr="00D0224A">
                <w:rPr>
                  <w:rFonts w:ascii="Times New Roman" w:eastAsia="Times New Roman" w:hAnsi="Times New Roman" w:cs="Times New Roman"/>
                  <w:color w:val="0000FF"/>
                  <w:sz w:val="24"/>
                  <w:szCs w:val="24"/>
                  <w:u w:val="single"/>
                </w:rPr>
                <w:t xml:space="preserve"> </w:t>
              </w:r>
              <w:proofErr w:type="spellStart"/>
              <w:r w:rsidR="00D0224A" w:rsidRPr="00D0224A">
                <w:rPr>
                  <w:rFonts w:ascii="Times New Roman" w:eastAsia="Times New Roman" w:hAnsi="Times New Roman" w:cs="Times New Roman"/>
                  <w:color w:val="0000FF"/>
                  <w:sz w:val="24"/>
                  <w:szCs w:val="24"/>
                  <w:u w:val="single"/>
                </w:rPr>
                <w:t>FeatureCollection</w:t>
              </w:r>
              <w:proofErr w:type="spellEnd"/>
              <w:r w:rsidR="00D0224A" w:rsidRPr="00D0224A">
                <w:rPr>
                  <w:rFonts w:ascii="Times New Roman" w:eastAsia="Times New Roman" w:hAnsi="Times New Roman" w:cs="Times New Roman"/>
                  <w:color w:val="0000FF"/>
                  <w:sz w:val="24"/>
                  <w:szCs w:val="24"/>
                  <w:u w:val="single"/>
                </w:rPr>
                <w:t xml:space="preserve"> Object</w:t>
              </w:r>
            </w:hyperlink>
            <w:r w:rsidR="00D0224A" w:rsidRPr="00D0224A">
              <w:rPr>
                <w:rFonts w:ascii="Times New Roman" w:eastAsia="Times New Roman" w:hAnsi="Times New Roman" w:cs="Times New Roman"/>
                <w:sz w:val="24"/>
                <w:szCs w:val="24"/>
              </w:rPr>
              <w:t xml:space="preserve"> for feature collections, and</w:t>
            </w:r>
          </w:p>
          <w:p w14:paraId="596FA4DD" w14:textId="77777777" w:rsidR="00D0224A" w:rsidRPr="00D0224A" w:rsidRDefault="00772FFD" w:rsidP="00D0224A">
            <w:pPr>
              <w:numPr>
                <w:ilvl w:val="0"/>
                <w:numId w:val="27"/>
              </w:numPr>
              <w:spacing w:before="100" w:beforeAutospacing="1" w:after="100" w:afterAutospacing="1" w:line="240" w:lineRule="auto"/>
              <w:rPr>
                <w:rFonts w:ascii="Times New Roman" w:eastAsia="Times New Roman" w:hAnsi="Times New Roman" w:cs="Times New Roman"/>
                <w:sz w:val="24"/>
                <w:szCs w:val="24"/>
              </w:rPr>
            </w:pPr>
            <w:ins w:id="485" w:author="Carl Reed" w:date="2020-02-05T11:17:00Z">
              <w:r>
                <w:rPr>
                  <w:rFonts w:ascii="Times New Roman" w:eastAsia="Times New Roman" w:hAnsi="Times New Roman" w:cs="Times New Roman"/>
                  <w:sz w:val="24"/>
                  <w:szCs w:val="24"/>
                </w:rPr>
                <w:t>A</w:t>
              </w:r>
            </w:ins>
            <w:del w:id="486" w:author="Carl Reed" w:date="2020-02-05T11:17:00Z">
              <w:r w:rsidR="00D0224A" w:rsidRPr="00D0224A" w:rsidDel="00772FFD">
                <w:rPr>
                  <w:rFonts w:ascii="Times New Roman" w:eastAsia="Times New Roman" w:hAnsi="Times New Roman" w:cs="Times New Roman"/>
                  <w:sz w:val="24"/>
                  <w:szCs w:val="24"/>
                </w:rPr>
                <w:delText>a</w:delText>
              </w:r>
            </w:del>
            <w:r w:rsidR="00D0224A" w:rsidRPr="00D0224A">
              <w:rPr>
                <w:rFonts w:ascii="Times New Roman" w:eastAsia="Times New Roman" w:hAnsi="Times New Roman" w:cs="Times New Roman"/>
                <w:sz w:val="24"/>
                <w:szCs w:val="24"/>
              </w:rPr>
              <w:t xml:space="preserve"> </w:t>
            </w:r>
            <w:hyperlink r:id="rId234" w:anchor="section-3.2" w:history="1">
              <w:r w:rsidR="00D0224A" w:rsidRPr="00D0224A">
                <w:rPr>
                  <w:rFonts w:ascii="Times New Roman" w:eastAsia="Times New Roman" w:hAnsi="Times New Roman" w:cs="Times New Roman"/>
                  <w:color w:val="0000FF"/>
                  <w:sz w:val="24"/>
                  <w:szCs w:val="24"/>
                  <w:u w:val="single"/>
                </w:rPr>
                <w:t>GeoJSON Feature Object</w:t>
              </w:r>
            </w:hyperlink>
            <w:r w:rsidR="00D0224A" w:rsidRPr="00D0224A">
              <w:rPr>
                <w:rFonts w:ascii="Times New Roman" w:eastAsia="Times New Roman" w:hAnsi="Times New Roman" w:cs="Times New Roman"/>
                <w:sz w:val="24"/>
                <w:szCs w:val="24"/>
              </w:rPr>
              <w:t xml:space="preserve"> for features.</w:t>
            </w:r>
          </w:p>
        </w:tc>
      </w:tr>
      <w:tr w:rsidR="00D0224A" w:rsidRPr="00D0224A" w14:paraId="12796DB4" w14:textId="77777777" w:rsidTr="00D0224A">
        <w:trPr>
          <w:tblCellSpacing w:w="15" w:type="dxa"/>
        </w:trPr>
        <w:tc>
          <w:tcPr>
            <w:tcW w:w="0" w:type="auto"/>
            <w:shd w:val="clear" w:color="auto" w:fill="FFFFFF"/>
            <w:vAlign w:val="center"/>
            <w:hideMark/>
          </w:tcPr>
          <w:p w14:paraId="4E9E15C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21B75D0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schema of all responses with the media type </w:t>
            </w:r>
            <w:r w:rsidRPr="00D0224A">
              <w:rPr>
                <w:rFonts w:ascii="Courier New" w:eastAsia="Times New Roman" w:hAnsi="Courier New" w:cs="Courier New"/>
                <w:sz w:val="20"/>
                <w:szCs w:val="20"/>
              </w:rPr>
              <w:t>application/json</w:t>
            </w:r>
            <w:r w:rsidRPr="00D0224A">
              <w:rPr>
                <w:rFonts w:ascii="Times New Roman" w:eastAsia="Times New Roman" w:hAnsi="Times New Roman" w:cs="Times New Roman"/>
                <w:sz w:val="24"/>
                <w:szCs w:val="24"/>
              </w:rPr>
              <w:t xml:space="preserve"> SHALL conform with the JSON Schema specified for that resource.</w:t>
            </w:r>
          </w:p>
        </w:tc>
      </w:tr>
    </w:tbl>
    <w:p w14:paraId="57724BC9"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7446"/>
      </w:tblGrid>
      <w:tr w:rsidR="00D0224A" w:rsidRPr="00D0224A" w14:paraId="5484C8F4" w14:textId="77777777" w:rsidTr="00D0224A">
        <w:trPr>
          <w:tblCellSpacing w:w="15" w:type="dxa"/>
        </w:trPr>
        <w:tc>
          <w:tcPr>
            <w:tcW w:w="0" w:type="auto"/>
            <w:vAlign w:val="center"/>
            <w:hideMark/>
          </w:tcPr>
          <w:p w14:paraId="56D23D1A" w14:textId="77777777" w:rsidR="00D0224A" w:rsidRPr="00D0224A" w:rsidRDefault="00D0224A" w:rsidP="00D0224A">
            <w:pPr>
              <w:spacing w:after="0" w:line="240" w:lineRule="auto"/>
              <w:divId w:val="1391733157"/>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5A7EFB8A"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following schema names are from API-Features and need to be updated. </w:t>
            </w:r>
          </w:p>
        </w:tc>
      </w:tr>
    </w:tbl>
    <w:p w14:paraId="051E21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Templates for the definition of the schemas for the GeoJSON responses in JSON Schema definitions are available at </w:t>
      </w:r>
      <w:hyperlink r:id="rId235" w:history="1">
        <w:proofErr w:type="spellStart"/>
        <w:r w:rsidRPr="00D0224A">
          <w:rPr>
            <w:rFonts w:ascii="Times New Roman" w:eastAsia="Times New Roman" w:hAnsi="Times New Roman" w:cs="Times New Roman"/>
            <w:color w:val="0000FF"/>
            <w:sz w:val="24"/>
            <w:szCs w:val="24"/>
            <w:u w:val="single"/>
          </w:rPr>
          <w:t>collections.yaml</w:t>
        </w:r>
        <w:proofErr w:type="spellEnd"/>
      </w:hyperlink>
      <w:r w:rsidRPr="00D0224A">
        <w:rPr>
          <w:rFonts w:ascii="Times New Roman" w:eastAsia="Times New Roman" w:hAnsi="Times New Roman" w:cs="Times New Roman"/>
          <w:sz w:val="24"/>
          <w:szCs w:val="24"/>
        </w:rPr>
        <w:t xml:space="preserve"> and </w:t>
      </w:r>
      <w:hyperlink r:id="rId236" w:history="1">
        <w:proofErr w:type="spellStart"/>
        <w:r w:rsidRPr="00D0224A">
          <w:rPr>
            <w:rFonts w:ascii="Times New Roman" w:eastAsia="Times New Roman" w:hAnsi="Times New Roman" w:cs="Times New Roman"/>
            <w:color w:val="0000FF"/>
            <w:sz w:val="24"/>
            <w:szCs w:val="24"/>
            <w:u w:val="single"/>
          </w:rPr>
          <w:t>collectionInfo.yaml</w:t>
        </w:r>
        <w:proofErr w:type="spellEnd"/>
      </w:hyperlink>
      <w:r w:rsidRPr="00D0224A">
        <w:rPr>
          <w:rFonts w:ascii="Times New Roman" w:eastAsia="Times New Roman" w:hAnsi="Times New Roman" w:cs="Times New Roman"/>
          <w:sz w:val="24"/>
          <w:szCs w:val="24"/>
        </w:rPr>
        <w:t>.</w:t>
      </w:r>
    </w:p>
    <w:p w14:paraId="6FE8512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These are generic schemas that do not include any application schema information about specific resource types or their properties.</w:t>
      </w:r>
    </w:p>
    <w:p w14:paraId="3E7D8721"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11. Requirements class "OpenAPI 3.0"</w:t>
      </w:r>
    </w:p>
    <w:p w14:paraId="70B5C78A"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11.1. Basic requirements</w:t>
      </w:r>
    </w:p>
    <w:p w14:paraId="08B4EF1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APIs conforming to this requirements class document themselves by an </w:t>
      </w:r>
      <w:hyperlink r:id="rId237" w:anchor="oasDocument" w:history="1">
        <w:r w:rsidRPr="00D0224A">
          <w:rPr>
            <w:rFonts w:ascii="Times New Roman" w:eastAsia="Times New Roman" w:hAnsi="Times New Roman" w:cs="Times New Roman"/>
            <w:color w:val="0000FF"/>
            <w:sz w:val="24"/>
            <w:szCs w:val="24"/>
            <w:u w:val="single"/>
          </w:rPr>
          <w:t>OpenAPI Document</w:t>
        </w:r>
      </w:hyperlink>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56"/>
        <w:gridCol w:w="5549"/>
      </w:tblGrid>
      <w:tr w:rsidR="00D0224A" w:rsidRPr="00D0224A" w14:paraId="7981E41D" w14:textId="77777777" w:rsidTr="00D0224A">
        <w:trPr>
          <w:tblCellSpacing w:w="15" w:type="dxa"/>
        </w:trPr>
        <w:tc>
          <w:tcPr>
            <w:tcW w:w="0" w:type="auto"/>
            <w:gridSpan w:val="2"/>
            <w:shd w:val="clear" w:color="auto" w:fill="FFFFFF"/>
            <w:vAlign w:val="center"/>
            <w:hideMark/>
          </w:tcPr>
          <w:p w14:paraId="20445BC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Requirements Class</w:t>
            </w:r>
          </w:p>
        </w:tc>
      </w:tr>
      <w:tr w:rsidR="00D0224A" w:rsidRPr="00D0224A" w14:paraId="6CAAD6D6" w14:textId="77777777" w:rsidTr="00D0224A">
        <w:trPr>
          <w:tblCellSpacing w:w="15" w:type="dxa"/>
        </w:trPr>
        <w:tc>
          <w:tcPr>
            <w:tcW w:w="0" w:type="auto"/>
            <w:gridSpan w:val="2"/>
            <w:shd w:val="clear" w:color="auto" w:fill="FFFFFF"/>
            <w:vAlign w:val="center"/>
            <w:hideMark/>
          </w:tcPr>
          <w:p w14:paraId="07193249"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38" w:history="1">
              <w:r w:rsidR="00D0224A" w:rsidRPr="00D0224A">
                <w:rPr>
                  <w:rFonts w:ascii="Times New Roman" w:eastAsia="Times New Roman" w:hAnsi="Times New Roman" w:cs="Times New Roman"/>
                  <w:color w:val="0000FF"/>
                  <w:sz w:val="24"/>
                  <w:szCs w:val="24"/>
                  <w:u w:val="single"/>
                </w:rPr>
                <w:t>http://www.opengis.net/spec/ogcapi_common/1.0/req/oas30</w:t>
              </w:r>
            </w:hyperlink>
          </w:p>
        </w:tc>
      </w:tr>
      <w:tr w:rsidR="00D0224A" w:rsidRPr="00D0224A" w14:paraId="28CC7195" w14:textId="77777777" w:rsidTr="00D0224A">
        <w:trPr>
          <w:tblCellSpacing w:w="15" w:type="dxa"/>
        </w:trPr>
        <w:tc>
          <w:tcPr>
            <w:tcW w:w="0" w:type="auto"/>
            <w:shd w:val="clear" w:color="auto" w:fill="FFFFFF"/>
            <w:vAlign w:val="center"/>
            <w:hideMark/>
          </w:tcPr>
          <w:p w14:paraId="7100B20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42BB5C3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08383895" w14:textId="77777777" w:rsidTr="00D0224A">
        <w:trPr>
          <w:tblCellSpacing w:w="15" w:type="dxa"/>
        </w:trPr>
        <w:tc>
          <w:tcPr>
            <w:tcW w:w="0" w:type="auto"/>
            <w:shd w:val="clear" w:color="auto" w:fill="FFFFFF"/>
            <w:vAlign w:val="center"/>
            <w:hideMark/>
          </w:tcPr>
          <w:p w14:paraId="462E3A4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767F2EE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39" w:anchor="rc_core" w:history="1">
              <w:r w:rsidR="00D0224A" w:rsidRPr="00D0224A">
                <w:rPr>
                  <w:rFonts w:ascii="Times New Roman" w:eastAsia="Times New Roman" w:hAnsi="Times New Roman" w:cs="Times New Roman"/>
                  <w:color w:val="0000FF"/>
                  <w:sz w:val="24"/>
                  <w:szCs w:val="24"/>
                  <w:u w:val="single"/>
                </w:rPr>
                <w:t>Requirements Class "OAPI Core"</w:t>
              </w:r>
            </w:hyperlink>
          </w:p>
        </w:tc>
      </w:tr>
      <w:tr w:rsidR="00D0224A" w:rsidRPr="00D0224A" w14:paraId="4A6E5297" w14:textId="77777777" w:rsidTr="00D0224A">
        <w:trPr>
          <w:tblCellSpacing w:w="15" w:type="dxa"/>
        </w:trPr>
        <w:tc>
          <w:tcPr>
            <w:tcW w:w="0" w:type="auto"/>
            <w:shd w:val="clear" w:color="auto" w:fill="FFFFFF"/>
            <w:vAlign w:val="center"/>
            <w:hideMark/>
          </w:tcPr>
          <w:p w14:paraId="6FDF509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Dependency</w:t>
            </w:r>
          </w:p>
        </w:tc>
        <w:tc>
          <w:tcPr>
            <w:tcW w:w="0" w:type="auto"/>
            <w:shd w:val="clear" w:color="auto" w:fill="FFFFFF"/>
            <w:vAlign w:val="center"/>
            <w:hideMark/>
          </w:tcPr>
          <w:p w14:paraId="6524A8D8"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40" w:anchor="openapi" w:history="1">
              <w:r w:rsidR="00D0224A" w:rsidRPr="00D0224A">
                <w:rPr>
                  <w:rFonts w:ascii="Times New Roman" w:eastAsia="Times New Roman" w:hAnsi="Times New Roman" w:cs="Times New Roman"/>
                  <w:color w:val="0000FF"/>
                  <w:sz w:val="24"/>
                  <w:szCs w:val="24"/>
                  <w:u w:val="single"/>
                </w:rPr>
                <w:t>OpenAPI Specification 3.0.2</w:t>
              </w:r>
            </w:hyperlink>
          </w:p>
        </w:tc>
      </w:tr>
    </w:tbl>
    <w:p w14:paraId="056348D2"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7"/>
        <w:gridCol w:w="7048"/>
      </w:tblGrid>
      <w:tr w:rsidR="00D0224A" w:rsidRPr="00D0224A" w14:paraId="2AE3DE3B" w14:textId="77777777" w:rsidTr="00D0224A">
        <w:trPr>
          <w:tblCellSpacing w:w="15" w:type="dxa"/>
        </w:trPr>
        <w:tc>
          <w:tcPr>
            <w:tcW w:w="0" w:type="auto"/>
            <w:shd w:val="clear" w:color="auto" w:fill="FFFFFF"/>
            <w:vAlign w:val="center"/>
            <w:hideMark/>
          </w:tcPr>
          <w:p w14:paraId="4CED4B3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27</w:t>
            </w:r>
          </w:p>
        </w:tc>
        <w:tc>
          <w:tcPr>
            <w:tcW w:w="0" w:type="auto"/>
            <w:shd w:val="clear" w:color="auto" w:fill="FFFFFF"/>
            <w:vAlign w:val="center"/>
            <w:hideMark/>
          </w:tcPr>
          <w:p w14:paraId="466BA69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/req/oas30/oas-definition-1</w:t>
            </w:r>
          </w:p>
        </w:tc>
      </w:tr>
      <w:tr w:rsidR="00D0224A" w:rsidRPr="00D0224A" w14:paraId="5444A620" w14:textId="77777777" w:rsidTr="00D0224A">
        <w:trPr>
          <w:tblCellSpacing w:w="15" w:type="dxa"/>
        </w:trPr>
        <w:tc>
          <w:tcPr>
            <w:tcW w:w="0" w:type="auto"/>
            <w:shd w:val="clear" w:color="auto" w:fill="FFFFFF"/>
            <w:vAlign w:val="center"/>
            <w:hideMark/>
          </w:tcPr>
          <w:p w14:paraId="02D1475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31A9A5A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An OpenAPI definition in JSON using the media type </w:t>
            </w: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vnd.oai.openapi+json;version</w:t>
            </w:r>
            <w:proofErr w:type="spellEnd"/>
            <w:r w:rsidRPr="00D0224A">
              <w:rPr>
                <w:rFonts w:ascii="Courier New" w:eastAsia="Times New Roman" w:hAnsi="Courier New" w:cs="Courier New"/>
                <w:sz w:val="20"/>
                <w:szCs w:val="20"/>
              </w:rPr>
              <w:t>=3.0</w:t>
            </w:r>
            <w:r w:rsidRPr="00D0224A">
              <w:rPr>
                <w:rFonts w:ascii="Times New Roman" w:eastAsia="Times New Roman" w:hAnsi="Times New Roman" w:cs="Times New Roman"/>
                <w:sz w:val="24"/>
                <w:szCs w:val="24"/>
              </w:rPr>
              <w:t xml:space="preserve"> and a HTML version of the API definition using the media type </w:t>
            </w:r>
            <w:r w:rsidRPr="00D0224A">
              <w:rPr>
                <w:rFonts w:ascii="Courier New" w:eastAsia="Times New Roman" w:hAnsi="Courier New" w:cs="Courier New"/>
                <w:sz w:val="20"/>
                <w:szCs w:val="20"/>
              </w:rPr>
              <w:t>text/html</w:t>
            </w:r>
            <w:r w:rsidRPr="00D0224A">
              <w:rPr>
                <w:rFonts w:ascii="Times New Roman" w:eastAsia="Times New Roman" w:hAnsi="Times New Roman" w:cs="Times New Roman"/>
                <w:sz w:val="24"/>
                <w:szCs w:val="24"/>
              </w:rPr>
              <w:t xml:space="preserve"> SHALL be available.</w:t>
            </w:r>
          </w:p>
        </w:tc>
      </w:tr>
    </w:tbl>
    <w:p w14:paraId="68A5FBC7"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162"/>
      </w:tblGrid>
      <w:tr w:rsidR="00D0224A" w:rsidRPr="00D0224A" w14:paraId="34CBBB6F" w14:textId="77777777" w:rsidTr="00D0224A">
        <w:trPr>
          <w:tblCellSpacing w:w="15" w:type="dxa"/>
        </w:trPr>
        <w:tc>
          <w:tcPr>
            <w:tcW w:w="0" w:type="auto"/>
            <w:vAlign w:val="center"/>
            <w:hideMark/>
          </w:tcPr>
          <w:p w14:paraId="42B8FF8C" w14:textId="77777777" w:rsidR="00D0224A" w:rsidRPr="00D0224A" w:rsidRDefault="00D0224A" w:rsidP="00D0224A">
            <w:pPr>
              <w:spacing w:after="0" w:line="240" w:lineRule="auto"/>
              <w:divId w:val="846216516"/>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Caution</w:t>
            </w:r>
          </w:p>
        </w:tc>
        <w:tc>
          <w:tcPr>
            <w:tcW w:w="0" w:type="auto"/>
            <w:vAlign w:val="center"/>
            <w:hideMark/>
          </w:tcPr>
          <w:p w14:paraId="4E307A2C" w14:textId="77777777" w:rsidR="00D0224A" w:rsidRPr="00D0224A" w:rsidRDefault="00F31C37" w:rsidP="00D0224A">
            <w:pPr>
              <w:spacing w:after="0" w:line="240" w:lineRule="auto"/>
              <w:rPr>
                <w:rFonts w:ascii="Times New Roman" w:eastAsia="Times New Roman" w:hAnsi="Times New Roman" w:cs="Times New Roman"/>
                <w:sz w:val="24"/>
                <w:szCs w:val="24"/>
              </w:rPr>
            </w:pPr>
            <w:hyperlink r:id="rId241" w:history="1">
              <w:r w:rsidR="00D0224A" w:rsidRPr="00D0224A">
                <w:rPr>
                  <w:rFonts w:ascii="Times New Roman" w:eastAsia="Times New Roman" w:hAnsi="Times New Roman" w:cs="Times New Roman"/>
                  <w:color w:val="0000FF"/>
                  <w:sz w:val="24"/>
                  <w:szCs w:val="24"/>
                  <w:u w:val="single"/>
                </w:rPr>
                <w:t>ISSUE 117</w:t>
              </w:r>
            </w:hyperlink>
          </w:p>
        </w:tc>
      </w:tr>
    </w:tbl>
    <w:p w14:paraId="06E255D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OpenAPI media type has not been registered yet with IANA and will likely change. We need to update the media type after registration.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5"/>
        <w:gridCol w:w="6850"/>
      </w:tblGrid>
      <w:tr w:rsidR="00D0224A" w:rsidRPr="00D0224A" w14:paraId="7BFAD9A1" w14:textId="77777777" w:rsidTr="00D0224A">
        <w:trPr>
          <w:tblCellSpacing w:w="15" w:type="dxa"/>
        </w:trPr>
        <w:tc>
          <w:tcPr>
            <w:tcW w:w="0" w:type="auto"/>
            <w:shd w:val="clear" w:color="auto" w:fill="FFFFFF"/>
            <w:vAlign w:val="center"/>
            <w:hideMark/>
          </w:tcPr>
          <w:p w14:paraId="3402C0C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28</w:t>
            </w:r>
          </w:p>
        </w:tc>
        <w:tc>
          <w:tcPr>
            <w:tcW w:w="0" w:type="auto"/>
            <w:shd w:val="clear" w:color="auto" w:fill="FFFFFF"/>
            <w:vAlign w:val="center"/>
            <w:hideMark/>
          </w:tcPr>
          <w:p w14:paraId="68AAD00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/req/oas30/oas-definition-2</w:t>
            </w:r>
          </w:p>
        </w:tc>
      </w:tr>
      <w:tr w:rsidR="00D0224A" w:rsidRPr="00D0224A" w14:paraId="6DBF7311" w14:textId="77777777" w:rsidTr="00D0224A">
        <w:trPr>
          <w:tblCellSpacing w:w="15" w:type="dxa"/>
        </w:trPr>
        <w:tc>
          <w:tcPr>
            <w:tcW w:w="0" w:type="auto"/>
            <w:shd w:val="clear" w:color="auto" w:fill="FFFFFF"/>
            <w:vAlign w:val="center"/>
            <w:hideMark/>
          </w:tcPr>
          <w:p w14:paraId="617BEDD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6A5F86B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JSON representation SHALL conform to the </w:t>
            </w:r>
            <w:hyperlink r:id="rId242" w:anchor="openapi" w:history="1">
              <w:r w:rsidRPr="00D0224A">
                <w:rPr>
                  <w:rFonts w:ascii="Times New Roman" w:eastAsia="Times New Roman" w:hAnsi="Times New Roman" w:cs="Times New Roman"/>
                  <w:color w:val="0000FF"/>
                  <w:sz w:val="24"/>
                  <w:szCs w:val="24"/>
                  <w:u w:val="single"/>
                </w:rPr>
                <w:t>OpenAPI Specification, version 3.0</w:t>
              </w:r>
            </w:hyperlink>
            <w:r w:rsidRPr="00D0224A">
              <w:rPr>
                <w:rFonts w:ascii="Times New Roman" w:eastAsia="Times New Roman" w:hAnsi="Times New Roman" w:cs="Times New Roman"/>
                <w:sz w:val="24"/>
                <w:szCs w:val="24"/>
              </w:rPr>
              <w:t>.</w:t>
            </w:r>
          </w:p>
        </w:tc>
      </w:tr>
    </w:tbl>
    <w:p w14:paraId="64AE3E8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Two example OpenAPI documents are included in </w:t>
      </w:r>
      <w:hyperlink r:id="rId243" w:anchor="oas-examples" w:history="1">
        <w:r w:rsidRPr="00D0224A">
          <w:rPr>
            <w:rFonts w:ascii="Times New Roman" w:eastAsia="Times New Roman" w:hAnsi="Times New Roman" w:cs="Times New Roman"/>
            <w:color w:val="0000FF"/>
            <w:sz w:val="24"/>
            <w:szCs w:val="24"/>
            <w:u w:val="single"/>
          </w:rPr>
          <w:t>Annex B</w:t>
        </w:r>
      </w:hyperlink>
      <w:r w:rsidRPr="00D0224A">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74"/>
        <w:gridCol w:w="6831"/>
      </w:tblGrid>
      <w:tr w:rsidR="00D0224A" w:rsidRPr="00D0224A" w14:paraId="1D12F605" w14:textId="77777777" w:rsidTr="00D0224A">
        <w:trPr>
          <w:tblCellSpacing w:w="15" w:type="dxa"/>
        </w:trPr>
        <w:tc>
          <w:tcPr>
            <w:tcW w:w="0" w:type="auto"/>
            <w:shd w:val="clear" w:color="auto" w:fill="FFFFFF"/>
            <w:vAlign w:val="center"/>
            <w:hideMark/>
          </w:tcPr>
          <w:p w14:paraId="0BA265F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29</w:t>
            </w:r>
          </w:p>
        </w:tc>
        <w:tc>
          <w:tcPr>
            <w:tcW w:w="0" w:type="auto"/>
            <w:shd w:val="clear" w:color="auto" w:fill="FFFFFF"/>
            <w:vAlign w:val="center"/>
            <w:hideMark/>
          </w:tcPr>
          <w:p w14:paraId="702D834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/req/oas30/</w:t>
            </w:r>
            <w:proofErr w:type="spellStart"/>
            <w:r w:rsidRPr="00D0224A">
              <w:rPr>
                <w:rFonts w:ascii="Times New Roman" w:eastAsia="Times New Roman" w:hAnsi="Times New Roman" w:cs="Times New Roman"/>
                <w:b/>
                <w:bCs/>
                <w:sz w:val="24"/>
                <w:szCs w:val="24"/>
              </w:rPr>
              <w:t>oas-impl</w:t>
            </w:r>
            <w:proofErr w:type="spellEnd"/>
          </w:p>
        </w:tc>
      </w:tr>
      <w:tr w:rsidR="00D0224A" w:rsidRPr="00D0224A" w14:paraId="5020FEBA" w14:textId="77777777" w:rsidTr="00D0224A">
        <w:trPr>
          <w:tblCellSpacing w:w="15" w:type="dxa"/>
        </w:trPr>
        <w:tc>
          <w:tcPr>
            <w:tcW w:w="0" w:type="auto"/>
            <w:shd w:val="clear" w:color="auto" w:fill="FFFFFF"/>
            <w:vAlign w:val="center"/>
            <w:hideMark/>
          </w:tcPr>
          <w:p w14:paraId="7B74D79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4C7F710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API SHALL implement all capabilities specified in the OpenAPI definition.</w:t>
            </w:r>
          </w:p>
        </w:tc>
      </w:tr>
    </w:tbl>
    <w:p w14:paraId="1CD8FAD7"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11.2. Complete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6"/>
        <w:gridCol w:w="6959"/>
      </w:tblGrid>
      <w:tr w:rsidR="00D0224A" w:rsidRPr="00D0224A" w14:paraId="14502449" w14:textId="77777777" w:rsidTr="00D0224A">
        <w:trPr>
          <w:tblCellSpacing w:w="15" w:type="dxa"/>
        </w:trPr>
        <w:tc>
          <w:tcPr>
            <w:tcW w:w="0" w:type="auto"/>
            <w:shd w:val="clear" w:color="auto" w:fill="FFFFFF"/>
            <w:vAlign w:val="center"/>
            <w:hideMark/>
          </w:tcPr>
          <w:p w14:paraId="4B1BD8B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30</w:t>
            </w:r>
          </w:p>
        </w:tc>
        <w:tc>
          <w:tcPr>
            <w:tcW w:w="0" w:type="auto"/>
            <w:shd w:val="clear" w:color="auto" w:fill="FFFFFF"/>
            <w:vAlign w:val="center"/>
            <w:hideMark/>
          </w:tcPr>
          <w:p w14:paraId="06555F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/req/oas30/completeness</w:t>
            </w:r>
          </w:p>
        </w:tc>
      </w:tr>
      <w:tr w:rsidR="00D0224A" w:rsidRPr="00D0224A" w14:paraId="56248014" w14:textId="77777777" w:rsidTr="00D0224A">
        <w:trPr>
          <w:tblCellSpacing w:w="15" w:type="dxa"/>
        </w:trPr>
        <w:tc>
          <w:tcPr>
            <w:tcW w:w="0" w:type="auto"/>
            <w:shd w:val="clear" w:color="auto" w:fill="FFFFFF"/>
            <w:vAlign w:val="center"/>
            <w:hideMark/>
          </w:tcPr>
          <w:p w14:paraId="618CC0E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6FD193E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OpenAPI definition SHALL specify for each operation all </w:t>
            </w:r>
            <w:hyperlink r:id="rId244" w:anchor="http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and </w:t>
            </w:r>
            <w:hyperlink r:id="rId245" w:anchor="responseObject" w:history="1">
              <w:r w:rsidRPr="00D0224A">
                <w:rPr>
                  <w:rFonts w:ascii="Times New Roman" w:eastAsia="Times New Roman" w:hAnsi="Times New Roman" w:cs="Times New Roman"/>
                  <w:color w:val="0000FF"/>
                  <w:sz w:val="24"/>
                  <w:szCs w:val="24"/>
                  <w:u w:val="single"/>
                </w:rPr>
                <w:t>Response Objects</w:t>
              </w:r>
            </w:hyperlink>
            <w:r w:rsidRPr="00D0224A">
              <w:rPr>
                <w:rFonts w:ascii="Times New Roman" w:eastAsia="Times New Roman" w:hAnsi="Times New Roman" w:cs="Times New Roman"/>
                <w:sz w:val="24"/>
                <w:szCs w:val="24"/>
              </w:rPr>
              <w:t xml:space="preserve"> that the API uses in responses.</w:t>
            </w:r>
          </w:p>
        </w:tc>
      </w:tr>
      <w:tr w:rsidR="00D0224A" w:rsidRPr="00D0224A" w14:paraId="799CA9F1" w14:textId="77777777" w:rsidTr="00D0224A">
        <w:trPr>
          <w:tblCellSpacing w:w="15" w:type="dxa"/>
        </w:trPr>
        <w:tc>
          <w:tcPr>
            <w:tcW w:w="0" w:type="auto"/>
            <w:shd w:val="clear" w:color="auto" w:fill="FFFFFF"/>
            <w:vAlign w:val="center"/>
            <w:hideMark/>
          </w:tcPr>
          <w:p w14:paraId="515253B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w:t>
            </w:r>
          </w:p>
        </w:tc>
        <w:tc>
          <w:tcPr>
            <w:tcW w:w="0" w:type="auto"/>
            <w:shd w:val="clear" w:color="auto" w:fill="FFFFFF"/>
            <w:vAlign w:val="center"/>
            <w:hideMark/>
          </w:tcPr>
          <w:p w14:paraId="5E623BC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This includes the successful execution of an operation as well as all error situations that originate from the server.</w:t>
            </w:r>
          </w:p>
        </w:tc>
      </w:tr>
    </w:tbl>
    <w:p w14:paraId="0A30828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Note </w:t>
      </w:r>
      <w:del w:id="487" w:author="Carl Reed" w:date="2020-02-05T11:18:00Z">
        <w:r w:rsidRPr="00D0224A" w:rsidDel="00FC59EE">
          <w:rPr>
            <w:rFonts w:ascii="Times New Roman" w:eastAsia="Times New Roman" w:hAnsi="Times New Roman" w:cs="Times New Roman"/>
            <w:sz w:val="24"/>
            <w:szCs w:val="24"/>
          </w:rPr>
          <w:delText xml:space="preserve">that </w:delText>
        </w:r>
      </w:del>
      <w:r w:rsidRPr="00D0224A">
        <w:rPr>
          <w:rFonts w:ascii="Times New Roman" w:eastAsia="Times New Roman" w:hAnsi="Times New Roman" w:cs="Times New Roman"/>
          <w:sz w:val="24"/>
          <w:szCs w:val="24"/>
        </w:rPr>
        <w:t xml:space="preserve">APIs that, for example, are access-controlled (see </w:t>
      </w:r>
      <w:hyperlink r:id="rId246" w:anchor="security" w:history="1">
        <w:r w:rsidRPr="00D0224A">
          <w:rPr>
            <w:rFonts w:ascii="Times New Roman" w:eastAsia="Times New Roman" w:hAnsi="Times New Roman" w:cs="Times New Roman"/>
            <w:color w:val="0000FF"/>
            <w:sz w:val="24"/>
            <w:szCs w:val="24"/>
            <w:u w:val="single"/>
          </w:rPr>
          <w:t>Security</w:t>
        </w:r>
      </w:hyperlink>
      <w:r w:rsidRPr="00D0224A">
        <w:rPr>
          <w:rFonts w:ascii="Times New Roman" w:eastAsia="Times New Roman" w:hAnsi="Times New Roman" w:cs="Times New Roman"/>
          <w:sz w:val="24"/>
          <w:szCs w:val="24"/>
        </w:rPr>
        <w:t xml:space="preserve">), support web cache validation, </w:t>
      </w:r>
      <w:ins w:id="488" w:author="Carl Reed" w:date="2020-02-05T11:19:00Z">
        <w:r w:rsidR="00FC59EE">
          <w:rPr>
            <w:rFonts w:ascii="Times New Roman" w:eastAsia="Times New Roman" w:hAnsi="Times New Roman" w:cs="Times New Roman"/>
            <w:sz w:val="24"/>
            <w:szCs w:val="24"/>
          </w:rPr>
          <w:t xml:space="preserve">support </w:t>
        </w:r>
      </w:ins>
      <w:r w:rsidRPr="00D0224A">
        <w:rPr>
          <w:rFonts w:ascii="Times New Roman" w:eastAsia="Times New Roman" w:hAnsi="Times New Roman" w:cs="Times New Roman"/>
          <w:sz w:val="24"/>
          <w:szCs w:val="24"/>
        </w:rPr>
        <w:t>CORS</w:t>
      </w:r>
      <w:ins w:id="489" w:author="Carl Reed" w:date="2020-02-05T11:18:00Z">
        <w:r w:rsidR="00FC59EE">
          <w:rPr>
            <w:rFonts w:ascii="Times New Roman" w:eastAsia="Times New Roman" w:hAnsi="Times New Roman" w:cs="Times New Roman"/>
            <w:sz w:val="24"/>
            <w:szCs w:val="24"/>
          </w:rPr>
          <w:t>,</w:t>
        </w:r>
      </w:ins>
      <w:r w:rsidRPr="00D0224A">
        <w:rPr>
          <w:rFonts w:ascii="Times New Roman" w:eastAsia="Times New Roman" w:hAnsi="Times New Roman" w:cs="Times New Roman"/>
          <w:sz w:val="24"/>
          <w:szCs w:val="24"/>
        </w:rPr>
        <w:t xml:space="preserve"> or that use HTTP redirection will make use of additional HTTP status codes beyond regular codes such as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 for successful GET requests and </w:t>
      </w:r>
      <w:r w:rsidRPr="00D0224A">
        <w:rPr>
          <w:rFonts w:ascii="Courier New" w:eastAsia="Times New Roman" w:hAnsi="Courier New" w:cs="Courier New"/>
          <w:sz w:val="20"/>
          <w:szCs w:val="20"/>
        </w:rPr>
        <w:t>400</w:t>
      </w:r>
      <w:r w:rsidRPr="00D0224A">
        <w:rPr>
          <w:rFonts w:ascii="Times New Roman" w:eastAsia="Times New Roman" w:hAnsi="Times New Roman" w:cs="Times New Roman"/>
          <w:sz w:val="24"/>
          <w:szCs w:val="24"/>
        </w:rPr>
        <w:t xml:space="preserve">, </w:t>
      </w:r>
      <w:r w:rsidRPr="00D0224A">
        <w:rPr>
          <w:rFonts w:ascii="Courier New" w:eastAsia="Times New Roman" w:hAnsi="Courier New" w:cs="Courier New"/>
          <w:sz w:val="20"/>
          <w:szCs w:val="20"/>
        </w:rPr>
        <w:t>404</w:t>
      </w:r>
      <w:r w:rsidRPr="00D0224A">
        <w:rPr>
          <w:rFonts w:ascii="Times New Roman" w:eastAsia="Times New Roman" w:hAnsi="Times New Roman" w:cs="Times New Roman"/>
          <w:sz w:val="24"/>
          <w:szCs w:val="24"/>
        </w:rPr>
        <w:t xml:space="preserve"> or </w:t>
      </w:r>
      <w:r w:rsidRPr="00D0224A">
        <w:rPr>
          <w:rFonts w:ascii="Courier New" w:eastAsia="Times New Roman" w:hAnsi="Courier New" w:cs="Courier New"/>
          <w:sz w:val="20"/>
          <w:szCs w:val="20"/>
        </w:rPr>
        <w:t>500</w:t>
      </w:r>
      <w:r w:rsidRPr="00D0224A">
        <w:rPr>
          <w:rFonts w:ascii="Times New Roman" w:eastAsia="Times New Roman" w:hAnsi="Times New Roman" w:cs="Times New Roman"/>
          <w:sz w:val="24"/>
          <w:szCs w:val="24"/>
        </w:rPr>
        <w:t xml:space="preserve"> for error situations. See </w:t>
      </w:r>
      <w:hyperlink r:id="rId247" w:anchor="http-status-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w:t>
      </w:r>
    </w:p>
    <w:p w14:paraId="020C582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Clients have to be prepared to receive responses not documented in the OpenAPI definition. For example, additional errors may occur in the transport layer outside of the server.</w:t>
      </w:r>
    </w:p>
    <w:p w14:paraId="2E9F75B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11.3. Exceptions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8"/>
        <w:gridCol w:w="6937"/>
      </w:tblGrid>
      <w:tr w:rsidR="00D0224A" w:rsidRPr="00D0224A" w14:paraId="76B86D41" w14:textId="77777777" w:rsidTr="00D0224A">
        <w:trPr>
          <w:tblCellSpacing w:w="15" w:type="dxa"/>
        </w:trPr>
        <w:tc>
          <w:tcPr>
            <w:tcW w:w="0" w:type="auto"/>
            <w:shd w:val="clear" w:color="auto" w:fill="FFFFFF"/>
            <w:vAlign w:val="center"/>
            <w:hideMark/>
          </w:tcPr>
          <w:p w14:paraId="3674A0C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lastRenderedPageBreak/>
              <w:t>Requirement 31</w:t>
            </w:r>
          </w:p>
        </w:tc>
        <w:tc>
          <w:tcPr>
            <w:tcW w:w="0" w:type="auto"/>
            <w:shd w:val="clear" w:color="auto" w:fill="FFFFFF"/>
            <w:vAlign w:val="center"/>
            <w:hideMark/>
          </w:tcPr>
          <w:p w14:paraId="3348462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/req/oas30/exceptions-codes</w:t>
            </w:r>
          </w:p>
        </w:tc>
      </w:tr>
      <w:tr w:rsidR="00D0224A" w:rsidRPr="00D0224A" w14:paraId="42C74C90" w14:textId="77777777" w:rsidTr="00D0224A">
        <w:trPr>
          <w:tblCellSpacing w:w="15" w:type="dxa"/>
        </w:trPr>
        <w:tc>
          <w:tcPr>
            <w:tcW w:w="0" w:type="auto"/>
            <w:shd w:val="clear" w:color="auto" w:fill="FFFFFF"/>
            <w:vAlign w:val="center"/>
            <w:hideMark/>
          </w:tcPr>
          <w:p w14:paraId="1C44591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05199D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For error situations that originate from an API server, the API definition SHALL cover all applicable HTTP Status Codes.</w:t>
            </w:r>
          </w:p>
        </w:tc>
      </w:tr>
    </w:tbl>
    <w:p w14:paraId="72D105A7"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5. An exception response object definition</w:t>
      </w:r>
    </w:p>
    <w:p w14:paraId="57D2D39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description: An error occurred.</w:t>
      </w:r>
    </w:p>
    <w:p w14:paraId="4E0C7F3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content:</w:t>
      </w:r>
    </w:p>
    <w:p w14:paraId="5078D9F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application/json:</w:t>
      </w:r>
    </w:p>
    <w:p w14:paraId="474DA32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schema:</w:t>
      </w:r>
    </w:p>
    <w:p w14:paraId="0879F12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$ref: https://raw.githubusercontent.com/opengeospatial/OAPI/openapi/schemas/exception.yaml</w:t>
      </w:r>
    </w:p>
    <w:p w14:paraId="49245B8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text/html:</w:t>
      </w:r>
    </w:p>
    <w:p w14:paraId="12D80A0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schema:</w:t>
      </w:r>
    </w:p>
    <w:p w14:paraId="0505B36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46BFDF0A"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11.4. Security</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5"/>
        <w:gridCol w:w="6970"/>
      </w:tblGrid>
      <w:tr w:rsidR="00D0224A" w:rsidRPr="00D0224A" w14:paraId="3D9AFA82" w14:textId="77777777" w:rsidTr="00D0224A">
        <w:trPr>
          <w:tblCellSpacing w:w="15" w:type="dxa"/>
        </w:trPr>
        <w:tc>
          <w:tcPr>
            <w:tcW w:w="0" w:type="auto"/>
            <w:shd w:val="clear" w:color="auto" w:fill="FFFFFF"/>
            <w:vAlign w:val="center"/>
            <w:hideMark/>
          </w:tcPr>
          <w:p w14:paraId="49DC690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Requirement 32</w:t>
            </w:r>
          </w:p>
        </w:tc>
        <w:tc>
          <w:tcPr>
            <w:tcW w:w="0" w:type="auto"/>
            <w:shd w:val="clear" w:color="auto" w:fill="FFFFFF"/>
            <w:vAlign w:val="center"/>
            <w:hideMark/>
          </w:tcPr>
          <w:p w14:paraId="27B749E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/req/oas30/security</w:t>
            </w:r>
          </w:p>
        </w:tc>
      </w:tr>
      <w:tr w:rsidR="00D0224A" w:rsidRPr="00D0224A" w14:paraId="28A05562" w14:textId="77777777" w:rsidTr="00D0224A">
        <w:trPr>
          <w:tblCellSpacing w:w="15" w:type="dxa"/>
        </w:trPr>
        <w:tc>
          <w:tcPr>
            <w:tcW w:w="0" w:type="auto"/>
            <w:shd w:val="clear" w:color="auto" w:fill="FFFFFF"/>
            <w:vAlign w:val="center"/>
            <w:hideMark/>
          </w:tcPr>
          <w:p w14:paraId="7D89340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w:t>
            </w:r>
          </w:p>
        </w:tc>
        <w:tc>
          <w:tcPr>
            <w:tcW w:w="0" w:type="auto"/>
            <w:shd w:val="clear" w:color="auto" w:fill="FFFFFF"/>
            <w:vAlign w:val="center"/>
            <w:hideMark/>
          </w:tcPr>
          <w:p w14:paraId="139DD27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For cases, where the operations of the API are access-controlled, the security scheme(s) and requirements SHALL be documented in the OpenAPI definition.</w:t>
            </w:r>
          </w:p>
        </w:tc>
      </w:tr>
    </w:tbl>
    <w:p w14:paraId="29F859E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OpenAPI specification currently supports the following </w:t>
      </w:r>
      <w:hyperlink r:id="rId248" w:anchor="security-scheme-object" w:history="1">
        <w:r w:rsidRPr="00D0224A">
          <w:rPr>
            <w:rFonts w:ascii="Times New Roman" w:eastAsia="Times New Roman" w:hAnsi="Times New Roman" w:cs="Times New Roman"/>
            <w:color w:val="0000FF"/>
            <w:sz w:val="24"/>
            <w:szCs w:val="24"/>
            <w:u w:val="single"/>
          </w:rPr>
          <w:t>security schemes</w:t>
        </w:r>
      </w:hyperlink>
      <w:r w:rsidRPr="00D0224A">
        <w:rPr>
          <w:rFonts w:ascii="Times New Roman" w:eastAsia="Times New Roman" w:hAnsi="Times New Roman" w:cs="Times New Roman"/>
          <w:sz w:val="24"/>
          <w:szCs w:val="24"/>
        </w:rPr>
        <w:t>:</w:t>
      </w:r>
    </w:p>
    <w:p w14:paraId="379CFF4E" w14:textId="77777777" w:rsidR="00D0224A" w:rsidRPr="00D0224A" w:rsidRDefault="00D0224A" w:rsidP="00D0224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HTTP authentication,</w:t>
      </w:r>
    </w:p>
    <w:p w14:paraId="1CFB22C3" w14:textId="77777777" w:rsidR="00D0224A" w:rsidRPr="00D0224A" w:rsidRDefault="00D0224A" w:rsidP="00D0224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an API key (either as a header or as a query parameter),</w:t>
      </w:r>
    </w:p>
    <w:p w14:paraId="69715AFE" w14:textId="77777777" w:rsidR="00D0224A" w:rsidRPr="00D0224A" w:rsidRDefault="00D0224A" w:rsidP="00D0224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OAuth2’s common flows (implicit, password, application and access code) as defined in RFC6749, and</w:t>
      </w:r>
    </w:p>
    <w:p w14:paraId="3CBCBF67" w14:textId="77777777" w:rsidR="00D0224A" w:rsidRPr="00D0224A" w:rsidRDefault="00D0224A" w:rsidP="00D0224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OpenID Connect Discovery.</w:t>
      </w:r>
    </w:p>
    <w:p w14:paraId="3007B94C"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12. Media Types</w:t>
      </w:r>
    </w:p>
    <w:p w14:paraId="335C5B2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JSON media types that would typically be used in </w:t>
      </w:r>
      <w:del w:id="490" w:author="Carl Reed" w:date="2020-02-05T11:19:00Z">
        <w:r w:rsidRPr="00D0224A" w:rsidDel="00FC59EE">
          <w:rPr>
            <w:rFonts w:ascii="Times New Roman" w:eastAsia="Times New Roman" w:hAnsi="Times New Roman" w:cs="Times New Roman"/>
            <w:sz w:val="24"/>
            <w:szCs w:val="24"/>
          </w:rPr>
          <w:delText>o</w:delText>
        </w:r>
      </w:del>
      <w:ins w:id="491" w:author="Carl Reed" w:date="2020-02-05T11:19:00Z">
        <w:r w:rsidR="00FC59EE">
          <w:rPr>
            <w:rFonts w:ascii="Times New Roman" w:eastAsia="Times New Roman" w:hAnsi="Times New Roman" w:cs="Times New Roman"/>
            <w:sz w:val="24"/>
            <w:szCs w:val="24"/>
          </w:rPr>
          <w:t>a</w:t>
        </w:r>
      </w:ins>
      <w:r w:rsidRPr="00D0224A">
        <w:rPr>
          <w:rFonts w:ascii="Times New Roman" w:eastAsia="Times New Roman" w:hAnsi="Times New Roman" w:cs="Times New Roman"/>
          <w:sz w:val="24"/>
          <w:szCs w:val="24"/>
        </w:rPr>
        <w:t>n OGC API that supports JSON are</w:t>
      </w:r>
      <w:ins w:id="492" w:author="Carl Reed" w:date="2020-02-05T11:19:00Z">
        <w:r w:rsidR="00FC59EE">
          <w:rPr>
            <w:rFonts w:ascii="Times New Roman" w:eastAsia="Times New Roman" w:hAnsi="Times New Roman" w:cs="Times New Roman"/>
            <w:sz w:val="24"/>
            <w:szCs w:val="24"/>
          </w:rPr>
          <w:t>:</w:t>
        </w:r>
      </w:ins>
    </w:p>
    <w:p w14:paraId="79217FAB" w14:textId="77777777" w:rsidR="00D0224A" w:rsidRPr="00D0224A" w:rsidRDefault="00D0224A" w:rsidP="00D022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geo+json</w:t>
      </w:r>
      <w:proofErr w:type="spellEnd"/>
      <w:r w:rsidRPr="00D0224A">
        <w:rPr>
          <w:rFonts w:ascii="Times New Roman" w:eastAsia="Times New Roman" w:hAnsi="Times New Roman" w:cs="Times New Roman"/>
          <w:sz w:val="24"/>
          <w:szCs w:val="24"/>
        </w:rPr>
        <w:t xml:space="preserve"> for feature collections and features, and</w:t>
      </w:r>
    </w:p>
    <w:p w14:paraId="152BAC2C" w14:textId="77777777" w:rsidR="00D0224A" w:rsidRPr="00D0224A" w:rsidRDefault="00D0224A" w:rsidP="00D022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application/json</w:t>
      </w:r>
      <w:r w:rsidRPr="00D0224A">
        <w:rPr>
          <w:rFonts w:ascii="Times New Roman" w:eastAsia="Times New Roman" w:hAnsi="Times New Roman" w:cs="Times New Roman"/>
          <w:sz w:val="24"/>
          <w:szCs w:val="24"/>
        </w:rPr>
        <w:t xml:space="preserve"> for all other resources.</w:t>
      </w:r>
    </w:p>
    <w:p w14:paraId="4778E0F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XML media types that would typically occur in </w:t>
      </w:r>
      <w:ins w:id="493" w:author="Carl Reed" w:date="2020-02-05T11:19:00Z">
        <w:r w:rsidR="00FC59EE">
          <w:rPr>
            <w:rFonts w:ascii="Times New Roman" w:eastAsia="Times New Roman" w:hAnsi="Times New Roman" w:cs="Times New Roman"/>
            <w:sz w:val="24"/>
            <w:szCs w:val="24"/>
          </w:rPr>
          <w:t>a</w:t>
        </w:r>
      </w:ins>
      <w:del w:id="494" w:author="Carl Reed" w:date="2020-02-05T11:19:00Z">
        <w:r w:rsidRPr="00D0224A" w:rsidDel="00FC59EE">
          <w:rPr>
            <w:rFonts w:ascii="Times New Roman" w:eastAsia="Times New Roman" w:hAnsi="Times New Roman" w:cs="Times New Roman"/>
            <w:sz w:val="24"/>
            <w:szCs w:val="24"/>
          </w:rPr>
          <w:delText>o</w:delText>
        </w:r>
      </w:del>
      <w:r w:rsidRPr="00D0224A">
        <w:rPr>
          <w:rFonts w:ascii="Times New Roman" w:eastAsia="Times New Roman" w:hAnsi="Times New Roman" w:cs="Times New Roman"/>
          <w:sz w:val="24"/>
          <w:szCs w:val="24"/>
        </w:rPr>
        <w:t>n OGC API that supports XML are</w:t>
      </w:r>
      <w:ins w:id="495" w:author="Carl Reed" w:date="2020-02-05T11:19:00Z">
        <w:r w:rsidR="00FC59EE">
          <w:rPr>
            <w:rFonts w:ascii="Times New Roman" w:eastAsia="Times New Roman" w:hAnsi="Times New Roman" w:cs="Times New Roman"/>
            <w:sz w:val="24"/>
            <w:szCs w:val="24"/>
          </w:rPr>
          <w:t>:</w:t>
        </w:r>
      </w:ins>
    </w:p>
    <w:p w14:paraId="035A1F92" w14:textId="77777777" w:rsidR="00D0224A" w:rsidRPr="00D0224A" w:rsidRDefault="00D0224A" w:rsidP="00D0224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gml+xml;version</w:t>
      </w:r>
      <w:proofErr w:type="spellEnd"/>
      <w:r w:rsidRPr="00D0224A">
        <w:rPr>
          <w:rFonts w:ascii="Courier New" w:eastAsia="Times New Roman" w:hAnsi="Courier New" w:cs="Courier New"/>
          <w:sz w:val="20"/>
          <w:szCs w:val="20"/>
        </w:rPr>
        <w:t>=3.2</w:t>
      </w:r>
      <w:r w:rsidRPr="00D0224A">
        <w:rPr>
          <w:rFonts w:ascii="Times New Roman" w:eastAsia="Times New Roman" w:hAnsi="Times New Roman" w:cs="Times New Roman"/>
          <w:sz w:val="24"/>
          <w:szCs w:val="24"/>
        </w:rPr>
        <w:t xml:space="preserve"> for any GML 3.2 feature collections and features,</w:t>
      </w:r>
    </w:p>
    <w:p w14:paraId="3379E959" w14:textId="77777777" w:rsidR="00D0224A" w:rsidRPr="00D0224A" w:rsidRDefault="00D0224A" w:rsidP="00D0224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application/gml+xml;version=3.2;profile=http://www.opengis.net/def/profile/ogc/2.0/gml-sf0</w:t>
      </w:r>
      <w:r w:rsidRPr="00D0224A">
        <w:rPr>
          <w:rFonts w:ascii="Times New Roman" w:eastAsia="Times New Roman" w:hAnsi="Times New Roman" w:cs="Times New Roman"/>
          <w:sz w:val="24"/>
          <w:szCs w:val="24"/>
        </w:rPr>
        <w:t xml:space="preserve"> for GML 3.2 feature collections and features conforming to the GML Simple Feature Level 0 profile,</w:t>
      </w:r>
    </w:p>
    <w:p w14:paraId="66F9D5D8" w14:textId="77777777" w:rsidR="00D0224A" w:rsidRPr="00D0224A" w:rsidRDefault="00D0224A" w:rsidP="00D0224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lastRenderedPageBreak/>
        <w:t>application/gml+xml;version=3.2;profile=http://www.opengis.net/def/profile/ogc/2.0/gml-sf2</w:t>
      </w:r>
      <w:r w:rsidRPr="00D0224A">
        <w:rPr>
          <w:rFonts w:ascii="Times New Roman" w:eastAsia="Times New Roman" w:hAnsi="Times New Roman" w:cs="Times New Roman"/>
          <w:sz w:val="24"/>
          <w:szCs w:val="24"/>
        </w:rPr>
        <w:t xml:space="preserve"> for GML 3.2 feature collections and features conforming to the GML Simple Feature Level 2 profile, and</w:t>
      </w:r>
    </w:p>
    <w:p w14:paraId="198DA97F" w14:textId="77777777" w:rsidR="00D0224A" w:rsidRPr="00D0224A" w:rsidRDefault="00D0224A" w:rsidP="00D0224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application/xml</w:t>
      </w:r>
      <w:r w:rsidRPr="00D0224A">
        <w:rPr>
          <w:rFonts w:ascii="Times New Roman" w:eastAsia="Times New Roman" w:hAnsi="Times New Roman" w:cs="Times New Roman"/>
          <w:sz w:val="24"/>
          <w:szCs w:val="24"/>
        </w:rPr>
        <w:t xml:space="preserve"> for all other resources.</w:t>
      </w:r>
    </w:p>
    <w:p w14:paraId="6AAC216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typical HTML media type for all "web pages" in an OGC API would be </w:t>
      </w:r>
      <w:r w:rsidRPr="00D0224A">
        <w:rPr>
          <w:rFonts w:ascii="Courier New" w:eastAsia="Times New Roman" w:hAnsi="Courier New" w:cs="Courier New"/>
          <w:sz w:val="20"/>
          <w:szCs w:val="20"/>
        </w:rPr>
        <w:t>text/html</w:t>
      </w:r>
      <w:r w:rsidRPr="00D0224A">
        <w:rPr>
          <w:rFonts w:ascii="Times New Roman" w:eastAsia="Times New Roman" w:hAnsi="Times New Roman" w:cs="Times New Roman"/>
          <w:sz w:val="24"/>
          <w:szCs w:val="24"/>
        </w:rPr>
        <w:t>.</w:t>
      </w:r>
    </w:p>
    <w:p w14:paraId="688B974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media types for an </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definition are </w:t>
      </w:r>
      <w:proofErr w:type="spellStart"/>
      <w:proofErr w:type="gramStart"/>
      <w:r w:rsidRPr="00D0224A">
        <w:rPr>
          <w:rFonts w:ascii="Courier New" w:eastAsia="Times New Roman" w:hAnsi="Courier New" w:cs="Courier New"/>
          <w:sz w:val="20"/>
          <w:szCs w:val="20"/>
        </w:rPr>
        <w:t>vnd.oai.openapi</w:t>
      </w:r>
      <w:proofErr w:type="gramEnd"/>
      <w:r w:rsidRPr="00D0224A">
        <w:rPr>
          <w:rFonts w:ascii="Courier New" w:eastAsia="Times New Roman" w:hAnsi="Courier New" w:cs="Courier New"/>
          <w:sz w:val="20"/>
          <w:szCs w:val="20"/>
        </w:rPr>
        <w:t>+json;version</w:t>
      </w:r>
      <w:proofErr w:type="spellEnd"/>
      <w:r w:rsidRPr="00D0224A">
        <w:rPr>
          <w:rFonts w:ascii="Courier New" w:eastAsia="Times New Roman" w:hAnsi="Courier New" w:cs="Courier New"/>
          <w:sz w:val="20"/>
          <w:szCs w:val="20"/>
        </w:rPr>
        <w:t>=3.0</w:t>
      </w:r>
      <w:r w:rsidRPr="00D0224A">
        <w:rPr>
          <w:rFonts w:ascii="Times New Roman" w:eastAsia="Times New Roman" w:hAnsi="Times New Roman" w:cs="Times New Roman"/>
          <w:sz w:val="24"/>
          <w:szCs w:val="24"/>
        </w:rPr>
        <w:t xml:space="preserve"> (JSON) and </w:t>
      </w: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vnd.oai.openapi;version</w:t>
      </w:r>
      <w:proofErr w:type="spellEnd"/>
      <w:r w:rsidRPr="00D0224A">
        <w:rPr>
          <w:rFonts w:ascii="Courier New" w:eastAsia="Times New Roman" w:hAnsi="Courier New" w:cs="Courier New"/>
          <w:sz w:val="20"/>
          <w:szCs w:val="20"/>
        </w:rPr>
        <w:t>=3.0</w:t>
      </w:r>
      <w:r w:rsidRPr="00D0224A">
        <w:rPr>
          <w:rFonts w:ascii="Times New Roman" w:eastAsia="Times New Roman" w:hAnsi="Times New Roman" w:cs="Times New Roman"/>
          <w:sz w:val="24"/>
          <w:szCs w:val="24"/>
        </w:rPr>
        <w:t xml:space="preserve"> (YAML).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7980"/>
      </w:tblGrid>
      <w:tr w:rsidR="00D0224A" w:rsidRPr="00D0224A" w14:paraId="5B035AEE" w14:textId="77777777" w:rsidTr="00D0224A">
        <w:trPr>
          <w:tblCellSpacing w:w="15" w:type="dxa"/>
        </w:trPr>
        <w:tc>
          <w:tcPr>
            <w:tcW w:w="0" w:type="auto"/>
            <w:vAlign w:val="center"/>
            <w:hideMark/>
          </w:tcPr>
          <w:p w14:paraId="4E379DF1" w14:textId="77777777" w:rsidR="00D0224A" w:rsidRPr="00D0224A" w:rsidRDefault="00D0224A" w:rsidP="00D0224A">
            <w:pPr>
              <w:spacing w:after="0" w:line="240" w:lineRule="auto"/>
              <w:divId w:val="1137994587"/>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46B2F8E6"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The OpenAPI media type has not been registered yet with IANA and may change. </w:t>
            </w:r>
          </w:p>
        </w:tc>
      </w:tr>
    </w:tbl>
    <w:p w14:paraId="2AC45253"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Annex A: Abstract Test Suite (Normative)</w:t>
      </w:r>
    </w:p>
    <w:p w14:paraId="48970947"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A.1. Introduction</w:t>
      </w:r>
    </w:p>
    <w:p w14:paraId="654BBB7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OGC Web APIs are not a Web Service</w:t>
      </w:r>
      <w:del w:id="496" w:author="Carl Reed" w:date="2020-02-05T11:20:00Z">
        <w:r w:rsidRPr="00D0224A" w:rsidDel="00FC59EE">
          <w:rPr>
            <w:rFonts w:ascii="Times New Roman" w:eastAsia="Times New Roman" w:hAnsi="Times New Roman" w:cs="Times New Roman"/>
            <w:sz w:val="24"/>
            <w:szCs w:val="24"/>
          </w:rPr>
          <w:delText>s</w:delText>
        </w:r>
      </w:del>
      <w:r w:rsidRPr="00D0224A">
        <w:rPr>
          <w:rFonts w:ascii="Times New Roman" w:eastAsia="Times New Roman" w:hAnsi="Times New Roman" w:cs="Times New Roman"/>
          <w:sz w:val="24"/>
          <w:szCs w:val="24"/>
        </w:rPr>
        <w:t xml:space="preserve"> in the traditional sense. Rather, they define the behavior and content of a set of Resources exposed through a Web Application Programing Interface (Web API). Therefore, an API may expose resources in addition to those defined by the standard. A test engine must be able to traverse the API, identify and validate test points, and ignore resource paths which are not to be tested.</w:t>
      </w:r>
    </w:p>
    <w:p w14:paraId="25629EF1"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A.2. Conformance Class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95"/>
        <w:gridCol w:w="6310"/>
      </w:tblGrid>
      <w:tr w:rsidR="00D0224A" w:rsidRPr="00D0224A" w14:paraId="479E854C" w14:textId="77777777" w:rsidTr="00D0224A">
        <w:trPr>
          <w:tblCellSpacing w:w="15" w:type="dxa"/>
        </w:trPr>
        <w:tc>
          <w:tcPr>
            <w:tcW w:w="0" w:type="auto"/>
            <w:gridSpan w:val="2"/>
            <w:shd w:val="clear" w:color="auto" w:fill="FFFFFF"/>
            <w:vAlign w:val="center"/>
            <w:hideMark/>
          </w:tcPr>
          <w:p w14:paraId="5378429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Conformance Class</w:t>
            </w:r>
          </w:p>
        </w:tc>
      </w:tr>
      <w:tr w:rsidR="00D0224A" w:rsidRPr="00D0224A" w14:paraId="0D3105F7" w14:textId="77777777" w:rsidTr="00D0224A">
        <w:trPr>
          <w:tblCellSpacing w:w="15" w:type="dxa"/>
        </w:trPr>
        <w:tc>
          <w:tcPr>
            <w:tcW w:w="0" w:type="auto"/>
            <w:gridSpan w:val="2"/>
            <w:shd w:val="clear" w:color="auto" w:fill="FFFFFF"/>
            <w:vAlign w:val="center"/>
            <w:hideMark/>
          </w:tcPr>
          <w:p w14:paraId="276C9F89"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49" w:history="1">
              <w:r w:rsidR="00D0224A" w:rsidRPr="00D0224A">
                <w:rPr>
                  <w:rFonts w:ascii="Times New Roman" w:eastAsia="Times New Roman" w:hAnsi="Times New Roman" w:cs="Times New Roman"/>
                  <w:color w:val="0000FF"/>
                  <w:sz w:val="24"/>
                  <w:szCs w:val="24"/>
                  <w:u w:val="single"/>
                </w:rPr>
                <w:t>http://www.opengis.net/spec/ogcapi-common/1.0/conf/core</w:t>
              </w:r>
            </w:hyperlink>
          </w:p>
        </w:tc>
      </w:tr>
      <w:tr w:rsidR="00D0224A" w:rsidRPr="00D0224A" w14:paraId="3464AFB7" w14:textId="77777777" w:rsidTr="00D0224A">
        <w:trPr>
          <w:tblCellSpacing w:w="15" w:type="dxa"/>
        </w:trPr>
        <w:tc>
          <w:tcPr>
            <w:tcW w:w="0" w:type="auto"/>
            <w:shd w:val="clear" w:color="auto" w:fill="FFFFFF"/>
            <w:vAlign w:val="center"/>
            <w:hideMark/>
          </w:tcPr>
          <w:p w14:paraId="2CBE9B3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27564A1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14435C4F" w14:textId="77777777" w:rsidTr="00D0224A">
        <w:trPr>
          <w:tblCellSpacing w:w="15" w:type="dxa"/>
        </w:trPr>
        <w:tc>
          <w:tcPr>
            <w:tcW w:w="0" w:type="auto"/>
            <w:shd w:val="clear" w:color="auto" w:fill="FFFFFF"/>
            <w:vAlign w:val="center"/>
            <w:hideMark/>
          </w:tcPr>
          <w:p w14:paraId="15B5E0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Requirements Class</w:t>
            </w:r>
          </w:p>
        </w:tc>
        <w:tc>
          <w:tcPr>
            <w:tcW w:w="0" w:type="auto"/>
            <w:shd w:val="clear" w:color="auto" w:fill="FFFFFF"/>
            <w:vAlign w:val="center"/>
            <w:hideMark/>
          </w:tcPr>
          <w:p w14:paraId="7D6484B0"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0" w:anchor="rc_core" w:history="1">
              <w:r w:rsidR="00D0224A" w:rsidRPr="00D0224A">
                <w:rPr>
                  <w:rFonts w:ascii="Times New Roman" w:eastAsia="Times New Roman" w:hAnsi="Times New Roman" w:cs="Times New Roman"/>
                  <w:color w:val="0000FF"/>
                  <w:sz w:val="24"/>
                  <w:szCs w:val="24"/>
                  <w:u w:val="single"/>
                </w:rPr>
                <w:t>http://www.opengis.net/spec/ogcapi_common/1.0/req/core</w:t>
              </w:r>
            </w:hyperlink>
          </w:p>
        </w:tc>
      </w:tr>
    </w:tbl>
    <w:p w14:paraId="77390CA7"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A.2.1. General Tests</w:t>
      </w:r>
    </w:p>
    <w:p w14:paraId="62A74738"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HTTP</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6"/>
        <w:gridCol w:w="7049"/>
      </w:tblGrid>
      <w:tr w:rsidR="00D0224A" w:rsidRPr="00D0224A" w14:paraId="160A9AEB" w14:textId="77777777" w:rsidTr="00D0224A">
        <w:trPr>
          <w:tblCellSpacing w:w="15" w:type="dxa"/>
        </w:trPr>
        <w:tc>
          <w:tcPr>
            <w:tcW w:w="0" w:type="auto"/>
            <w:shd w:val="clear" w:color="auto" w:fill="FFFFFF"/>
            <w:vAlign w:val="center"/>
            <w:hideMark/>
          </w:tcPr>
          <w:p w14:paraId="4664268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w:t>
            </w:r>
          </w:p>
        </w:tc>
        <w:tc>
          <w:tcPr>
            <w:tcW w:w="0" w:type="auto"/>
            <w:shd w:val="clear" w:color="auto" w:fill="FFFFFF"/>
            <w:vAlign w:val="center"/>
            <w:hideMark/>
          </w:tcPr>
          <w:p w14:paraId="0B27EF0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/core/http</w:t>
            </w:r>
          </w:p>
        </w:tc>
      </w:tr>
      <w:tr w:rsidR="00D0224A" w:rsidRPr="00D0224A" w14:paraId="083F6CD8" w14:textId="77777777" w:rsidTr="00D0224A">
        <w:trPr>
          <w:tblCellSpacing w:w="15" w:type="dxa"/>
        </w:trPr>
        <w:tc>
          <w:tcPr>
            <w:tcW w:w="0" w:type="auto"/>
            <w:shd w:val="clear" w:color="auto" w:fill="FFFFFF"/>
            <w:vAlign w:val="center"/>
            <w:hideMark/>
          </w:tcPr>
          <w:p w14:paraId="2FE5F10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235B7FB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resource paths advertised through the API conform with HTTP 1.1 and, where appropr</w:t>
            </w:r>
            <w:ins w:id="497" w:author="Carl Reed" w:date="2020-02-05T11:20:00Z">
              <w:r w:rsidR="00FC59EE">
                <w:rPr>
                  <w:rFonts w:ascii="Times New Roman" w:eastAsia="Times New Roman" w:hAnsi="Times New Roman" w:cs="Times New Roman"/>
                  <w:sz w:val="24"/>
                  <w:szCs w:val="24"/>
                </w:rPr>
                <w:t>i</w:t>
              </w:r>
            </w:ins>
            <w:r w:rsidRPr="00D0224A">
              <w:rPr>
                <w:rFonts w:ascii="Times New Roman" w:eastAsia="Times New Roman" w:hAnsi="Times New Roman" w:cs="Times New Roman"/>
                <w:sz w:val="24"/>
                <w:szCs w:val="24"/>
              </w:rPr>
              <w:t>ate, TLS.</w:t>
            </w:r>
          </w:p>
        </w:tc>
      </w:tr>
      <w:tr w:rsidR="00D0224A" w:rsidRPr="00D0224A" w14:paraId="4B4B13BB" w14:textId="77777777" w:rsidTr="00D0224A">
        <w:trPr>
          <w:tblCellSpacing w:w="15" w:type="dxa"/>
        </w:trPr>
        <w:tc>
          <w:tcPr>
            <w:tcW w:w="0" w:type="auto"/>
            <w:shd w:val="clear" w:color="auto" w:fill="FFFFFF"/>
            <w:vAlign w:val="center"/>
            <w:hideMark/>
          </w:tcPr>
          <w:p w14:paraId="043F5A6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0D7B391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1" w:anchor="req_core_http" w:history="1">
              <w:r w:rsidR="00D0224A" w:rsidRPr="00D0224A">
                <w:rPr>
                  <w:rFonts w:ascii="Times New Roman" w:eastAsia="Times New Roman" w:hAnsi="Times New Roman" w:cs="Times New Roman"/>
                  <w:color w:val="0000FF"/>
                  <w:sz w:val="24"/>
                  <w:szCs w:val="24"/>
                  <w:u w:val="single"/>
                </w:rPr>
                <w:t>/req/core/http</w:t>
              </w:r>
            </w:hyperlink>
          </w:p>
        </w:tc>
      </w:tr>
      <w:tr w:rsidR="00D0224A" w:rsidRPr="00D0224A" w14:paraId="2B84DE85" w14:textId="77777777" w:rsidTr="00D0224A">
        <w:trPr>
          <w:tblCellSpacing w:w="15" w:type="dxa"/>
        </w:trPr>
        <w:tc>
          <w:tcPr>
            <w:tcW w:w="0" w:type="auto"/>
            <w:shd w:val="clear" w:color="auto" w:fill="FFFFFF"/>
            <w:vAlign w:val="center"/>
            <w:hideMark/>
          </w:tcPr>
          <w:p w14:paraId="1A40D2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43EAF686" w14:textId="77777777" w:rsidR="00D0224A" w:rsidRPr="00D0224A" w:rsidRDefault="00D0224A" w:rsidP="00D0224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All compliance tests shall be configured to use the HTTP 1.1 protocol exclusively.</w:t>
            </w:r>
          </w:p>
          <w:p w14:paraId="28003884" w14:textId="77777777" w:rsidR="00D0224A" w:rsidRPr="00D0224A" w:rsidRDefault="00D0224A" w:rsidP="00D0224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APIs which support HTTPS, all compliance tests shall be configured to use </w:t>
            </w:r>
            <w:hyperlink r:id="rId252" w:anchor="rfc2818" w:history="1">
              <w:r w:rsidRPr="00D0224A">
                <w:rPr>
                  <w:rFonts w:ascii="Times New Roman" w:eastAsia="Times New Roman" w:hAnsi="Times New Roman" w:cs="Times New Roman"/>
                  <w:color w:val="0000FF"/>
                  <w:sz w:val="24"/>
                  <w:szCs w:val="24"/>
                  <w:u w:val="single"/>
                </w:rPr>
                <w:t>HTTP over TLS</w:t>
              </w:r>
            </w:hyperlink>
            <w:r w:rsidRPr="00D0224A">
              <w:rPr>
                <w:rFonts w:ascii="Times New Roman" w:eastAsia="Times New Roman" w:hAnsi="Times New Roman" w:cs="Times New Roman"/>
                <w:sz w:val="24"/>
                <w:szCs w:val="24"/>
              </w:rPr>
              <w:t xml:space="preserve"> (RFC 2818) with their HTTP </w:t>
            </w:r>
            <w:r w:rsidRPr="00D0224A">
              <w:rPr>
                <w:rFonts w:ascii="Times New Roman" w:eastAsia="Times New Roman" w:hAnsi="Times New Roman" w:cs="Times New Roman"/>
                <w:sz w:val="24"/>
                <w:szCs w:val="24"/>
              </w:rPr>
              <w:lastRenderedPageBreak/>
              <w:t>1.1 protocol.</w:t>
            </w:r>
          </w:p>
        </w:tc>
      </w:tr>
    </w:tbl>
    <w:p w14:paraId="2359617F"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lastRenderedPageBreak/>
        <w:t>A.2.2. Landing Page {root}/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58"/>
        <w:gridCol w:w="6947"/>
      </w:tblGrid>
      <w:tr w:rsidR="00D0224A" w:rsidRPr="00D0224A" w14:paraId="6292B01D" w14:textId="77777777" w:rsidTr="00D0224A">
        <w:trPr>
          <w:tblCellSpacing w:w="15" w:type="dxa"/>
        </w:trPr>
        <w:tc>
          <w:tcPr>
            <w:tcW w:w="0" w:type="auto"/>
            <w:shd w:val="clear" w:color="auto" w:fill="FFFFFF"/>
            <w:vAlign w:val="center"/>
            <w:hideMark/>
          </w:tcPr>
          <w:p w14:paraId="36FDFC0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w:t>
            </w:r>
          </w:p>
        </w:tc>
        <w:tc>
          <w:tcPr>
            <w:tcW w:w="0" w:type="auto"/>
            <w:shd w:val="clear" w:color="auto" w:fill="FFFFFF"/>
            <w:vAlign w:val="center"/>
            <w:hideMark/>
          </w:tcPr>
          <w:p w14:paraId="48BBAAC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/core/root-op</w:t>
            </w:r>
          </w:p>
        </w:tc>
      </w:tr>
      <w:tr w:rsidR="00D0224A" w:rsidRPr="00D0224A" w14:paraId="2324700D" w14:textId="77777777" w:rsidTr="00D0224A">
        <w:trPr>
          <w:tblCellSpacing w:w="15" w:type="dxa"/>
        </w:trPr>
        <w:tc>
          <w:tcPr>
            <w:tcW w:w="0" w:type="auto"/>
            <w:shd w:val="clear" w:color="auto" w:fill="FFFFFF"/>
            <w:vAlign w:val="center"/>
            <w:hideMark/>
          </w:tcPr>
          <w:p w14:paraId="307B27F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7FBA24D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landing page can be retrieved from the expected location.</w:t>
            </w:r>
          </w:p>
        </w:tc>
      </w:tr>
      <w:tr w:rsidR="00D0224A" w:rsidRPr="00D0224A" w14:paraId="1FCEE1DD" w14:textId="77777777" w:rsidTr="00D0224A">
        <w:trPr>
          <w:tblCellSpacing w:w="15" w:type="dxa"/>
        </w:trPr>
        <w:tc>
          <w:tcPr>
            <w:tcW w:w="0" w:type="auto"/>
            <w:shd w:val="clear" w:color="auto" w:fill="FFFFFF"/>
            <w:vAlign w:val="center"/>
            <w:hideMark/>
          </w:tcPr>
          <w:p w14:paraId="47EB66A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2CCF17C0"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3" w:anchor="req_core_root-op" w:history="1">
              <w:r w:rsidR="00D0224A" w:rsidRPr="00D0224A">
                <w:rPr>
                  <w:rFonts w:ascii="Times New Roman" w:eastAsia="Times New Roman" w:hAnsi="Times New Roman" w:cs="Times New Roman"/>
                  <w:color w:val="0000FF"/>
                  <w:sz w:val="24"/>
                  <w:szCs w:val="24"/>
                  <w:u w:val="single"/>
                </w:rPr>
                <w:t>/req/core/root-op</w:t>
              </w:r>
            </w:hyperlink>
          </w:p>
        </w:tc>
      </w:tr>
      <w:tr w:rsidR="00D0224A" w:rsidRPr="00D0224A" w14:paraId="25D097AD" w14:textId="77777777" w:rsidTr="00D0224A">
        <w:trPr>
          <w:tblCellSpacing w:w="15" w:type="dxa"/>
        </w:trPr>
        <w:tc>
          <w:tcPr>
            <w:tcW w:w="0" w:type="auto"/>
            <w:shd w:val="clear" w:color="auto" w:fill="FFFFFF"/>
            <w:vAlign w:val="center"/>
            <w:hideMark/>
          </w:tcPr>
          <w:p w14:paraId="5EBBAF3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613D4883" w14:textId="77777777" w:rsidR="00D0224A" w:rsidRPr="00D0224A" w:rsidRDefault="00D0224A" w:rsidP="00D0224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Issue an HTTP GET request to the URL {root}/</w:t>
            </w:r>
          </w:p>
          <w:p w14:paraId="0713B5A4" w14:textId="77777777" w:rsidR="00D0224A" w:rsidRPr="00D0224A" w:rsidRDefault="00D0224A" w:rsidP="00D0224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document was returned with a status code 200</w:t>
            </w:r>
          </w:p>
          <w:p w14:paraId="1A2C0536" w14:textId="77777777" w:rsidR="00D0224A" w:rsidRPr="00D0224A" w:rsidRDefault="00D0224A" w:rsidP="00D0224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contents of the returned document using test </w:t>
            </w:r>
            <w:hyperlink r:id="rId254" w:anchor="ats_core_root-success"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/core/root-success</w:t>
              </w:r>
            </w:hyperlink>
            <w:r w:rsidRPr="00D0224A">
              <w:rPr>
                <w:rFonts w:ascii="Times New Roman" w:eastAsia="Times New Roman" w:hAnsi="Times New Roman" w:cs="Times New Roman"/>
                <w:sz w:val="24"/>
                <w:szCs w:val="24"/>
              </w:rPr>
              <w:t>.</w:t>
            </w:r>
          </w:p>
        </w:tc>
      </w:tr>
    </w:tbl>
    <w:p w14:paraId="4E577E05"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1"/>
        <w:gridCol w:w="7004"/>
      </w:tblGrid>
      <w:tr w:rsidR="00D0224A" w:rsidRPr="00D0224A" w14:paraId="365FC386" w14:textId="77777777" w:rsidTr="00D0224A">
        <w:trPr>
          <w:tblCellSpacing w:w="15" w:type="dxa"/>
        </w:trPr>
        <w:tc>
          <w:tcPr>
            <w:tcW w:w="0" w:type="auto"/>
            <w:shd w:val="clear" w:color="auto" w:fill="FFFFFF"/>
            <w:vAlign w:val="center"/>
            <w:hideMark/>
          </w:tcPr>
          <w:p w14:paraId="0D8A6C2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3</w:t>
            </w:r>
          </w:p>
        </w:tc>
        <w:tc>
          <w:tcPr>
            <w:tcW w:w="0" w:type="auto"/>
            <w:shd w:val="clear" w:color="auto" w:fill="FFFFFF"/>
            <w:vAlign w:val="center"/>
            <w:hideMark/>
          </w:tcPr>
          <w:p w14:paraId="12648C1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/core/root-success</w:t>
            </w:r>
          </w:p>
        </w:tc>
      </w:tr>
      <w:tr w:rsidR="00D0224A" w:rsidRPr="00D0224A" w14:paraId="6B9B88E9" w14:textId="77777777" w:rsidTr="00D0224A">
        <w:trPr>
          <w:tblCellSpacing w:w="15" w:type="dxa"/>
        </w:trPr>
        <w:tc>
          <w:tcPr>
            <w:tcW w:w="0" w:type="auto"/>
            <w:shd w:val="clear" w:color="auto" w:fill="FFFFFF"/>
            <w:vAlign w:val="center"/>
            <w:hideMark/>
          </w:tcPr>
          <w:p w14:paraId="12DCAB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36B57D7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landing page complies with the require structure and contents.</w:t>
            </w:r>
          </w:p>
        </w:tc>
      </w:tr>
      <w:tr w:rsidR="00D0224A" w:rsidRPr="00D0224A" w14:paraId="30C89552" w14:textId="77777777" w:rsidTr="00D0224A">
        <w:trPr>
          <w:tblCellSpacing w:w="15" w:type="dxa"/>
        </w:trPr>
        <w:tc>
          <w:tcPr>
            <w:tcW w:w="0" w:type="auto"/>
            <w:shd w:val="clear" w:color="auto" w:fill="FFFFFF"/>
            <w:vAlign w:val="center"/>
            <w:hideMark/>
          </w:tcPr>
          <w:p w14:paraId="48E0397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5D08AC58"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5" w:anchor="req_core_root-success" w:history="1">
              <w:r w:rsidR="00D0224A" w:rsidRPr="00D0224A">
                <w:rPr>
                  <w:rFonts w:ascii="Times New Roman" w:eastAsia="Times New Roman" w:hAnsi="Times New Roman" w:cs="Times New Roman"/>
                  <w:color w:val="0000FF"/>
                  <w:sz w:val="24"/>
                  <w:szCs w:val="24"/>
                  <w:u w:val="single"/>
                </w:rPr>
                <w:t>/req/core/root-success</w:t>
              </w:r>
            </w:hyperlink>
          </w:p>
        </w:tc>
      </w:tr>
      <w:tr w:rsidR="00D0224A" w:rsidRPr="00D0224A" w14:paraId="7BDADB77" w14:textId="77777777" w:rsidTr="00D0224A">
        <w:trPr>
          <w:tblCellSpacing w:w="15" w:type="dxa"/>
        </w:trPr>
        <w:tc>
          <w:tcPr>
            <w:tcW w:w="0" w:type="auto"/>
            <w:shd w:val="clear" w:color="auto" w:fill="FFFFFF"/>
            <w:vAlign w:val="center"/>
            <w:hideMark/>
          </w:tcPr>
          <w:p w14:paraId="1A152D1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39700EC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landing page for all supported media types using the resources and tests identified in </w:t>
            </w:r>
            <w:hyperlink r:id="rId256" w:anchor="landing-page-schema" w:history="1">
              <w:r w:rsidRPr="00D0224A">
                <w:rPr>
                  <w:rFonts w:ascii="Times New Roman" w:eastAsia="Times New Roman" w:hAnsi="Times New Roman" w:cs="Times New Roman"/>
                  <w:color w:val="0000FF"/>
                  <w:sz w:val="24"/>
                  <w:szCs w:val="24"/>
                  <w:u w:val="single"/>
                </w:rPr>
                <w:t>Table 7</w:t>
              </w:r>
            </w:hyperlink>
          </w:p>
          <w:p w14:paraId="1AF36A9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For formats that require manual inspection, perform the following:</w:t>
            </w:r>
          </w:p>
          <w:p w14:paraId="074DFB14" w14:textId="77777777" w:rsidR="00D0224A" w:rsidRPr="00D0224A" w:rsidRDefault="00D0224A" w:rsidP="00D0224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landing page includes a "service-desc" and/or "service-doc" link to an API Definition</w:t>
            </w:r>
          </w:p>
          <w:p w14:paraId="55A5F346" w14:textId="77777777" w:rsidR="00D0224A" w:rsidRPr="00D0224A" w:rsidRDefault="00D0224A" w:rsidP="00D0224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landing page includes a "conformance" link to the conformance class declaration</w:t>
            </w:r>
          </w:p>
          <w:p w14:paraId="5A72A96F" w14:textId="77777777" w:rsidR="00D0224A" w:rsidRPr="00D0224A" w:rsidRDefault="00D0224A" w:rsidP="00D0224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landing page includes a "data" link to the Feature contents.</w:t>
            </w:r>
          </w:p>
        </w:tc>
      </w:tr>
    </w:tbl>
    <w:p w14:paraId="162263C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landing page may be retrieved in a number of different formats. The following table identifies the applicable schema document for each format and the test to be used to validate the landing page against that schema. All supported formats should be exercised.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9"/>
        <w:gridCol w:w="3500"/>
        <w:gridCol w:w="3526"/>
      </w:tblGrid>
      <w:tr w:rsidR="00D0224A" w:rsidRPr="00D0224A" w14:paraId="545861C0" w14:textId="77777777" w:rsidTr="00D0224A">
        <w:trPr>
          <w:tblHeader/>
          <w:tblCellSpacing w:w="15" w:type="dxa"/>
        </w:trPr>
        <w:tc>
          <w:tcPr>
            <w:tcW w:w="0" w:type="auto"/>
            <w:gridSpan w:val="3"/>
            <w:tcBorders>
              <w:top w:val="nil"/>
              <w:left w:val="nil"/>
              <w:bottom w:val="nil"/>
              <w:right w:val="nil"/>
            </w:tcBorders>
            <w:shd w:val="clear" w:color="auto" w:fill="FFFFFF"/>
            <w:vAlign w:val="center"/>
            <w:hideMark/>
          </w:tcPr>
          <w:p w14:paraId="4059E94F"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7. Schema and Tests for Landing Pages</w:t>
            </w:r>
          </w:p>
        </w:tc>
      </w:tr>
      <w:tr w:rsidR="00D0224A" w:rsidRPr="00D0224A" w14:paraId="2585CB83" w14:textId="77777777" w:rsidTr="00D0224A">
        <w:trPr>
          <w:tblHeader/>
          <w:tblCellSpacing w:w="15" w:type="dxa"/>
        </w:trPr>
        <w:tc>
          <w:tcPr>
            <w:tcW w:w="0" w:type="auto"/>
            <w:shd w:val="clear" w:color="auto" w:fill="FFFFFF"/>
            <w:vAlign w:val="center"/>
            <w:hideMark/>
          </w:tcPr>
          <w:p w14:paraId="5DAAEBB9"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Format</w:t>
            </w:r>
          </w:p>
        </w:tc>
        <w:tc>
          <w:tcPr>
            <w:tcW w:w="0" w:type="auto"/>
            <w:shd w:val="clear" w:color="auto" w:fill="FFFFFF"/>
            <w:vAlign w:val="center"/>
            <w:hideMark/>
          </w:tcPr>
          <w:p w14:paraId="01220468"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Schema Document</w:t>
            </w:r>
          </w:p>
        </w:tc>
        <w:tc>
          <w:tcPr>
            <w:tcW w:w="0" w:type="auto"/>
            <w:shd w:val="clear" w:color="auto" w:fill="FFFFFF"/>
            <w:vAlign w:val="center"/>
            <w:hideMark/>
          </w:tcPr>
          <w:p w14:paraId="110FC859"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Test ID</w:t>
            </w:r>
          </w:p>
        </w:tc>
      </w:tr>
      <w:tr w:rsidR="00D0224A" w:rsidRPr="00D0224A" w14:paraId="3227687F" w14:textId="77777777" w:rsidTr="00D0224A">
        <w:trPr>
          <w:tblCellSpacing w:w="15" w:type="dxa"/>
        </w:trPr>
        <w:tc>
          <w:tcPr>
            <w:tcW w:w="0" w:type="auto"/>
            <w:shd w:val="clear" w:color="auto" w:fill="FFFFFF"/>
            <w:vAlign w:val="center"/>
            <w:hideMark/>
          </w:tcPr>
          <w:p w14:paraId="18DD230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HTML</w:t>
            </w:r>
          </w:p>
        </w:tc>
        <w:tc>
          <w:tcPr>
            <w:tcW w:w="0" w:type="auto"/>
            <w:shd w:val="clear" w:color="auto" w:fill="FFFFFF"/>
            <w:vAlign w:val="center"/>
            <w:hideMark/>
          </w:tcPr>
          <w:p w14:paraId="7695180B"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7" w:history="1">
              <w:proofErr w:type="spellStart"/>
              <w:r w:rsidR="00D0224A" w:rsidRPr="00D0224A">
                <w:rPr>
                  <w:rFonts w:ascii="Times New Roman" w:eastAsia="Times New Roman" w:hAnsi="Times New Roman" w:cs="Times New Roman"/>
                  <w:color w:val="0000FF"/>
                  <w:sz w:val="24"/>
                  <w:szCs w:val="24"/>
                  <w:u w:val="single"/>
                </w:rPr>
                <w:t>landingPage.json</w:t>
              </w:r>
              <w:proofErr w:type="spellEnd"/>
            </w:hyperlink>
          </w:p>
        </w:tc>
        <w:tc>
          <w:tcPr>
            <w:tcW w:w="0" w:type="auto"/>
            <w:shd w:val="clear" w:color="auto" w:fill="FFFFFF"/>
            <w:vAlign w:val="center"/>
            <w:hideMark/>
          </w:tcPr>
          <w:p w14:paraId="50C86068"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8" w:anchor="ats_html_content" w:history="1">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ats</w:t>
              </w:r>
              <w:proofErr w:type="spellEnd"/>
              <w:r w:rsidR="00D0224A" w:rsidRPr="00D0224A">
                <w:rPr>
                  <w:rFonts w:ascii="Times New Roman" w:eastAsia="Times New Roman" w:hAnsi="Times New Roman" w:cs="Times New Roman"/>
                  <w:color w:val="0000FF"/>
                  <w:sz w:val="24"/>
                  <w:szCs w:val="24"/>
                  <w:u w:val="single"/>
                </w:rPr>
                <w:t>/html/content</w:t>
              </w:r>
            </w:hyperlink>
          </w:p>
        </w:tc>
      </w:tr>
      <w:tr w:rsidR="00D0224A" w:rsidRPr="00D0224A" w14:paraId="276C9704" w14:textId="77777777" w:rsidTr="00D0224A">
        <w:trPr>
          <w:tblCellSpacing w:w="15" w:type="dxa"/>
        </w:trPr>
        <w:tc>
          <w:tcPr>
            <w:tcW w:w="0" w:type="auto"/>
            <w:shd w:val="clear" w:color="auto" w:fill="FFFFFF"/>
            <w:vAlign w:val="center"/>
            <w:hideMark/>
          </w:tcPr>
          <w:p w14:paraId="2CE0AD8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JSON</w:t>
            </w:r>
          </w:p>
        </w:tc>
        <w:tc>
          <w:tcPr>
            <w:tcW w:w="0" w:type="auto"/>
            <w:shd w:val="clear" w:color="auto" w:fill="FFFFFF"/>
            <w:vAlign w:val="center"/>
            <w:hideMark/>
          </w:tcPr>
          <w:p w14:paraId="426CC76A"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59" w:history="1">
              <w:proofErr w:type="spellStart"/>
              <w:r w:rsidR="00D0224A" w:rsidRPr="00D0224A">
                <w:rPr>
                  <w:rFonts w:ascii="Times New Roman" w:eastAsia="Times New Roman" w:hAnsi="Times New Roman" w:cs="Times New Roman"/>
                  <w:color w:val="0000FF"/>
                  <w:sz w:val="24"/>
                  <w:szCs w:val="24"/>
                  <w:u w:val="single"/>
                </w:rPr>
                <w:t>landingPage.json</w:t>
              </w:r>
              <w:proofErr w:type="spellEnd"/>
            </w:hyperlink>
          </w:p>
        </w:tc>
        <w:tc>
          <w:tcPr>
            <w:tcW w:w="0" w:type="auto"/>
            <w:shd w:val="clear" w:color="auto" w:fill="FFFFFF"/>
            <w:vAlign w:val="center"/>
            <w:hideMark/>
          </w:tcPr>
          <w:p w14:paraId="622B0506"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0" w:anchor="ats_geojson_content" w:history="1">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ats</w:t>
              </w:r>
              <w:proofErr w:type="spellEnd"/>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geojson</w:t>
              </w:r>
              <w:proofErr w:type="spellEnd"/>
              <w:r w:rsidR="00D0224A" w:rsidRPr="00D0224A">
                <w:rPr>
                  <w:rFonts w:ascii="Times New Roman" w:eastAsia="Times New Roman" w:hAnsi="Times New Roman" w:cs="Times New Roman"/>
                  <w:color w:val="0000FF"/>
                  <w:sz w:val="24"/>
                  <w:szCs w:val="24"/>
                  <w:u w:val="single"/>
                </w:rPr>
                <w:t>/content</w:t>
              </w:r>
            </w:hyperlink>
          </w:p>
        </w:tc>
      </w:tr>
    </w:tbl>
    <w:p w14:paraId="0BEA3425"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A.2.3. API Definition Path {root}/</w:t>
      </w:r>
      <w:proofErr w:type="spellStart"/>
      <w:r w:rsidRPr="00D0224A">
        <w:rPr>
          <w:rFonts w:ascii="Times New Roman" w:eastAsia="Times New Roman" w:hAnsi="Times New Roman" w:cs="Times New Roman"/>
          <w:b/>
          <w:bCs/>
          <w:sz w:val="24"/>
          <w:szCs w:val="24"/>
        </w:rPr>
        <w:t>api</w:t>
      </w:r>
      <w:proofErr w:type="spellEnd"/>
      <w:r w:rsidRPr="00D0224A">
        <w:rPr>
          <w:rFonts w:ascii="Times New Roman" w:eastAsia="Times New Roman" w:hAnsi="Times New Roman" w:cs="Times New Roman"/>
          <w:b/>
          <w:bCs/>
          <w:sz w:val="24"/>
          <w:szCs w:val="24"/>
        </w:rPr>
        <w:t xml:space="preserve"> (link)</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8"/>
        <w:gridCol w:w="6977"/>
      </w:tblGrid>
      <w:tr w:rsidR="00D0224A" w:rsidRPr="00D0224A" w14:paraId="2BB3044D" w14:textId="77777777" w:rsidTr="00D0224A">
        <w:trPr>
          <w:tblCellSpacing w:w="15" w:type="dxa"/>
        </w:trPr>
        <w:tc>
          <w:tcPr>
            <w:tcW w:w="0" w:type="auto"/>
            <w:shd w:val="clear" w:color="auto" w:fill="FFFFFF"/>
            <w:vAlign w:val="center"/>
            <w:hideMark/>
          </w:tcPr>
          <w:p w14:paraId="32DF320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lastRenderedPageBreak/>
              <w:t>Abstract Test 4</w:t>
            </w:r>
          </w:p>
        </w:tc>
        <w:tc>
          <w:tcPr>
            <w:tcW w:w="0" w:type="auto"/>
            <w:shd w:val="clear" w:color="auto" w:fill="FFFFFF"/>
            <w:vAlign w:val="center"/>
            <w:hideMark/>
          </w:tcPr>
          <w:p w14:paraId="379008E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w:t>
            </w:r>
            <w:proofErr w:type="spellStart"/>
            <w:r w:rsidRPr="00D0224A">
              <w:rPr>
                <w:rFonts w:ascii="Times New Roman" w:eastAsia="Times New Roman" w:hAnsi="Times New Roman" w:cs="Times New Roman"/>
                <w:b/>
                <w:bCs/>
                <w:sz w:val="24"/>
                <w:szCs w:val="24"/>
              </w:rPr>
              <w:t>api</w:t>
            </w:r>
            <w:proofErr w:type="spellEnd"/>
            <w:r w:rsidRPr="00D0224A">
              <w:rPr>
                <w:rFonts w:ascii="Times New Roman" w:eastAsia="Times New Roman" w:hAnsi="Times New Roman" w:cs="Times New Roman"/>
                <w:b/>
                <w:bCs/>
                <w:sz w:val="24"/>
                <w:szCs w:val="24"/>
              </w:rPr>
              <w:t>-definition-op</w:t>
            </w:r>
          </w:p>
        </w:tc>
      </w:tr>
      <w:tr w:rsidR="00D0224A" w:rsidRPr="00D0224A" w14:paraId="5AFEA7AA" w14:textId="77777777" w:rsidTr="00D0224A">
        <w:trPr>
          <w:tblCellSpacing w:w="15" w:type="dxa"/>
        </w:trPr>
        <w:tc>
          <w:tcPr>
            <w:tcW w:w="0" w:type="auto"/>
            <w:shd w:val="clear" w:color="auto" w:fill="FFFFFF"/>
            <w:vAlign w:val="center"/>
            <w:hideMark/>
          </w:tcPr>
          <w:p w14:paraId="0DB8CB2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05564E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API Definition document can be retrieved from the expected location.</w:t>
            </w:r>
          </w:p>
        </w:tc>
      </w:tr>
      <w:tr w:rsidR="00D0224A" w:rsidRPr="00D0224A" w14:paraId="03D65588" w14:textId="77777777" w:rsidTr="00D0224A">
        <w:trPr>
          <w:tblCellSpacing w:w="15" w:type="dxa"/>
        </w:trPr>
        <w:tc>
          <w:tcPr>
            <w:tcW w:w="0" w:type="auto"/>
            <w:shd w:val="clear" w:color="auto" w:fill="FFFFFF"/>
            <w:vAlign w:val="center"/>
            <w:hideMark/>
          </w:tcPr>
          <w:p w14:paraId="7673006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34E3022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1" w:anchor="req_core_api-definition-op" w:history="1">
              <w:r w:rsidR="00D0224A" w:rsidRPr="00D0224A">
                <w:rPr>
                  <w:rFonts w:ascii="Times New Roman" w:eastAsia="Times New Roman" w:hAnsi="Times New Roman" w:cs="Times New Roman"/>
                  <w:color w:val="0000FF"/>
                  <w:sz w:val="24"/>
                  <w:szCs w:val="24"/>
                  <w:u w:val="single"/>
                </w:rPr>
                <w:t>/req/core/</w:t>
              </w:r>
              <w:proofErr w:type="spellStart"/>
              <w:r w:rsidR="00D0224A" w:rsidRPr="00D0224A">
                <w:rPr>
                  <w:rFonts w:ascii="Times New Roman" w:eastAsia="Times New Roman" w:hAnsi="Times New Roman" w:cs="Times New Roman"/>
                  <w:color w:val="0000FF"/>
                  <w:sz w:val="24"/>
                  <w:szCs w:val="24"/>
                  <w:u w:val="single"/>
                </w:rPr>
                <w:t>api</w:t>
              </w:r>
              <w:proofErr w:type="spellEnd"/>
              <w:r w:rsidR="00D0224A" w:rsidRPr="00D0224A">
                <w:rPr>
                  <w:rFonts w:ascii="Times New Roman" w:eastAsia="Times New Roman" w:hAnsi="Times New Roman" w:cs="Times New Roman"/>
                  <w:color w:val="0000FF"/>
                  <w:sz w:val="24"/>
                  <w:szCs w:val="24"/>
                  <w:u w:val="single"/>
                </w:rPr>
                <w:t>-definition-op</w:t>
              </w:r>
            </w:hyperlink>
          </w:p>
        </w:tc>
      </w:tr>
      <w:tr w:rsidR="00D0224A" w:rsidRPr="00D0224A" w14:paraId="2DF6EAD0" w14:textId="77777777" w:rsidTr="00D0224A">
        <w:trPr>
          <w:tblCellSpacing w:w="15" w:type="dxa"/>
        </w:trPr>
        <w:tc>
          <w:tcPr>
            <w:tcW w:w="0" w:type="auto"/>
            <w:shd w:val="clear" w:color="auto" w:fill="FFFFFF"/>
            <w:vAlign w:val="center"/>
            <w:hideMark/>
          </w:tcPr>
          <w:p w14:paraId="509C013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0BE6BD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API Definition document can be retrieved from the expected location.</w:t>
            </w:r>
          </w:p>
        </w:tc>
      </w:tr>
      <w:tr w:rsidR="00D0224A" w:rsidRPr="00D0224A" w14:paraId="64D3AD53" w14:textId="77777777" w:rsidTr="00D0224A">
        <w:trPr>
          <w:tblCellSpacing w:w="15" w:type="dxa"/>
        </w:trPr>
        <w:tc>
          <w:tcPr>
            <w:tcW w:w="0" w:type="auto"/>
            <w:shd w:val="clear" w:color="auto" w:fill="FFFFFF"/>
            <w:vAlign w:val="center"/>
            <w:hideMark/>
          </w:tcPr>
          <w:p w14:paraId="749AE7A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75B502EC" w14:textId="77777777" w:rsidR="00D0224A" w:rsidRPr="00D0224A" w:rsidRDefault="00D0224A" w:rsidP="00D0224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Construct a path for each API Definition link on the landing page</w:t>
            </w:r>
          </w:p>
          <w:p w14:paraId="3C3E0641" w14:textId="77777777" w:rsidR="00D0224A" w:rsidRPr="00D0224A" w:rsidRDefault="00D0224A" w:rsidP="00D0224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Issue a HTTP GET request on each path</w:t>
            </w:r>
          </w:p>
          <w:p w14:paraId="3282C275" w14:textId="77777777" w:rsidR="00D0224A" w:rsidRPr="00D0224A" w:rsidRDefault="00D0224A" w:rsidP="00D0224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document was returned with a status code 200</w:t>
            </w:r>
          </w:p>
          <w:p w14:paraId="5D6AC9FC" w14:textId="77777777" w:rsidR="00D0224A" w:rsidRPr="00D0224A" w:rsidRDefault="00D0224A" w:rsidP="00D0224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contents of the returned document using test </w:t>
            </w:r>
            <w:hyperlink r:id="rId262" w:anchor="ats_core_api-definition-success"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/core/</w:t>
              </w:r>
              <w:proofErr w:type="spellStart"/>
              <w:r w:rsidRPr="00D0224A">
                <w:rPr>
                  <w:rFonts w:ascii="Times New Roman" w:eastAsia="Times New Roman" w:hAnsi="Times New Roman" w:cs="Times New Roman"/>
                  <w:color w:val="0000FF"/>
                  <w:sz w:val="24"/>
                  <w:szCs w:val="24"/>
                  <w:u w:val="single"/>
                </w:rPr>
                <w:t>api</w:t>
              </w:r>
              <w:proofErr w:type="spellEnd"/>
              <w:r w:rsidRPr="00D0224A">
                <w:rPr>
                  <w:rFonts w:ascii="Times New Roman" w:eastAsia="Times New Roman" w:hAnsi="Times New Roman" w:cs="Times New Roman"/>
                  <w:color w:val="0000FF"/>
                  <w:sz w:val="24"/>
                  <w:szCs w:val="24"/>
                  <w:u w:val="single"/>
                </w:rPr>
                <w:t>-definition-success</w:t>
              </w:r>
            </w:hyperlink>
            <w:r w:rsidRPr="00D0224A">
              <w:rPr>
                <w:rFonts w:ascii="Times New Roman" w:eastAsia="Times New Roman" w:hAnsi="Times New Roman" w:cs="Times New Roman"/>
                <w:sz w:val="24"/>
                <w:szCs w:val="24"/>
              </w:rPr>
              <w:t>.</w:t>
            </w:r>
          </w:p>
        </w:tc>
      </w:tr>
    </w:tbl>
    <w:p w14:paraId="27AD2EC2"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94"/>
        <w:gridCol w:w="6911"/>
      </w:tblGrid>
      <w:tr w:rsidR="00D0224A" w:rsidRPr="00D0224A" w14:paraId="250C8A66" w14:textId="77777777" w:rsidTr="00D0224A">
        <w:trPr>
          <w:tblCellSpacing w:w="15" w:type="dxa"/>
        </w:trPr>
        <w:tc>
          <w:tcPr>
            <w:tcW w:w="0" w:type="auto"/>
            <w:shd w:val="clear" w:color="auto" w:fill="FFFFFF"/>
            <w:vAlign w:val="center"/>
            <w:hideMark/>
          </w:tcPr>
          <w:p w14:paraId="39E787A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5</w:t>
            </w:r>
          </w:p>
        </w:tc>
        <w:tc>
          <w:tcPr>
            <w:tcW w:w="0" w:type="auto"/>
            <w:shd w:val="clear" w:color="auto" w:fill="FFFFFF"/>
            <w:vAlign w:val="center"/>
            <w:hideMark/>
          </w:tcPr>
          <w:p w14:paraId="024B7D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w:t>
            </w:r>
            <w:proofErr w:type="spellStart"/>
            <w:r w:rsidRPr="00D0224A">
              <w:rPr>
                <w:rFonts w:ascii="Times New Roman" w:eastAsia="Times New Roman" w:hAnsi="Times New Roman" w:cs="Times New Roman"/>
                <w:b/>
                <w:bCs/>
                <w:sz w:val="24"/>
                <w:szCs w:val="24"/>
              </w:rPr>
              <w:t>api</w:t>
            </w:r>
            <w:proofErr w:type="spellEnd"/>
            <w:r w:rsidRPr="00D0224A">
              <w:rPr>
                <w:rFonts w:ascii="Times New Roman" w:eastAsia="Times New Roman" w:hAnsi="Times New Roman" w:cs="Times New Roman"/>
                <w:b/>
                <w:bCs/>
                <w:sz w:val="24"/>
                <w:szCs w:val="24"/>
              </w:rPr>
              <w:t>-definition-success</w:t>
            </w:r>
          </w:p>
        </w:tc>
      </w:tr>
      <w:tr w:rsidR="00D0224A" w:rsidRPr="00D0224A" w14:paraId="4D4C23BF" w14:textId="77777777" w:rsidTr="00D0224A">
        <w:trPr>
          <w:tblCellSpacing w:w="15" w:type="dxa"/>
        </w:trPr>
        <w:tc>
          <w:tcPr>
            <w:tcW w:w="0" w:type="auto"/>
            <w:shd w:val="clear" w:color="auto" w:fill="FFFFFF"/>
            <w:vAlign w:val="center"/>
            <w:hideMark/>
          </w:tcPr>
          <w:p w14:paraId="6D2626F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6BB3017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API Definition complies with the required structure and contents.</w:t>
            </w:r>
          </w:p>
        </w:tc>
      </w:tr>
      <w:tr w:rsidR="00D0224A" w:rsidRPr="00D0224A" w14:paraId="0D66F212" w14:textId="77777777" w:rsidTr="00D0224A">
        <w:trPr>
          <w:tblCellSpacing w:w="15" w:type="dxa"/>
        </w:trPr>
        <w:tc>
          <w:tcPr>
            <w:tcW w:w="0" w:type="auto"/>
            <w:shd w:val="clear" w:color="auto" w:fill="FFFFFF"/>
            <w:vAlign w:val="center"/>
            <w:hideMark/>
          </w:tcPr>
          <w:p w14:paraId="7D04376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25CEE654"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3" w:anchor="req_core_api-definition-success" w:history="1">
              <w:r w:rsidR="00D0224A" w:rsidRPr="00D0224A">
                <w:rPr>
                  <w:rFonts w:ascii="Times New Roman" w:eastAsia="Times New Roman" w:hAnsi="Times New Roman" w:cs="Times New Roman"/>
                  <w:color w:val="0000FF"/>
                  <w:sz w:val="24"/>
                  <w:szCs w:val="24"/>
                  <w:u w:val="single"/>
                </w:rPr>
                <w:t>/req/core/</w:t>
              </w:r>
              <w:proofErr w:type="spellStart"/>
              <w:r w:rsidR="00D0224A" w:rsidRPr="00D0224A">
                <w:rPr>
                  <w:rFonts w:ascii="Times New Roman" w:eastAsia="Times New Roman" w:hAnsi="Times New Roman" w:cs="Times New Roman"/>
                  <w:color w:val="0000FF"/>
                  <w:sz w:val="24"/>
                  <w:szCs w:val="24"/>
                  <w:u w:val="single"/>
                </w:rPr>
                <w:t>api</w:t>
              </w:r>
              <w:proofErr w:type="spellEnd"/>
              <w:r w:rsidR="00D0224A" w:rsidRPr="00D0224A">
                <w:rPr>
                  <w:rFonts w:ascii="Times New Roman" w:eastAsia="Times New Roman" w:hAnsi="Times New Roman" w:cs="Times New Roman"/>
                  <w:color w:val="0000FF"/>
                  <w:sz w:val="24"/>
                  <w:szCs w:val="24"/>
                  <w:u w:val="single"/>
                </w:rPr>
                <w:t>-definition-success</w:t>
              </w:r>
            </w:hyperlink>
          </w:p>
        </w:tc>
      </w:tr>
      <w:tr w:rsidR="00D0224A" w:rsidRPr="00D0224A" w14:paraId="5C04EA1F" w14:textId="77777777" w:rsidTr="00D0224A">
        <w:trPr>
          <w:tblCellSpacing w:w="15" w:type="dxa"/>
        </w:trPr>
        <w:tc>
          <w:tcPr>
            <w:tcW w:w="0" w:type="auto"/>
            <w:shd w:val="clear" w:color="auto" w:fill="FFFFFF"/>
            <w:vAlign w:val="center"/>
            <w:hideMark/>
          </w:tcPr>
          <w:p w14:paraId="41614FF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4D449B4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the API Definition document against an appropriate schema document.</w:t>
            </w:r>
          </w:p>
        </w:tc>
      </w:tr>
    </w:tbl>
    <w:p w14:paraId="43969B7A"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A.2.4. Conformance Path {root}/conformance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7"/>
        <w:gridCol w:w="7028"/>
      </w:tblGrid>
      <w:tr w:rsidR="00D0224A" w:rsidRPr="00D0224A" w14:paraId="6656587B" w14:textId="77777777" w:rsidTr="00D0224A">
        <w:trPr>
          <w:tblCellSpacing w:w="15" w:type="dxa"/>
        </w:trPr>
        <w:tc>
          <w:tcPr>
            <w:tcW w:w="0" w:type="auto"/>
            <w:shd w:val="clear" w:color="auto" w:fill="FFFFFF"/>
            <w:vAlign w:val="center"/>
            <w:hideMark/>
          </w:tcPr>
          <w:p w14:paraId="03D7669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6</w:t>
            </w:r>
          </w:p>
        </w:tc>
        <w:tc>
          <w:tcPr>
            <w:tcW w:w="0" w:type="auto"/>
            <w:shd w:val="clear" w:color="auto" w:fill="FFFFFF"/>
            <w:vAlign w:val="center"/>
            <w:hideMark/>
          </w:tcPr>
          <w:p w14:paraId="7987B5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/core/conformance-op</w:t>
            </w:r>
          </w:p>
        </w:tc>
      </w:tr>
      <w:tr w:rsidR="00D0224A" w:rsidRPr="00D0224A" w14:paraId="1574FA28" w14:textId="77777777" w:rsidTr="00D0224A">
        <w:trPr>
          <w:tblCellSpacing w:w="15" w:type="dxa"/>
        </w:trPr>
        <w:tc>
          <w:tcPr>
            <w:tcW w:w="0" w:type="auto"/>
            <w:shd w:val="clear" w:color="auto" w:fill="FFFFFF"/>
            <w:vAlign w:val="center"/>
            <w:hideMark/>
          </w:tcPr>
          <w:p w14:paraId="198D4CD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5CC891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Conformance Declaration can be retrieved from the expected location.</w:t>
            </w:r>
          </w:p>
        </w:tc>
      </w:tr>
      <w:tr w:rsidR="00D0224A" w:rsidRPr="00D0224A" w14:paraId="0319F5B8" w14:textId="77777777" w:rsidTr="00D0224A">
        <w:trPr>
          <w:tblCellSpacing w:w="15" w:type="dxa"/>
        </w:trPr>
        <w:tc>
          <w:tcPr>
            <w:tcW w:w="0" w:type="auto"/>
            <w:shd w:val="clear" w:color="auto" w:fill="FFFFFF"/>
            <w:vAlign w:val="center"/>
            <w:hideMark/>
          </w:tcPr>
          <w:p w14:paraId="43AD8F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465DE9C"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4" w:anchor="req_core_conformance-op" w:history="1">
              <w:r w:rsidR="00D0224A" w:rsidRPr="00D0224A">
                <w:rPr>
                  <w:rFonts w:ascii="Times New Roman" w:eastAsia="Times New Roman" w:hAnsi="Times New Roman" w:cs="Times New Roman"/>
                  <w:color w:val="0000FF"/>
                  <w:sz w:val="24"/>
                  <w:szCs w:val="24"/>
                  <w:u w:val="single"/>
                </w:rPr>
                <w:t>/req/core/conformance-op</w:t>
              </w:r>
            </w:hyperlink>
          </w:p>
        </w:tc>
      </w:tr>
      <w:tr w:rsidR="00D0224A" w:rsidRPr="00D0224A" w14:paraId="1D1484D1" w14:textId="77777777" w:rsidTr="00D0224A">
        <w:trPr>
          <w:tblCellSpacing w:w="15" w:type="dxa"/>
        </w:trPr>
        <w:tc>
          <w:tcPr>
            <w:tcW w:w="0" w:type="auto"/>
            <w:shd w:val="clear" w:color="auto" w:fill="FFFFFF"/>
            <w:vAlign w:val="center"/>
            <w:hideMark/>
          </w:tcPr>
          <w:p w14:paraId="15F44ED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58805988" w14:textId="77777777" w:rsidR="00D0224A" w:rsidRPr="00D0224A" w:rsidRDefault="00D0224A" w:rsidP="00D0224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Construct a path for each "conformance" link on the landing page as well as for the {root}/conformance path.</w:t>
            </w:r>
          </w:p>
          <w:p w14:paraId="4EF78A53" w14:textId="77777777" w:rsidR="00D0224A" w:rsidRPr="00D0224A" w:rsidRDefault="00D0224A" w:rsidP="00D0224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Issue an HTTP GET request on each path</w:t>
            </w:r>
          </w:p>
          <w:p w14:paraId="09827CC7" w14:textId="77777777" w:rsidR="00D0224A" w:rsidRPr="00D0224A" w:rsidRDefault="00D0224A" w:rsidP="00D0224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document was returned with a status code 200</w:t>
            </w:r>
          </w:p>
          <w:p w14:paraId="6DF9A3F9" w14:textId="77777777" w:rsidR="00D0224A" w:rsidRPr="00D0224A" w:rsidRDefault="00D0224A" w:rsidP="00D0224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contents of the returned document using test </w:t>
            </w:r>
            <w:hyperlink r:id="rId265" w:anchor="ats_core_conformance-success"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/core/conformance-success</w:t>
              </w:r>
            </w:hyperlink>
            <w:r w:rsidRPr="00D0224A">
              <w:rPr>
                <w:rFonts w:ascii="Times New Roman" w:eastAsia="Times New Roman" w:hAnsi="Times New Roman" w:cs="Times New Roman"/>
                <w:sz w:val="24"/>
                <w:szCs w:val="24"/>
              </w:rPr>
              <w:t>.</w:t>
            </w:r>
          </w:p>
        </w:tc>
      </w:tr>
    </w:tbl>
    <w:p w14:paraId="3737F50E"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29"/>
        <w:gridCol w:w="7076"/>
      </w:tblGrid>
      <w:tr w:rsidR="00D0224A" w:rsidRPr="00D0224A" w14:paraId="49B866ED" w14:textId="77777777" w:rsidTr="00D0224A">
        <w:trPr>
          <w:tblCellSpacing w:w="15" w:type="dxa"/>
        </w:trPr>
        <w:tc>
          <w:tcPr>
            <w:tcW w:w="0" w:type="auto"/>
            <w:shd w:val="clear" w:color="auto" w:fill="FFFFFF"/>
            <w:vAlign w:val="center"/>
            <w:hideMark/>
          </w:tcPr>
          <w:p w14:paraId="78C0FD9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7</w:t>
            </w:r>
          </w:p>
        </w:tc>
        <w:tc>
          <w:tcPr>
            <w:tcW w:w="0" w:type="auto"/>
            <w:shd w:val="clear" w:color="auto" w:fill="FFFFFF"/>
            <w:vAlign w:val="center"/>
            <w:hideMark/>
          </w:tcPr>
          <w:p w14:paraId="1ECD6C1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/core/conformance-success</w:t>
            </w:r>
          </w:p>
        </w:tc>
      </w:tr>
      <w:tr w:rsidR="00D0224A" w:rsidRPr="00D0224A" w14:paraId="5209DA8C" w14:textId="77777777" w:rsidTr="00D0224A">
        <w:trPr>
          <w:tblCellSpacing w:w="15" w:type="dxa"/>
        </w:trPr>
        <w:tc>
          <w:tcPr>
            <w:tcW w:w="0" w:type="auto"/>
            <w:shd w:val="clear" w:color="auto" w:fill="FFFFFF"/>
            <w:vAlign w:val="center"/>
            <w:hideMark/>
          </w:tcPr>
          <w:p w14:paraId="4251714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4972BEA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Conformance Declaration response complies with the required structure and contents.</w:t>
            </w:r>
          </w:p>
        </w:tc>
      </w:tr>
      <w:tr w:rsidR="00D0224A" w:rsidRPr="00D0224A" w14:paraId="6F7DB08C" w14:textId="77777777" w:rsidTr="00D0224A">
        <w:trPr>
          <w:tblCellSpacing w:w="15" w:type="dxa"/>
        </w:trPr>
        <w:tc>
          <w:tcPr>
            <w:tcW w:w="0" w:type="auto"/>
            <w:shd w:val="clear" w:color="auto" w:fill="FFFFFF"/>
            <w:vAlign w:val="center"/>
            <w:hideMark/>
          </w:tcPr>
          <w:p w14:paraId="5F1215A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53D6B8D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6" w:anchor="req_core_conformance-success" w:history="1">
              <w:r w:rsidR="00D0224A" w:rsidRPr="00D0224A">
                <w:rPr>
                  <w:rFonts w:ascii="Times New Roman" w:eastAsia="Times New Roman" w:hAnsi="Times New Roman" w:cs="Times New Roman"/>
                  <w:color w:val="0000FF"/>
                  <w:sz w:val="24"/>
                  <w:szCs w:val="24"/>
                  <w:u w:val="single"/>
                </w:rPr>
                <w:t>/req/core/conformance-success</w:t>
              </w:r>
            </w:hyperlink>
          </w:p>
        </w:tc>
      </w:tr>
      <w:tr w:rsidR="00D0224A" w:rsidRPr="00D0224A" w14:paraId="5F3B0FB5" w14:textId="77777777" w:rsidTr="00D0224A">
        <w:trPr>
          <w:tblCellSpacing w:w="15" w:type="dxa"/>
        </w:trPr>
        <w:tc>
          <w:tcPr>
            <w:tcW w:w="0" w:type="auto"/>
            <w:shd w:val="clear" w:color="auto" w:fill="FFFFFF"/>
            <w:vAlign w:val="center"/>
            <w:hideMark/>
          </w:tcPr>
          <w:p w14:paraId="43EADDA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24460DA3" w14:textId="77777777" w:rsidR="00D0224A" w:rsidRPr="00D0224A" w:rsidRDefault="00D0224A" w:rsidP="00D0224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response document against </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3.0 schema </w:t>
            </w:r>
            <w:hyperlink r:id="rId267" w:history="1">
              <w:proofErr w:type="spellStart"/>
              <w:r w:rsidRPr="00D0224A">
                <w:rPr>
                  <w:rFonts w:ascii="Times New Roman" w:eastAsia="Times New Roman" w:hAnsi="Times New Roman" w:cs="Times New Roman"/>
                  <w:color w:val="0000FF"/>
                  <w:sz w:val="24"/>
                  <w:szCs w:val="24"/>
                  <w:u w:val="single"/>
                </w:rPr>
                <w:t>confClasses.yaml</w:t>
              </w:r>
              <w:proofErr w:type="spellEnd"/>
            </w:hyperlink>
          </w:p>
          <w:p w14:paraId="2E85E202" w14:textId="77777777" w:rsidR="00D0224A" w:rsidRPr="00D0224A" w:rsidRDefault="00D0224A" w:rsidP="00D0224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document includes the conformance class "http://www.opengis.net/spec/ogcapi-features-1/1.0/conf/core"</w:t>
            </w:r>
          </w:p>
          <w:p w14:paraId="613C3E9E" w14:textId="77777777" w:rsidR="00D0224A" w:rsidRPr="00D0224A" w:rsidRDefault="00D0224A" w:rsidP="00D0224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document list all OGC API conformance classes that the API implements.</w:t>
            </w:r>
          </w:p>
        </w:tc>
      </w:tr>
    </w:tbl>
    <w:p w14:paraId="77D68A90"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lastRenderedPageBreak/>
        <w:t>A.3. Conformance Class Collections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32"/>
        <w:gridCol w:w="6473"/>
      </w:tblGrid>
      <w:tr w:rsidR="00D0224A" w:rsidRPr="00D0224A" w14:paraId="06C97CA3" w14:textId="77777777" w:rsidTr="00D0224A">
        <w:trPr>
          <w:tblCellSpacing w:w="15" w:type="dxa"/>
        </w:trPr>
        <w:tc>
          <w:tcPr>
            <w:tcW w:w="0" w:type="auto"/>
            <w:gridSpan w:val="2"/>
            <w:shd w:val="clear" w:color="auto" w:fill="FFFFFF"/>
            <w:vAlign w:val="center"/>
            <w:hideMark/>
          </w:tcPr>
          <w:p w14:paraId="7C8EA12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Conformance Class</w:t>
            </w:r>
          </w:p>
        </w:tc>
      </w:tr>
      <w:tr w:rsidR="00D0224A" w:rsidRPr="00D0224A" w14:paraId="12F4560C" w14:textId="77777777" w:rsidTr="00D0224A">
        <w:trPr>
          <w:tblCellSpacing w:w="15" w:type="dxa"/>
        </w:trPr>
        <w:tc>
          <w:tcPr>
            <w:tcW w:w="0" w:type="auto"/>
            <w:gridSpan w:val="2"/>
            <w:shd w:val="clear" w:color="auto" w:fill="FFFFFF"/>
            <w:vAlign w:val="center"/>
            <w:hideMark/>
          </w:tcPr>
          <w:p w14:paraId="7ABF2B7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8" w:history="1">
              <w:r w:rsidR="00D0224A" w:rsidRPr="00D0224A">
                <w:rPr>
                  <w:rFonts w:ascii="Times New Roman" w:eastAsia="Times New Roman" w:hAnsi="Times New Roman" w:cs="Times New Roman"/>
                  <w:color w:val="0000FF"/>
                  <w:sz w:val="24"/>
                  <w:szCs w:val="24"/>
                  <w:u w:val="single"/>
                </w:rPr>
                <w:t>http://www.opengis.net/spec/ogcapi-common/1.0/conf/collections</w:t>
              </w:r>
            </w:hyperlink>
          </w:p>
        </w:tc>
      </w:tr>
      <w:tr w:rsidR="00D0224A" w:rsidRPr="00D0224A" w14:paraId="3A826014" w14:textId="77777777" w:rsidTr="00D0224A">
        <w:trPr>
          <w:tblCellSpacing w:w="15" w:type="dxa"/>
        </w:trPr>
        <w:tc>
          <w:tcPr>
            <w:tcW w:w="0" w:type="auto"/>
            <w:shd w:val="clear" w:color="auto" w:fill="FFFFFF"/>
            <w:vAlign w:val="center"/>
            <w:hideMark/>
          </w:tcPr>
          <w:p w14:paraId="4295B2B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03F71F8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7BBB2DF7" w14:textId="77777777" w:rsidTr="00D0224A">
        <w:trPr>
          <w:tblCellSpacing w:w="15" w:type="dxa"/>
        </w:trPr>
        <w:tc>
          <w:tcPr>
            <w:tcW w:w="0" w:type="auto"/>
            <w:shd w:val="clear" w:color="auto" w:fill="FFFFFF"/>
            <w:vAlign w:val="center"/>
            <w:hideMark/>
          </w:tcPr>
          <w:p w14:paraId="36ACC2C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Requirements Class</w:t>
            </w:r>
          </w:p>
        </w:tc>
        <w:tc>
          <w:tcPr>
            <w:tcW w:w="0" w:type="auto"/>
            <w:shd w:val="clear" w:color="auto" w:fill="FFFFFF"/>
            <w:vAlign w:val="center"/>
            <w:hideMark/>
          </w:tcPr>
          <w:p w14:paraId="1CB8E1C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69" w:anchor="rc_collections" w:history="1">
              <w:r w:rsidR="00D0224A" w:rsidRPr="00D0224A">
                <w:rPr>
                  <w:rFonts w:ascii="Times New Roman" w:eastAsia="Times New Roman" w:hAnsi="Times New Roman" w:cs="Times New Roman"/>
                  <w:color w:val="0000FF"/>
                  <w:sz w:val="24"/>
                  <w:szCs w:val="24"/>
                  <w:u w:val="single"/>
                </w:rPr>
                <w:t>http://www.opengis.net/spec/ogcapi_common/1.0/req/collections</w:t>
              </w:r>
            </w:hyperlink>
          </w:p>
        </w:tc>
      </w:tr>
      <w:tr w:rsidR="00D0224A" w:rsidRPr="00D0224A" w14:paraId="7A17BDCD" w14:textId="77777777" w:rsidTr="00D0224A">
        <w:trPr>
          <w:tblCellSpacing w:w="15" w:type="dxa"/>
        </w:trPr>
        <w:tc>
          <w:tcPr>
            <w:tcW w:w="0" w:type="auto"/>
            <w:shd w:val="clear" w:color="auto" w:fill="FFFFFF"/>
            <w:vAlign w:val="center"/>
            <w:hideMark/>
          </w:tcPr>
          <w:p w14:paraId="56DF5B4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51BDD16A"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70" w:anchor="ats_core" w:history="1">
              <w:r w:rsidR="00D0224A" w:rsidRPr="00D0224A">
                <w:rPr>
                  <w:rFonts w:ascii="Times New Roman" w:eastAsia="Times New Roman" w:hAnsi="Times New Roman" w:cs="Times New Roman"/>
                  <w:color w:val="0000FF"/>
                  <w:sz w:val="24"/>
                  <w:szCs w:val="24"/>
                  <w:u w:val="single"/>
                </w:rPr>
                <w:t>Conformance Class "OAPI Core"</w:t>
              </w:r>
            </w:hyperlink>
          </w:p>
        </w:tc>
      </w:tr>
    </w:tbl>
    <w:p w14:paraId="7BD949B2"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A.3.1. General Tests</w:t>
      </w:r>
    </w:p>
    <w:p w14:paraId="59ED24FA"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CRS 84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42"/>
        <w:gridCol w:w="7063"/>
      </w:tblGrid>
      <w:tr w:rsidR="00D0224A" w:rsidRPr="00D0224A" w14:paraId="1FBF2C1A" w14:textId="77777777" w:rsidTr="00D0224A">
        <w:trPr>
          <w:tblCellSpacing w:w="15" w:type="dxa"/>
        </w:trPr>
        <w:tc>
          <w:tcPr>
            <w:tcW w:w="0" w:type="auto"/>
            <w:shd w:val="clear" w:color="auto" w:fill="FFFFFF"/>
            <w:vAlign w:val="center"/>
            <w:hideMark/>
          </w:tcPr>
          <w:p w14:paraId="79B079A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8</w:t>
            </w:r>
          </w:p>
        </w:tc>
        <w:tc>
          <w:tcPr>
            <w:tcW w:w="0" w:type="auto"/>
            <w:shd w:val="clear" w:color="auto" w:fill="FFFFFF"/>
            <w:vAlign w:val="center"/>
            <w:hideMark/>
          </w:tcPr>
          <w:p w14:paraId="023754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commentRangeStart w:id="498"/>
            <w:commentRangeStart w:id="499"/>
            <w:r w:rsidRPr="00D0224A">
              <w:rPr>
                <w:rFonts w:ascii="Times New Roman" w:eastAsia="Times New Roman" w:hAnsi="Times New Roman" w:cs="Times New Roman"/>
                <w:b/>
                <w:bCs/>
                <w:sz w:val="24"/>
                <w:szCs w:val="24"/>
              </w:rPr>
              <w:t>crs84</w:t>
            </w:r>
            <w:commentRangeEnd w:id="498"/>
            <w:r w:rsidR="00FC59EE">
              <w:rPr>
                <w:rStyle w:val="CommentReference"/>
              </w:rPr>
              <w:commentReference w:id="498"/>
            </w:r>
            <w:commentRangeEnd w:id="499"/>
            <w:r w:rsidR="00B31F45">
              <w:rPr>
                <w:rStyle w:val="CommentReference"/>
              </w:rPr>
              <w:commentReference w:id="499"/>
            </w:r>
          </w:p>
        </w:tc>
      </w:tr>
      <w:tr w:rsidR="00D0224A" w:rsidRPr="00D0224A" w14:paraId="1D5787F8" w14:textId="77777777" w:rsidTr="00D0224A">
        <w:trPr>
          <w:tblCellSpacing w:w="15" w:type="dxa"/>
        </w:trPr>
        <w:tc>
          <w:tcPr>
            <w:tcW w:w="0" w:type="auto"/>
            <w:shd w:val="clear" w:color="auto" w:fill="FFFFFF"/>
            <w:vAlign w:val="center"/>
            <w:hideMark/>
          </w:tcPr>
          <w:p w14:paraId="040BB36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4FEEF5C6" w14:textId="77777777" w:rsidR="00D0224A" w:rsidRPr="00D0224A" w:rsidRDefault="00D0224A" w:rsidP="00FC59EE">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all spatial geometries provided through the API are in the CRS84 </w:t>
            </w:r>
            <w:del w:id="500" w:author="Carl Reed" w:date="2020-02-05T11:25:00Z">
              <w:r w:rsidRPr="00D0224A" w:rsidDel="00FC59EE">
                <w:rPr>
                  <w:rFonts w:ascii="Times New Roman" w:eastAsia="Times New Roman" w:hAnsi="Times New Roman" w:cs="Times New Roman"/>
                  <w:sz w:val="24"/>
                  <w:szCs w:val="24"/>
                </w:rPr>
                <w:delText xml:space="preserve">spatial </w:delText>
              </w:r>
            </w:del>
            <w:ins w:id="501" w:author="Carl Reed" w:date="2020-02-05T11:25:00Z">
              <w:r w:rsidR="00FC59EE">
                <w:rPr>
                  <w:rFonts w:ascii="Times New Roman" w:eastAsia="Times New Roman" w:hAnsi="Times New Roman" w:cs="Times New Roman"/>
                  <w:sz w:val="24"/>
                  <w:szCs w:val="24"/>
                </w:rPr>
                <w:t>coordinate</w:t>
              </w:r>
              <w:r w:rsidR="00FC59EE" w:rsidRPr="00D0224A">
                <w:rPr>
                  <w:rFonts w:ascii="Times New Roman" w:eastAsia="Times New Roman" w:hAnsi="Times New Roman" w:cs="Times New Roman"/>
                  <w:sz w:val="24"/>
                  <w:szCs w:val="24"/>
                </w:rPr>
                <w:t xml:space="preserve"> </w:t>
              </w:r>
            </w:ins>
            <w:r w:rsidRPr="00D0224A">
              <w:rPr>
                <w:rFonts w:ascii="Times New Roman" w:eastAsia="Times New Roman" w:hAnsi="Times New Roman" w:cs="Times New Roman"/>
                <w:sz w:val="24"/>
                <w:szCs w:val="24"/>
              </w:rPr>
              <w:t>reference system unless otherwise requested by the client.</w:t>
            </w:r>
          </w:p>
        </w:tc>
      </w:tr>
      <w:tr w:rsidR="00D0224A" w:rsidRPr="00D0224A" w14:paraId="4F50C8B1" w14:textId="77777777" w:rsidTr="00D0224A">
        <w:trPr>
          <w:tblCellSpacing w:w="15" w:type="dxa"/>
        </w:trPr>
        <w:tc>
          <w:tcPr>
            <w:tcW w:w="0" w:type="auto"/>
            <w:shd w:val="clear" w:color="auto" w:fill="FFFFFF"/>
            <w:vAlign w:val="center"/>
            <w:hideMark/>
          </w:tcPr>
          <w:p w14:paraId="4208032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486E6CC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71" w:anchor="req_collections_crs84" w:history="1">
              <w:r w:rsidR="00D0224A" w:rsidRPr="00D0224A">
                <w:rPr>
                  <w:rFonts w:ascii="Times New Roman" w:eastAsia="Times New Roman" w:hAnsi="Times New Roman" w:cs="Times New Roman"/>
                  <w:color w:val="0000FF"/>
                  <w:sz w:val="24"/>
                  <w:szCs w:val="24"/>
                  <w:u w:val="single"/>
                </w:rPr>
                <w:t>/req/collections/crs84</w:t>
              </w:r>
            </w:hyperlink>
          </w:p>
        </w:tc>
      </w:tr>
      <w:tr w:rsidR="00D0224A" w:rsidRPr="00D0224A" w14:paraId="652FD569" w14:textId="77777777" w:rsidTr="00D0224A">
        <w:trPr>
          <w:tblCellSpacing w:w="15" w:type="dxa"/>
        </w:trPr>
        <w:tc>
          <w:tcPr>
            <w:tcW w:w="0" w:type="auto"/>
            <w:shd w:val="clear" w:color="auto" w:fill="FFFFFF"/>
            <w:vAlign w:val="center"/>
            <w:hideMark/>
          </w:tcPr>
          <w:p w14:paraId="69300E6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73A693E2" w14:textId="77777777" w:rsidR="00D0224A" w:rsidRPr="00D0224A" w:rsidRDefault="00D0224A" w:rsidP="00D0224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Do not specify a </w:t>
            </w:r>
            <w:del w:id="502" w:author="Carl Reed" w:date="2020-02-05T11:25:00Z">
              <w:r w:rsidRPr="00D0224A" w:rsidDel="00FC59EE">
                <w:rPr>
                  <w:rFonts w:ascii="Times New Roman" w:eastAsia="Times New Roman" w:hAnsi="Times New Roman" w:cs="Times New Roman"/>
                  <w:sz w:val="24"/>
                  <w:szCs w:val="24"/>
                </w:rPr>
                <w:delText>coordinate reference system</w:delText>
              </w:r>
            </w:del>
            <w:ins w:id="503" w:author="Carl Reed" w:date="2020-02-05T11:25:00Z">
              <w:r w:rsidR="00FC59EE">
                <w:rPr>
                  <w:rFonts w:ascii="Times New Roman" w:eastAsia="Times New Roman" w:hAnsi="Times New Roman" w:cs="Times New Roman"/>
                  <w:sz w:val="24"/>
                  <w:szCs w:val="24"/>
                </w:rPr>
                <w:t>CRS</w:t>
              </w:r>
            </w:ins>
            <w:r w:rsidRPr="00D0224A">
              <w:rPr>
                <w:rFonts w:ascii="Times New Roman" w:eastAsia="Times New Roman" w:hAnsi="Times New Roman" w:cs="Times New Roman"/>
                <w:sz w:val="24"/>
                <w:szCs w:val="24"/>
              </w:rPr>
              <w:t xml:space="preserve"> in any request. All spatial data should be in the CRS84 reference system.</w:t>
            </w:r>
          </w:p>
          <w:p w14:paraId="588443F4" w14:textId="77777777" w:rsidR="00D0224A" w:rsidRPr="00D0224A" w:rsidRDefault="00D0224A" w:rsidP="00D0224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retrieved spatial data using the CRS84 reference system.</w:t>
            </w:r>
          </w:p>
        </w:tc>
      </w:tr>
    </w:tbl>
    <w:p w14:paraId="771AFAF4"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A.3.2. Feature Collections {root}/collections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9"/>
        <w:gridCol w:w="6976"/>
      </w:tblGrid>
      <w:tr w:rsidR="00D0224A" w:rsidRPr="00D0224A" w14:paraId="4B2C6924" w14:textId="77777777" w:rsidTr="00D0224A">
        <w:trPr>
          <w:tblCellSpacing w:w="15" w:type="dxa"/>
        </w:trPr>
        <w:tc>
          <w:tcPr>
            <w:tcW w:w="0" w:type="auto"/>
            <w:shd w:val="clear" w:color="auto" w:fill="FFFFFF"/>
            <w:vAlign w:val="center"/>
            <w:hideMark/>
          </w:tcPr>
          <w:p w14:paraId="611A4C5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9</w:t>
            </w:r>
          </w:p>
        </w:tc>
        <w:tc>
          <w:tcPr>
            <w:tcW w:w="0" w:type="auto"/>
            <w:shd w:val="clear" w:color="auto" w:fill="FFFFFF"/>
            <w:vAlign w:val="center"/>
            <w:hideMark/>
          </w:tcPr>
          <w:p w14:paraId="48F0710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-md-op</w:t>
            </w:r>
          </w:p>
        </w:tc>
      </w:tr>
      <w:tr w:rsidR="00D0224A" w:rsidRPr="00D0224A" w14:paraId="58FA8669" w14:textId="77777777" w:rsidTr="00D0224A">
        <w:trPr>
          <w:tblCellSpacing w:w="15" w:type="dxa"/>
        </w:trPr>
        <w:tc>
          <w:tcPr>
            <w:tcW w:w="0" w:type="auto"/>
            <w:shd w:val="clear" w:color="auto" w:fill="FFFFFF"/>
            <w:vAlign w:val="center"/>
            <w:hideMark/>
          </w:tcPr>
          <w:p w14:paraId="01CA56E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4A73D68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information about the Collections can be retrieved from the expected location.</w:t>
            </w:r>
          </w:p>
        </w:tc>
      </w:tr>
      <w:tr w:rsidR="00D0224A" w:rsidRPr="00D0224A" w14:paraId="44C48C47" w14:textId="77777777" w:rsidTr="00D0224A">
        <w:trPr>
          <w:tblCellSpacing w:w="15" w:type="dxa"/>
        </w:trPr>
        <w:tc>
          <w:tcPr>
            <w:tcW w:w="0" w:type="auto"/>
            <w:shd w:val="clear" w:color="auto" w:fill="FFFFFF"/>
            <w:vAlign w:val="center"/>
            <w:hideMark/>
          </w:tcPr>
          <w:p w14:paraId="1E035AE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01C384A6"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72" w:anchor="req_collections_rc-md-op"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-md-op</w:t>
              </w:r>
            </w:hyperlink>
          </w:p>
        </w:tc>
      </w:tr>
      <w:tr w:rsidR="00D0224A" w:rsidRPr="00D0224A" w14:paraId="597345AB" w14:textId="77777777" w:rsidTr="00D0224A">
        <w:trPr>
          <w:tblCellSpacing w:w="15" w:type="dxa"/>
        </w:trPr>
        <w:tc>
          <w:tcPr>
            <w:tcW w:w="0" w:type="auto"/>
            <w:shd w:val="clear" w:color="auto" w:fill="FFFFFF"/>
            <w:vAlign w:val="center"/>
            <w:hideMark/>
          </w:tcPr>
          <w:p w14:paraId="43464D9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7B1AB958" w14:textId="77777777" w:rsidR="00D0224A" w:rsidRPr="00D0224A" w:rsidRDefault="00D0224A" w:rsidP="00D0224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Issue an HTTP GET request to the URL {root}/collections</w:t>
            </w:r>
          </w:p>
          <w:p w14:paraId="4B4566F8" w14:textId="77777777" w:rsidR="00D0224A" w:rsidRPr="00D0224A" w:rsidRDefault="00D0224A" w:rsidP="00D0224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document was returned with a status code 200</w:t>
            </w:r>
          </w:p>
          <w:p w14:paraId="408C17A1" w14:textId="77777777" w:rsidR="00D0224A" w:rsidRPr="00D0224A" w:rsidRDefault="00D0224A" w:rsidP="00D0224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contents of the returned document using test </w:t>
            </w:r>
            <w:hyperlink r:id="rId273" w:anchor="ats_collections_rc-md-success"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-md-success</w:t>
              </w:r>
            </w:hyperlink>
            <w:r w:rsidRPr="00D0224A">
              <w:rPr>
                <w:rFonts w:ascii="Times New Roman" w:eastAsia="Times New Roman" w:hAnsi="Times New Roman" w:cs="Times New Roman"/>
                <w:sz w:val="24"/>
                <w:szCs w:val="24"/>
              </w:rPr>
              <w:t>.</w:t>
            </w:r>
          </w:p>
        </w:tc>
      </w:tr>
    </w:tbl>
    <w:p w14:paraId="36448438"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75"/>
        <w:gridCol w:w="7130"/>
      </w:tblGrid>
      <w:tr w:rsidR="00D0224A" w:rsidRPr="00D0224A" w14:paraId="5A01F03B" w14:textId="77777777" w:rsidTr="00D0224A">
        <w:trPr>
          <w:tblCellSpacing w:w="15" w:type="dxa"/>
        </w:trPr>
        <w:tc>
          <w:tcPr>
            <w:tcW w:w="0" w:type="auto"/>
            <w:shd w:val="clear" w:color="auto" w:fill="FFFFFF"/>
            <w:vAlign w:val="center"/>
            <w:hideMark/>
          </w:tcPr>
          <w:p w14:paraId="7D911CA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lastRenderedPageBreak/>
              <w:t>Abstract Test 10</w:t>
            </w:r>
          </w:p>
        </w:tc>
        <w:tc>
          <w:tcPr>
            <w:tcW w:w="0" w:type="auto"/>
            <w:shd w:val="clear" w:color="auto" w:fill="FFFFFF"/>
            <w:vAlign w:val="center"/>
            <w:hideMark/>
          </w:tcPr>
          <w:p w14:paraId="43060BD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collections_rc</w:t>
            </w:r>
            <w:proofErr w:type="spellEnd"/>
            <w:r w:rsidRPr="00D0224A">
              <w:rPr>
                <w:rFonts w:ascii="Times New Roman" w:eastAsia="Times New Roman" w:hAnsi="Times New Roman" w:cs="Times New Roman"/>
                <w:b/>
                <w:bCs/>
                <w:sz w:val="24"/>
                <w:szCs w:val="24"/>
              </w:rPr>
              <w:t>-md-success</w:t>
            </w:r>
          </w:p>
        </w:tc>
      </w:tr>
      <w:tr w:rsidR="00D0224A" w:rsidRPr="00D0224A" w14:paraId="213B3C93" w14:textId="77777777" w:rsidTr="00D0224A">
        <w:trPr>
          <w:tblCellSpacing w:w="15" w:type="dxa"/>
        </w:trPr>
        <w:tc>
          <w:tcPr>
            <w:tcW w:w="0" w:type="auto"/>
            <w:shd w:val="clear" w:color="auto" w:fill="FFFFFF"/>
            <w:vAlign w:val="center"/>
            <w:hideMark/>
          </w:tcPr>
          <w:p w14:paraId="1769E43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5464270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Collections content complies with the required structure and contents.</w:t>
            </w:r>
          </w:p>
        </w:tc>
      </w:tr>
      <w:tr w:rsidR="00D0224A" w:rsidRPr="00D0224A" w14:paraId="36F91C50" w14:textId="77777777" w:rsidTr="00D0224A">
        <w:trPr>
          <w:tblCellSpacing w:w="15" w:type="dxa"/>
        </w:trPr>
        <w:tc>
          <w:tcPr>
            <w:tcW w:w="0" w:type="auto"/>
            <w:shd w:val="clear" w:color="auto" w:fill="FFFFFF"/>
            <w:vAlign w:val="center"/>
            <w:hideMark/>
          </w:tcPr>
          <w:p w14:paraId="788F89D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35A9323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74" w:anchor="req_collections_rc-md-success"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-md-success</w:t>
              </w:r>
            </w:hyperlink>
            <w:r w:rsidR="00D0224A" w:rsidRPr="00D0224A">
              <w:rPr>
                <w:rFonts w:ascii="Times New Roman" w:eastAsia="Times New Roman" w:hAnsi="Times New Roman" w:cs="Times New Roman"/>
                <w:sz w:val="24"/>
                <w:szCs w:val="24"/>
              </w:rPr>
              <w:t xml:space="preserve">, </w:t>
            </w:r>
            <w:hyperlink r:id="rId275" w:anchor="req_collections_crs84" w:history="1">
              <w:r w:rsidR="00D0224A" w:rsidRPr="00D0224A">
                <w:rPr>
                  <w:rFonts w:ascii="Times New Roman" w:eastAsia="Times New Roman" w:hAnsi="Times New Roman" w:cs="Times New Roman"/>
                  <w:color w:val="0000FF"/>
                  <w:sz w:val="24"/>
                  <w:szCs w:val="24"/>
                  <w:u w:val="single"/>
                </w:rPr>
                <w:t>/req/collections/crs84</w:t>
              </w:r>
            </w:hyperlink>
          </w:p>
        </w:tc>
      </w:tr>
      <w:tr w:rsidR="00D0224A" w:rsidRPr="00D0224A" w14:paraId="4D153799" w14:textId="77777777" w:rsidTr="00D0224A">
        <w:trPr>
          <w:tblCellSpacing w:w="15" w:type="dxa"/>
        </w:trPr>
        <w:tc>
          <w:tcPr>
            <w:tcW w:w="0" w:type="auto"/>
            <w:shd w:val="clear" w:color="auto" w:fill="FFFFFF"/>
            <w:vAlign w:val="center"/>
            <w:hideMark/>
          </w:tcPr>
          <w:p w14:paraId="0DBFEDD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17146DEF" w14:textId="77777777" w:rsidR="00D0224A" w:rsidRPr="00D0224A" w:rsidRDefault="00D0224A" w:rsidP="00D0224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all response documents comply with </w:t>
            </w:r>
            <w:hyperlink r:id="rId276" w:anchor="ats_collections_rc-md-links"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-md-links</w:t>
              </w:r>
            </w:hyperlink>
          </w:p>
          <w:p w14:paraId="05CA23F9" w14:textId="77777777" w:rsidR="00D0224A" w:rsidRPr="00D0224A" w:rsidRDefault="00D0224A" w:rsidP="00D0224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 case the response includes a "</w:t>
            </w:r>
            <w:proofErr w:type="spellStart"/>
            <w:r w:rsidRPr="00D0224A">
              <w:rPr>
                <w:rFonts w:ascii="Times New Roman" w:eastAsia="Times New Roman" w:hAnsi="Times New Roman" w:cs="Times New Roman"/>
                <w:sz w:val="24"/>
                <w:szCs w:val="24"/>
              </w:rPr>
              <w:t>crs</w:t>
            </w:r>
            <w:proofErr w:type="spellEnd"/>
            <w:r w:rsidRPr="00D0224A">
              <w:rPr>
                <w:rFonts w:ascii="Times New Roman" w:eastAsia="Times New Roman" w:hAnsi="Times New Roman" w:cs="Times New Roman"/>
                <w:sz w:val="24"/>
                <w:szCs w:val="24"/>
              </w:rPr>
              <w:t>" property, validate that the first value is either</w:t>
            </w:r>
            <w:ins w:id="504" w:author="Carl Reed" w:date="2020-02-05T11:21:00Z">
              <w:r w:rsidR="00FC59EE">
                <w:rPr>
                  <w:rFonts w:ascii="Times New Roman" w:eastAsia="Times New Roman" w:hAnsi="Times New Roman" w:cs="Times New Roman"/>
                  <w:sz w:val="24"/>
                  <w:szCs w:val="24"/>
                </w:rPr>
                <w:t>:</w:t>
              </w:r>
            </w:ins>
            <w:ins w:id="505" w:author="Carl Reed" w:date="2020-02-05T11:22:00Z">
              <w:r w:rsidR="00FC59EE">
                <w:rPr>
                  <w:rFonts w:ascii="Times New Roman" w:eastAsia="Times New Roman" w:hAnsi="Times New Roman" w:cs="Times New Roman"/>
                  <w:sz w:val="24"/>
                  <w:szCs w:val="24"/>
                </w:rPr>
                <w:t xml:space="preserve"> </w:t>
              </w:r>
            </w:ins>
            <w:del w:id="506" w:author="Carl Reed" w:date="2020-02-05T11:21:00Z">
              <w:r w:rsidRPr="00D0224A" w:rsidDel="00FC59EE">
                <w:rPr>
                  <w:rFonts w:ascii="Times New Roman" w:eastAsia="Times New Roman" w:hAnsi="Times New Roman" w:cs="Times New Roman"/>
                  <w:sz w:val="24"/>
                  <w:szCs w:val="24"/>
                </w:rPr>
                <w:delText xml:space="preserve"> </w:delText>
              </w:r>
            </w:del>
            <w:r w:rsidRPr="00D0224A">
              <w:rPr>
                <w:rFonts w:ascii="Times New Roman" w:eastAsia="Times New Roman" w:hAnsi="Times New Roman" w:cs="Times New Roman"/>
                <w:sz w:val="24"/>
                <w:szCs w:val="24"/>
              </w:rPr>
              <w:t>"http://www.opengis.net/def/crs/OGC/1.3/CRS84" or "http://www.opengis.net/def/crs/OGC/0/CRS84h"</w:t>
            </w:r>
          </w:p>
          <w:p w14:paraId="36D2B923" w14:textId="77777777" w:rsidR="00D0224A" w:rsidRPr="00D0224A" w:rsidRDefault="00D0224A" w:rsidP="00D0224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the collections content for all supported media types using the resources and tests identified in </w:t>
            </w:r>
            <w:hyperlink r:id="rId277" w:anchor="collections-metadata-schema" w:history="1">
              <w:r w:rsidRPr="00D0224A">
                <w:rPr>
                  <w:rFonts w:ascii="Times New Roman" w:eastAsia="Times New Roman" w:hAnsi="Times New Roman" w:cs="Times New Roman"/>
                  <w:color w:val="0000FF"/>
                  <w:sz w:val="24"/>
                  <w:szCs w:val="24"/>
                  <w:u w:val="single"/>
                </w:rPr>
                <w:t>Table 8</w:t>
              </w:r>
            </w:hyperlink>
          </w:p>
        </w:tc>
      </w:tr>
    </w:tbl>
    <w:p w14:paraId="4202D82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Collections content may be retrieved in a number of different formats. The following table identifies the applicable schema document for each format and the test to be used to validate</w:t>
      </w:r>
      <w:del w:id="507" w:author="Carl Reed" w:date="2020-02-05T11:22:00Z">
        <w:r w:rsidRPr="00D0224A" w:rsidDel="00FC59EE">
          <w:rPr>
            <w:rFonts w:ascii="Times New Roman" w:eastAsia="Times New Roman" w:hAnsi="Times New Roman" w:cs="Times New Roman"/>
            <w:sz w:val="24"/>
            <w:szCs w:val="24"/>
          </w:rPr>
          <w:delText xml:space="preserve"> the</w:delText>
        </w:r>
      </w:del>
      <w:r w:rsidRPr="00D0224A">
        <w:rPr>
          <w:rFonts w:ascii="Times New Roman" w:eastAsia="Times New Roman" w:hAnsi="Times New Roman" w:cs="Times New Roman"/>
          <w:sz w:val="24"/>
          <w:szCs w:val="24"/>
        </w:rPr>
        <w:t xml:space="preserve"> against that schema. All supported formats should be exercised.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0"/>
        <w:gridCol w:w="3500"/>
        <w:gridCol w:w="3525"/>
      </w:tblGrid>
      <w:tr w:rsidR="00D0224A" w:rsidRPr="00D0224A" w14:paraId="49E0E3F6" w14:textId="77777777" w:rsidTr="00D0224A">
        <w:trPr>
          <w:tblHeader/>
          <w:tblCellSpacing w:w="15" w:type="dxa"/>
        </w:trPr>
        <w:tc>
          <w:tcPr>
            <w:tcW w:w="0" w:type="auto"/>
            <w:gridSpan w:val="3"/>
            <w:tcBorders>
              <w:top w:val="nil"/>
              <w:left w:val="nil"/>
              <w:bottom w:val="nil"/>
              <w:right w:val="nil"/>
            </w:tcBorders>
            <w:shd w:val="clear" w:color="auto" w:fill="FFFFFF"/>
            <w:vAlign w:val="center"/>
            <w:hideMark/>
          </w:tcPr>
          <w:p w14:paraId="022B1568"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8. Schema and Tests for Collections content</w:t>
            </w:r>
          </w:p>
        </w:tc>
      </w:tr>
      <w:tr w:rsidR="00D0224A" w:rsidRPr="00D0224A" w14:paraId="1A1E6E05" w14:textId="77777777" w:rsidTr="00D0224A">
        <w:trPr>
          <w:tblHeader/>
          <w:tblCellSpacing w:w="15" w:type="dxa"/>
        </w:trPr>
        <w:tc>
          <w:tcPr>
            <w:tcW w:w="0" w:type="auto"/>
            <w:shd w:val="clear" w:color="auto" w:fill="FFFFFF"/>
            <w:vAlign w:val="center"/>
            <w:hideMark/>
          </w:tcPr>
          <w:p w14:paraId="53964283"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Format</w:t>
            </w:r>
          </w:p>
        </w:tc>
        <w:tc>
          <w:tcPr>
            <w:tcW w:w="0" w:type="auto"/>
            <w:shd w:val="clear" w:color="auto" w:fill="FFFFFF"/>
            <w:vAlign w:val="center"/>
            <w:hideMark/>
          </w:tcPr>
          <w:p w14:paraId="46828CE2"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Schema Document</w:t>
            </w:r>
          </w:p>
        </w:tc>
        <w:tc>
          <w:tcPr>
            <w:tcW w:w="0" w:type="auto"/>
            <w:shd w:val="clear" w:color="auto" w:fill="FFFFFF"/>
            <w:vAlign w:val="center"/>
            <w:hideMark/>
          </w:tcPr>
          <w:p w14:paraId="19638628"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Test ID</w:t>
            </w:r>
          </w:p>
        </w:tc>
      </w:tr>
      <w:tr w:rsidR="00D0224A" w:rsidRPr="00D0224A" w14:paraId="347ED069" w14:textId="77777777" w:rsidTr="00D0224A">
        <w:trPr>
          <w:tblCellSpacing w:w="15" w:type="dxa"/>
        </w:trPr>
        <w:tc>
          <w:tcPr>
            <w:tcW w:w="0" w:type="auto"/>
            <w:shd w:val="clear" w:color="auto" w:fill="FFFFFF"/>
            <w:vAlign w:val="center"/>
            <w:hideMark/>
          </w:tcPr>
          <w:p w14:paraId="1C6F863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HTML</w:t>
            </w:r>
          </w:p>
        </w:tc>
        <w:tc>
          <w:tcPr>
            <w:tcW w:w="0" w:type="auto"/>
            <w:shd w:val="clear" w:color="auto" w:fill="FFFFFF"/>
            <w:vAlign w:val="center"/>
            <w:hideMark/>
          </w:tcPr>
          <w:p w14:paraId="7D7CC1F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78" w:history="1">
              <w:proofErr w:type="spellStart"/>
              <w:r w:rsidR="00D0224A" w:rsidRPr="00D0224A">
                <w:rPr>
                  <w:rFonts w:ascii="Times New Roman" w:eastAsia="Times New Roman" w:hAnsi="Times New Roman" w:cs="Times New Roman"/>
                  <w:color w:val="0000FF"/>
                  <w:sz w:val="24"/>
                  <w:szCs w:val="24"/>
                  <w:u w:val="single"/>
                </w:rPr>
                <w:t>collections.json</w:t>
              </w:r>
              <w:proofErr w:type="spellEnd"/>
            </w:hyperlink>
          </w:p>
        </w:tc>
        <w:tc>
          <w:tcPr>
            <w:tcW w:w="0" w:type="auto"/>
            <w:shd w:val="clear" w:color="auto" w:fill="FFFFFF"/>
            <w:vAlign w:val="center"/>
            <w:hideMark/>
          </w:tcPr>
          <w:p w14:paraId="362B418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79" w:anchor="ats_html_content" w:history="1">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ats</w:t>
              </w:r>
              <w:proofErr w:type="spellEnd"/>
              <w:r w:rsidR="00D0224A" w:rsidRPr="00D0224A">
                <w:rPr>
                  <w:rFonts w:ascii="Times New Roman" w:eastAsia="Times New Roman" w:hAnsi="Times New Roman" w:cs="Times New Roman"/>
                  <w:color w:val="0000FF"/>
                  <w:sz w:val="24"/>
                  <w:szCs w:val="24"/>
                  <w:u w:val="single"/>
                </w:rPr>
                <w:t>/html/content</w:t>
              </w:r>
            </w:hyperlink>
          </w:p>
        </w:tc>
      </w:tr>
      <w:tr w:rsidR="00D0224A" w:rsidRPr="00D0224A" w14:paraId="6D5596E1" w14:textId="77777777" w:rsidTr="00D0224A">
        <w:trPr>
          <w:tblCellSpacing w:w="15" w:type="dxa"/>
        </w:trPr>
        <w:tc>
          <w:tcPr>
            <w:tcW w:w="0" w:type="auto"/>
            <w:shd w:val="clear" w:color="auto" w:fill="FFFFFF"/>
            <w:vAlign w:val="center"/>
            <w:hideMark/>
          </w:tcPr>
          <w:p w14:paraId="000E0E3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JSON</w:t>
            </w:r>
          </w:p>
        </w:tc>
        <w:tc>
          <w:tcPr>
            <w:tcW w:w="0" w:type="auto"/>
            <w:shd w:val="clear" w:color="auto" w:fill="FFFFFF"/>
            <w:vAlign w:val="center"/>
            <w:hideMark/>
          </w:tcPr>
          <w:p w14:paraId="3644CF3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80" w:history="1">
              <w:proofErr w:type="spellStart"/>
              <w:r w:rsidR="00D0224A" w:rsidRPr="00D0224A">
                <w:rPr>
                  <w:rFonts w:ascii="Times New Roman" w:eastAsia="Times New Roman" w:hAnsi="Times New Roman" w:cs="Times New Roman"/>
                  <w:color w:val="0000FF"/>
                  <w:sz w:val="24"/>
                  <w:szCs w:val="24"/>
                  <w:u w:val="single"/>
                </w:rPr>
                <w:t>collections.json</w:t>
              </w:r>
              <w:proofErr w:type="spellEnd"/>
            </w:hyperlink>
          </w:p>
        </w:tc>
        <w:tc>
          <w:tcPr>
            <w:tcW w:w="0" w:type="auto"/>
            <w:shd w:val="clear" w:color="auto" w:fill="FFFFFF"/>
            <w:vAlign w:val="center"/>
            <w:hideMark/>
          </w:tcPr>
          <w:p w14:paraId="08CE4C66"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81" w:anchor="ats_geojson_content" w:history="1">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ats</w:t>
              </w:r>
              <w:proofErr w:type="spellEnd"/>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geojson</w:t>
              </w:r>
              <w:proofErr w:type="spellEnd"/>
              <w:r w:rsidR="00D0224A" w:rsidRPr="00D0224A">
                <w:rPr>
                  <w:rFonts w:ascii="Times New Roman" w:eastAsia="Times New Roman" w:hAnsi="Times New Roman" w:cs="Times New Roman"/>
                  <w:color w:val="0000FF"/>
                  <w:sz w:val="24"/>
                  <w:szCs w:val="24"/>
                  <w:u w:val="single"/>
                </w:rPr>
                <w:t>/content</w:t>
              </w:r>
            </w:hyperlink>
          </w:p>
        </w:tc>
      </w:tr>
    </w:tbl>
    <w:p w14:paraId="078A2DED"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A.3.3. Feature Collection {root}/collections/{</w:t>
      </w:r>
      <w:proofErr w:type="spellStart"/>
      <w:r w:rsidRPr="00D0224A">
        <w:rPr>
          <w:rFonts w:ascii="Times New Roman" w:eastAsia="Times New Roman" w:hAnsi="Times New Roman" w:cs="Times New Roman"/>
          <w:b/>
          <w:bCs/>
          <w:sz w:val="24"/>
          <w:szCs w:val="24"/>
        </w:rPr>
        <w:t>collectionId</w:t>
      </w:r>
      <w:proofErr w:type="spellEnd"/>
      <w:r w:rsidRPr="00D0224A">
        <w:rPr>
          <w:rFonts w:ascii="Times New Roman" w:eastAsia="Times New Roman" w:hAnsi="Times New Roman" w:cs="Times New Roman"/>
          <w:b/>
          <w:bCs/>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76"/>
        <w:gridCol w:w="7129"/>
      </w:tblGrid>
      <w:tr w:rsidR="00D0224A" w:rsidRPr="00D0224A" w14:paraId="56C20B9C" w14:textId="77777777" w:rsidTr="00D0224A">
        <w:trPr>
          <w:tblCellSpacing w:w="15" w:type="dxa"/>
        </w:trPr>
        <w:tc>
          <w:tcPr>
            <w:tcW w:w="0" w:type="auto"/>
            <w:shd w:val="clear" w:color="auto" w:fill="FFFFFF"/>
            <w:vAlign w:val="center"/>
            <w:hideMark/>
          </w:tcPr>
          <w:p w14:paraId="5B109E0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11</w:t>
            </w:r>
          </w:p>
        </w:tc>
        <w:tc>
          <w:tcPr>
            <w:tcW w:w="0" w:type="auto"/>
            <w:shd w:val="clear" w:color="auto" w:fill="FFFFFF"/>
            <w:vAlign w:val="center"/>
            <w:hideMark/>
          </w:tcPr>
          <w:p w14:paraId="278C91C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src</w:t>
            </w:r>
            <w:proofErr w:type="spellEnd"/>
            <w:r w:rsidRPr="00D0224A">
              <w:rPr>
                <w:rFonts w:ascii="Times New Roman" w:eastAsia="Times New Roman" w:hAnsi="Times New Roman" w:cs="Times New Roman"/>
                <w:b/>
                <w:bCs/>
                <w:sz w:val="24"/>
                <w:szCs w:val="24"/>
              </w:rPr>
              <w:t>-md-op</w:t>
            </w:r>
          </w:p>
        </w:tc>
      </w:tr>
      <w:tr w:rsidR="00D0224A" w:rsidRPr="00D0224A" w14:paraId="54AECC54" w14:textId="77777777" w:rsidTr="00D0224A">
        <w:trPr>
          <w:tblCellSpacing w:w="15" w:type="dxa"/>
        </w:trPr>
        <w:tc>
          <w:tcPr>
            <w:tcW w:w="0" w:type="auto"/>
            <w:shd w:val="clear" w:color="auto" w:fill="FFFFFF"/>
            <w:vAlign w:val="center"/>
            <w:hideMark/>
          </w:tcPr>
          <w:p w14:paraId="6D444AF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6FFCEA2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Collection content can be retrieved from the expected location.</w:t>
            </w:r>
          </w:p>
        </w:tc>
      </w:tr>
      <w:tr w:rsidR="00D0224A" w:rsidRPr="00D0224A" w14:paraId="50710693" w14:textId="77777777" w:rsidTr="00D0224A">
        <w:trPr>
          <w:tblCellSpacing w:w="15" w:type="dxa"/>
        </w:trPr>
        <w:tc>
          <w:tcPr>
            <w:tcW w:w="0" w:type="auto"/>
            <w:shd w:val="clear" w:color="auto" w:fill="FFFFFF"/>
            <w:vAlign w:val="center"/>
            <w:hideMark/>
          </w:tcPr>
          <w:p w14:paraId="50E1925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8B84662"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82" w:anchor="req_collections_src-md-op"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src</w:t>
              </w:r>
              <w:proofErr w:type="spellEnd"/>
              <w:r w:rsidR="00D0224A" w:rsidRPr="00D0224A">
                <w:rPr>
                  <w:rFonts w:ascii="Times New Roman" w:eastAsia="Times New Roman" w:hAnsi="Times New Roman" w:cs="Times New Roman"/>
                  <w:color w:val="0000FF"/>
                  <w:sz w:val="24"/>
                  <w:szCs w:val="24"/>
                  <w:u w:val="single"/>
                </w:rPr>
                <w:t>-md-op</w:t>
              </w:r>
            </w:hyperlink>
          </w:p>
        </w:tc>
      </w:tr>
      <w:tr w:rsidR="00D0224A" w:rsidRPr="00D0224A" w14:paraId="70530BA7" w14:textId="77777777" w:rsidTr="00D0224A">
        <w:trPr>
          <w:tblCellSpacing w:w="15" w:type="dxa"/>
        </w:trPr>
        <w:tc>
          <w:tcPr>
            <w:tcW w:w="0" w:type="auto"/>
            <w:shd w:val="clear" w:color="auto" w:fill="FFFFFF"/>
            <w:vAlign w:val="center"/>
            <w:hideMark/>
          </w:tcPr>
          <w:p w14:paraId="1B1621A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3B16AF6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every Feature Collection described in the Collections content, issue an HTTP GET request to the URL </w:t>
            </w:r>
            <w:r w:rsidRPr="00D0224A">
              <w:rPr>
                <w:rFonts w:ascii="Courier New" w:eastAsia="Times New Roman" w:hAnsi="Courier New" w:cs="Courier New"/>
                <w:sz w:val="20"/>
                <w:szCs w:val="20"/>
              </w:rPr>
              <w:t>/collections/{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where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is the </w:t>
            </w:r>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 xml:space="preserve"> property for the collection. . Validate that a Collection was returned with a status code 200</w:t>
            </w:r>
            <w:del w:id="508" w:author="Carl Reed" w:date="2020-02-05T11:21:00Z">
              <w:r w:rsidRPr="00D0224A" w:rsidDel="00FC59EE">
                <w:rPr>
                  <w:rFonts w:ascii="Times New Roman" w:eastAsia="Times New Roman" w:hAnsi="Times New Roman" w:cs="Times New Roman"/>
                  <w:sz w:val="24"/>
                  <w:szCs w:val="24"/>
                </w:rPr>
                <w:delText xml:space="preserve"> </w:delText>
              </w:r>
            </w:del>
            <w:r w:rsidRPr="00D0224A">
              <w:rPr>
                <w:rFonts w:ascii="Times New Roman" w:eastAsia="Times New Roman" w:hAnsi="Times New Roman" w:cs="Times New Roman"/>
                <w:sz w:val="24"/>
                <w:szCs w:val="24"/>
              </w:rPr>
              <w:t xml:space="preserve">. Validate the contents of the returned document using test </w:t>
            </w:r>
            <w:hyperlink r:id="rId283" w:anchor="ats_collections_src-md-success"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src</w:t>
              </w:r>
              <w:proofErr w:type="spellEnd"/>
              <w:r w:rsidRPr="00D0224A">
                <w:rPr>
                  <w:rFonts w:ascii="Times New Roman" w:eastAsia="Times New Roman" w:hAnsi="Times New Roman" w:cs="Times New Roman"/>
                  <w:color w:val="0000FF"/>
                  <w:sz w:val="24"/>
                  <w:szCs w:val="24"/>
                  <w:u w:val="single"/>
                </w:rPr>
                <w:t>-md-success</w:t>
              </w:r>
            </w:hyperlink>
            <w:r w:rsidRPr="00D0224A">
              <w:rPr>
                <w:rFonts w:ascii="Times New Roman" w:eastAsia="Times New Roman" w:hAnsi="Times New Roman" w:cs="Times New Roman"/>
                <w:sz w:val="24"/>
                <w:szCs w:val="24"/>
              </w:rPr>
              <w:t>.</w:t>
            </w:r>
          </w:p>
        </w:tc>
      </w:tr>
    </w:tbl>
    <w:p w14:paraId="3CF309B1"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46"/>
        <w:gridCol w:w="7059"/>
      </w:tblGrid>
      <w:tr w:rsidR="00D0224A" w:rsidRPr="00D0224A" w14:paraId="33105F14" w14:textId="77777777" w:rsidTr="00D0224A">
        <w:trPr>
          <w:tblCellSpacing w:w="15" w:type="dxa"/>
        </w:trPr>
        <w:tc>
          <w:tcPr>
            <w:tcW w:w="0" w:type="auto"/>
            <w:shd w:val="clear" w:color="auto" w:fill="FFFFFF"/>
            <w:vAlign w:val="center"/>
            <w:hideMark/>
          </w:tcPr>
          <w:p w14:paraId="52C7A73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12</w:t>
            </w:r>
          </w:p>
        </w:tc>
        <w:tc>
          <w:tcPr>
            <w:tcW w:w="0" w:type="auto"/>
            <w:shd w:val="clear" w:color="auto" w:fill="FFFFFF"/>
            <w:vAlign w:val="center"/>
            <w:hideMark/>
          </w:tcPr>
          <w:p w14:paraId="5067A42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src</w:t>
            </w:r>
            <w:proofErr w:type="spellEnd"/>
            <w:r w:rsidRPr="00D0224A">
              <w:rPr>
                <w:rFonts w:ascii="Times New Roman" w:eastAsia="Times New Roman" w:hAnsi="Times New Roman" w:cs="Times New Roman"/>
                <w:b/>
                <w:bCs/>
                <w:sz w:val="24"/>
                <w:szCs w:val="24"/>
              </w:rPr>
              <w:t>-md-success</w:t>
            </w:r>
          </w:p>
        </w:tc>
      </w:tr>
      <w:tr w:rsidR="00D0224A" w:rsidRPr="00D0224A" w14:paraId="6B1D98B6" w14:textId="77777777" w:rsidTr="00D0224A">
        <w:trPr>
          <w:tblCellSpacing w:w="15" w:type="dxa"/>
        </w:trPr>
        <w:tc>
          <w:tcPr>
            <w:tcW w:w="0" w:type="auto"/>
            <w:shd w:val="clear" w:color="auto" w:fill="FFFFFF"/>
            <w:vAlign w:val="center"/>
            <w:hideMark/>
          </w:tcPr>
          <w:p w14:paraId="161C5AF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58DB2B6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Collection content complies with the required structure and contents.</w:t>
            </w:r>
          </w:p>
        </w:tc>
      </w:tr>
      <w:tr w:rsidR="00D0224A" w:rsidRPr="00D0224A" w14:paraId="60A00246" w14:textId="77777777" w:rsidTr="00D0224A">
        <w:trPr>
          <w:tblCellSpacing w:w="15" w:type="dxa"/>
        </w:trPr>
        <w:tc>
          <w:tcPr>
            <w:tcW w:w="0" w:type="auto"/>
            <w:shd w:val="clear" w:color="auto" w:fill="FFFFFF"/>
            <w:vAlign w:val="center"/>
            <w:hideMark/>
          </w:tcPr>
          <w:p w14:paraId="69786D1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4BFDBF48"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84" w:anchor="req_collections_src-md-success"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src</w:t>
              </w:r>
              <w:proofErr w:type="spellEnd"/>
              <w:r w:rsidR="00D0224A" w:rsidRPr="00D0224A">
                <w:rPr>
                  <w:rFonts w:ascii="Times New Roman" w:eastAsia="Times New Roman" w:hAnsi="Times New Roman" w:cs="Times New Roman"/>
                  <w:color w:val="0000FF"/>
                  <w:sz w:val="24"/>
                  <w:szCs w:val="24"/>
                  <w:u w:val="single"/>
                </w:rPr>
                <w:t>-md-success</w:t>
              </w:r>
            </w:hyperlink>
          </w:p>
        </w:tc>
      </w:tr>
      <w:tr w:rsidR="00D0224A" w:rsidRPr="00D0224A" w14:paraId="2729D9F5" w14:textId="77777777" w:rsidTr="00D0224A">
        <w:trPr>
          <w:tblCellSpacing w:w="15" w:type="dxa"/>
        </w:trPr>
        <w:tc>
          <w:tcPr>
            <w:tcW w:w="0" w:type="auto"/>
            <w:shd w:val="clear" w:color="auto" w:fill="FFFFFF"/>
            <w:vAlign w:val="center"/>
            <w:hideMark/>
          </w:tcPr>
          <w:p w14:paraId="75841E7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Test Method</w:t>
            </w:r>
          </w:p>
        </w:tc>
        <w:tc>
          <w:tcPr>
            <w:tcW w:w="0" w:type="auto"/>
            <w:shd w:val="clear" w:color="auto" w:fill="FFFFFF"/>
            <w:vAlign w:val="center"/>
            <w:hideMark/>
          </w:tcPr>
          <w:p w14:paraId="68913EF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content of the response is consistent with the content for this Resource Collection in 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response. That is, the values for </w:t>
            </w:r>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 xml:space="preserve">, </w:t>
            </w:r>
            <w:r w:rsidRPr="00D0224A">
              <w:rPr>
                <w:rFonts w:ascii="Courier New" w:eastAsia="Times New Roman" w:hAnsi="Courier New" w:cs="Courier New"/>
                <w:sz w:val="20"/>
                <w:szCs w:val="20"/>
              </w:rPr>
              <w:t>title</w:t>
            </w:r>
            <w:r w:rsidRPr="00D0224A">
              <w:rPr>
                <w:rFonts w:ascii="Times New Roman" w:eastAsia="Times New Roman" w:hAnsi="Times New Roman" w:cs="Times New Roman"/>
                <w:sz w:val="24"/>
                <w:szCs w:val="24"/>
              </w:rPr>
              <w:t xml:space="preserve">, </w:t>
            </w:r>
            <w:r w:rsidRPr="00D0224A">
              <w:rPr>
                <w:rFonts w:ascii="Courier New" w:eastAsia="Times New Roman" w:hAnsi="Courier New" w:cs="Courier New"/>
                <w:sz w:val="20"/>
                <w:szCs w:val="20"/>
              </w:rPr>
              <w:t>description</w:t>
            </w:r>
            <w:r w:rsidRPr="00D0224A">
              <w:rPr>
                <w:rFonts w:ascii="Times New Roman" w:eastAsia="Times New Roman" w:hAnsi="Times New Roman" w:cs="Times New Roman"/>
                <w:sz w:val="24"/>
                <w:szCs w:val="24"/>
              </w:rPr>
              <w:t xml:space="preserve"> and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are identical.</w:t>
            </w:r>
          </w:p>
        </w:tc>
      </w:tr>
    </w:tbl>
    <w:p w14:paraId="0B9B5D61"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A.3.4. Features {root}/collections/{</w:t>
      </w:r>
      <w:proofErr w:type="spellStart"/>
      <w:r w:rsidRPr="00D0224A">
        <w:rPr>
          <w:rFonts w:ascii="Times New Roman" w:eastAsia="Times New Roman" w:hAnsi="Times New Roman" w:cs="Times New Roman"/>
          <w:b/>
          <w:bCs/>
          <w:sz w:val="24"/>
          <w:szCs w:val="24"/>
        </w:rPr>
        <w:t>collectionId</w:t>
      </w:r>
      <w:proofErr w:type="spellEnd"/>
      <w:r w:rsidRPr="00D0224A">
        <w:rPr>
          <w:rFonts w:ascii="Times New Roman" w:eastAsia="Times New Roman" w:hAnsi="Times New Roman" w:cs="Times New Roman"/>
          <w:b/>
          <w:bCs/>
          <w:sz w:val="24"/>
          <w:szCs w:val="24"/>
        </w:rPr>
        <w:t>}/items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239"/>
        <w:gridCol w:w="7624"/>
        <w:gridCol w:w="45"/>
      </w:tblGrid>
      <w:tr w:rsidR="00D0224A" w:rsidRPr="00D0224A" w14:paraId="141F91E9" w14:textId="77777777" w:rsidTr="00D0224A">
        <w:trPr>
          <w:gridAfter w:val="1"/>
          <w:tblCellSpacing w:w="15" w:type="dxa"/>
        </w:trPr>
        <w:tc>
          <w:tcPr>
            <w:tcW w:w="0" w:type="auto"/>
            <w:vAlign w:val="center"/>
            <w:hideMark/>
          </w:tcPr>
          <w:p w14:paraId="625A0FC1" w14:textId="77777777" w:rsidR="00D0224A" w:rsidRPr="00D0224A" w:rsidRDefault="00D0224A" w:rsidP="00D0224A">
            <w:pPr>
              <w:spacing w:after="0" w:line="240" w:lineRule="auto"/>
              <w:divId w:val="357656452"/>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gridSpan w:val="2"/>
            <w:vAlign w:val="center"/>
            <w:hideMark/>
          </w:tcPr>
          <w:p w14:paraId="341B3DD3"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test is too Feature centric. Will need to be greatly reduced in scope. </w:t>
            </w:r>
          </w:p>
        </w:tc>
      </w:tr>
      <w:tr w:rsidR="00D0224A" w:rsidRPr="00D0224A" w14:paraId="45CEA8E3" w14:textId="77777777" w:rsidTr="00D0224A">
        <w:trPr>
          <w:tblCellSpacing w:w="15" w:type="dxa"/>
        </w:trPr>
        <w:tc>
          <w:tcPr>
            <w:tcW w:w="0" w:type="auto"/>
            <w:gridSpan w:val="2"/>
            <w:shd w:val="clear" w:color="auto" w:fill="FFFFFF"/>
            <w:vAlign w:val="center"/>
            <w:hideMark/>
          </w:tcPr>
          <w:p w14:paraId="1A2D4B5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13</w:t>
            </w:r>
          </w:p>
        </w:tc>
        <w:tc>
          <w:tcPr>
            <w:tcW w:w="0" w:type="auto"/>
            <w:gridSpan w:val="2"/>
            <w:shd w:val="clear" w:color="auto" w:fill="FFFFFF"/>
            <w:vAlign w:val="center"/>
            <w:hideMark/>
          </w:tcPr>
          <w:p w14:paraId="56B0558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-op</w:t>
            </w:r>
          </w:p>
        </w:tc>
      </w:tr>
      <w:tr w:rsidR="00D0224A" w:rsidRPr="00D0224A" w14:paraId="23BA0D6D" w14:textId="77777777" w:rsidTr="00D0224A">
        <w:trPr>
          <w:tblCellSpacing w:w="15" w:type="dxa"/>
        </w:trPr>
        <w:tc>
          <w:tcPr>
            <w:tcW w:w="0" w:type="auto"/>
            <w:gridSpan w:val="2"/>
            <w:shd w:val="clear" w:color="auto" w:fill="FFFFFF"/>
            <w:vAlign w:val="center"/>
            <w:hideMark/>
          </w:tcPr>
          <w:p w14:paraId="2431DBD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gridSpan w:val="2"/>
            <w:shd w:val="clear" w:color="auto" w:fill="FFFFFF"/>
            <w:vAlign w:val="center"/>
            <w:hideMark/>
          </w:tcPr>
          <w:p w14:paraId="27CAA21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resources can be identified and extracted from a Collection using query parameters.</w:t>
            </w:r>
          </w:p>
        </w:tc>
      </w:tr>
      <w:tr w:rsidR="00D0224A" w:rsidRPr="00D0224A" w14:paraId="43C6DC50" w14:textId="77777777" w:rsidTr="00D0224A">
        <w:trPr>
          <w:tblCellSpacing w:w="15" w:type="dxa"/>
        </w:trPr>
        <w:tc>
          <w:tcPr>
            <w:tcW w:w="0" w:type="auto"/>
            <w:gridSpan w:val="2"/>
            <w:shd w:val="clear" w:color="auto" w:fill="FFFFFF"/>
            <w:vAlign w:val="center"/>
            <w:hideMark/>
          </w:tcPr>
          <w:p w14:paraId="33A1CEB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gridSpan w:val="2"/>
            <w:shd w:val="clear" w:color="auto" w:fill="FFFFFF"/>
            <w:vAlign w:val="center"/>
            <w:hideMark/>
          </w:tcPr>
          <w:p w14:paraId="6184EEB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85" w:anchor="req_collections_rc-op"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-op</w:t>
              </w:r>
            </w:hyperlink>
          </w:p>
        </w:tc>
      </w:tr>
      <w:tr w:rsidR="00D0224A" w:rsidRPr="00D0224A" w14:paraId="4D62180F" w14:textId="77777777" w:rsidTr="00D0224A">
        <w:trPr>
          <w:tblCellSpacing w:w="15" w:type="dxa"/>
        </w:trPr>
        <w:tc>
          <w:tcPr>
            <w:tcW w:w="0" w:type="auto"/>
            <w:gridSpan w:val="2"/>
            <w:shd w:val="clear" w:color="auto" w:fill="FFFFFF"/>
            <w:vAlign w:val="center"/>
            <w:hideMark/>
          </w:tcPr>
          <w:p w14:paraId="3EFED03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gridSpan w:val="2"/>
            <w:shd w:val="clear" w:color="auto" w:fill="FFFFFF"/>
            <w:vAlign w:val="center"/>
            <w:hideMark/>
          </w:tcPr>
          <w:p w14:paraId="50879292" w14:textId="77777777" w:rsidR="00D0224A" w:rsidRPr="00D0224A" w:rsidRDefault="00D0224A" w:rsidP="00D0224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For every resource collection identified in Collections, issue an HTTP GET request to the URL </w:t>
            </w:r>
            <w:r w:rsidRPr="00D0224A">
              <w:rPr>
                <w:rFonts w:ascii="Courier New" w:eastAsia="Times New Roman" w:hAnsi="Courier New" w:cs="Courier New"/>
                <w:sz w:val="20"/>
                <w:szCs w:val="20"/>
              </w:rPr>
              <w:t>/collections/{</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}/items</w:t>
            </w:r>
            <w:r w:rsidRPr="00D0224A">
              <w:rPr>
                <w:rFonts w:ascii="Times New Roman" w:eastAsia="Times New Roman" w:hAnsi="Times New Roman" w:cs="Times New Roman"/>
                <w:sz w:val="24"/>
                <w:szCs w:val="24"/>
              </w:rPr>
              <w:t xml:space="preserve"> where </w:t>
            </w:r>
            <w:r w:rsidRPr="00D0224A">
              <w:rPr>
                <w:rFonts w:ascii="Courier New" w:eastAsia="Times New Roman" w:hAnsi="Courier New" w:cs="Courier New"/>
                <w:sz w:val="20"/>
                <w:szCs w:val="20"/>
              </w:rPr>
              <w:t>{</w:t>
            </w:r>
            <w:proofErr w:type="spellStart"/>
            <w:r w:rsidRPr="00D0224A">
              <w:rPr>
                <w:rFonts w:ascii="Courier New" w:eastAsia="Times New Roman" w:hAnsi="Courier New" w:cs="Courier New"/>
                <w:sz w:val="20"/>
                <w:szCs w:val="20"/>
              </w:rPr>
              <w:t>collectionId</w:t>
            </w:r>
            <w:proofErr w:type="spellEnd"/>
            <w:r w:rsidRPr="00D0224A">
              <w:rPr>
                <w:rFonts w:ascii="Courier New" w:eastAsia="Times New Roman" w:hAnsi="Courier New" w:cs="Courier New"/>
                <w:sz w:val="20"/>
                <w:szCs w:val="20"/>
              </w:rPr>
              <w:t>}</w:t>
            </w:r>
            <w:r w:rsidRPr="00D0224A">
              <w:rPr>
                <w:rFonts w:ascii="Times New Roman" w:eastAsia="Times New Roman" w:hAnsi="Times New Roman" w:cs="Times New Roman"/>
                <w:sz w:val="24"/>
                <w:szCs w:val="24"/>
              </w:rPr>
              <w:t xml:space="preserve"> is the </w:t>
            </w:r>
            <w:r w:rsidRPr="00D0224A">
              <w:rPr>
                <w:rFonts w:ascii="Courier New" w:eastAsia="Times New Roman" w:hAnsi="Courier New" w:cs="Courier New"/>
                <w:sz w:val="20"/>
                <w:szCs w:val="20"/>
              </w:rPr>
              <w:t>id</w:t>
            </w:r>
            <w:r w:rsidRPr="00D0224A">
              <w:rPr>
                <w:rFonts w:ascii="Times New Roman" w:eastAsia="Times New Roman" w:hAnsi="Times New Roman" w:cs="Times New Roman"/>
                <w:sz w:val="24"/>
                <w:szCs w:val="24"/>
              </w:rPr>
              <w:t xml:space="preserve"> property for a Collection described in the Collections content.</w:t>
            </w:r>
          </w:p>
          <w:p w14:paraId="7C0EBFC8" w14:textId="77777777" w:rsidR="00D0224A" w:rsidRPr="00D0224A" w:rsidRDefault="00D0224A" w:rsidP="00D0224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a document was returned with a status code 200.</w:t>
            </w:r>
          </w:p>
          <w:p w14:paraId="5CE0463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Repeat these tests using the following parameter tests:</w:t>
            </w:r>
          </w:p>
          <w:p w14:paraId="22F21E1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Bounding Box:</w:t>
            </w:r>
          </w:p>
          <w:p w14:paraId="3D7A4DF3" w14:textId="77777777" w:rsidR="00D0224A" w:rsidRPr="00D0224A" w:rsidRDefault="00D0224A" w:rsidP="00D0224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Parameter </w:t>
            </w:r>
            <w:hyperlink r:id="rId286" w:anchor="ats_collections_rc-bbox-definition"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bbox</w:t>
              </w:r>
              <w:proofErr w:type="spellEnd"/>
              <w:r w:rsidRPr="00D0224A">
                <w:rPr>
                  <w:rFonts w:ascii="Times New Roman" w:eastAsia="Times New Roman" w:hAnsi="Times New Roman" w:cs="Times New Roman"/>
                  <w:color w:val="0000FF"/>
                  <w:sz w:val="24"/>
                  <w:szCs w:val="24"/>
                  <w:u w:val="single"/>
                </w:rPr>
                <w:t>-definition</w:t>
              </w:r>
            </w:hyperlink>
          </w:p>
          <w:p w14:paraId="180D3015" w14:textId="77777777" w:rsidR="00D0224A" w:rsidRPr="00D0224A" w:rsidRDefault="00D0224A" w:rsidP="00D0224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Response </w:t>
            </w:r>
            <w:hyperlink r:id="rId287" w:anchor="ats_collections_rc-bbox-response"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bbox</w:t>
              </w:r>
              <w:proofErr w:type="spellEnd"/>
              <w:r w:rsidRPr="00D0224A">
                <w:rPr>
                  <w:rFonts w:ascii="Times New Roman" w:eastAsia="Times New Roman" w:hAnsi="Times New Roman" w:cs="Times New Roman"/>
                  <w:color w:val="0000FF"/>
                  <w:sz w:val="24"/>
                  <w:szCs w:val="24"/>
                  <w:u w:val="single"/>
                </w:rPr>
                <w:t>-response</w:t>
              </w:r>
            </w:hyperlink>
          </w:p>
          <w:p w14:paraId="4CFA501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proofErr w:type="spellStart"/>
            <w:r w:rsidRPr="00D0224A">
              <w:rPr>
                <w:rFonts w:ascii="Times New Roman" w:eastAsia="Times New Roman" w:hAnsi="Times New Roman" w:cs="Times New Roman"/>
                <w:b/>
                <w:bCs/>
                <w:sz w:val="24"/>
                <w:szCs w:val="24"/>
              </w:rPr>
              <w:t>DateTime</w:t>
            </w:r>
            <w:proofErr w:type="spellEnd"/>
            <w:r w:rsidRPr="00D0224A">
              <w:rPr>
                <w:rFonts w:ascii="Times New Roman" w:eastAsia="Times New Roman" w:hAnsi="Times New Roman" w:cs="Times New Roman"/>
                <w:b/>
                <w:bCs/>
                <w:sz w:val="24"/>
                <w:szCs w:val="24"/>
              </w:rPr>
              <w:t>:</w:t>
            </w:r>
          </w:p>
          <w:p w14:paraId="39DEB674" w14:textId="77777777" w:rsidR="00D0224A" w:rsidRPr="00D0224A" w:rsidRDefault="00D0224A" w:rsidP="00D0224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Parameter </w:t>
            </w:r>
            <w:hyperlink r:id="rId288" w:anchor="ats_collections_rc-time-definition"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-time-definition</w:t>
              </w:r>
            </w:hyperlink>
          </w:p>
          <w:p w14:paraId="300A59E8" w14:textId="77777777" w:rsidR="00D0224A" w:rsidRPr="00D0224A" w:rsidRDefault="00D0224A" w:rsidP="00D0224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Response </w:t>
            </w:r>
            <w:hyperlink r:id="rId289" w:anchor="ats_collections_rc-time-response" w:history="1">
              <w:r w:rsidRPr="00D0224A">
                <w:rPr>
                  <w:rFonts w:ascii="Times New Roman" w:eastAsia="Times New Roman" w:hAnsi="Times New Roman" w:cs="Times New Roman"/>
                  <w:color w:val="0000FF"/>
                  <w:sz w:val="24"/>
                  <w:szCs w:val="24"/>
                  <w:u w:val="single"/>
                </w:rPr>
                <w:t>/</w:t>
              </w:r>
              <w:proofErr w:type="spellStart"/>
              <w:r w:rsidRPr="00D0224A">
                <w:rPr>
                  <w:rFonts w:ascii="Times New Roman" w:eastAsia="Times New Roman" w:hAnsi="Times New Roman" w:cs="Times New Roman"/>
                  <w:color w:val="0000FF"/>
                  <w:sz w:val="24"/>
                  <w:szCs w:val="24"/>
                  <w:u w:val="single"/>
                </w:rPr>
                <w:t>ats</w:t>
              </w:r>
              <w:proofErr w:type="spellEnd"/>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-time-response</w:t>
              </w:r>
            </w:hyperlink>
          </w:p>
          <w:p w14:paraId="1827E3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Execute requests with combinations of the "</w:t>
            </w:r>
            <w:proofErr w:type="spellStart"/>
            <w:r w:rsidRPr="00D0224A">
              <w:rPr>
                <w:rFonts w:ascii="Times New Roman" w:eastAsia="Times New Roman" w:hAnsi="Times New Roman" w:cs="Times New Roman"/>
                <w:sz w:val="24"/>
                <w:szCs w:val="24"/>
              </w:rPr>
              <w:t>bbox</w:t>
            </w:r>
            <w:proofErr w:type="spellEnd"/>
            <w:r w:rsidRPr="00D0224A">
              <w:rPr>
                <w:rFonts w:ascii="Times New Roman" w:eastAsia="Times New Roman" w:hAnsi="Times New Roman" w:cs="Times New Roman"/>
                <w:sz w:val="24"/>
                <w:szCs w:val="24"/>
              </w:rPr>
              <w:t>" and "datetime" query parameters and verify that only features are returned that match both selection criteria.</w:t>
            </w:r>
          </w:p>
        </w:tc>
      </w:tr>
    </w:tbl>
    <w:p w14:paraId="4741C54D"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1"/>
        <w:gridCol w:w="6964"/>
      </w:tblGrid>
      <w:tr w:rsidR="00D0224A" w:rsidRPr="00D0224A" w14:paraId="0E44019B" w14:textId="77777777" w:rsidTr="00D0224A">
        <w:trPr>
          <w:tblCellSpacing w:w="15" w:type="dxa"/>
        </w:trPr>
        <w:tc>
          <w:tcPr>
            <w:tcW w:w="0" w:type="auto"/>
            <w:shd w:val="clear" w:color="auto" w:fill="FFFFFF"/>
            <w:vAlign w:val="center"/>
            <w:hideMark/>
          </w:tcPr>
          <w:p w14:paraId="413AEA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14</w:t>
            </w:r>
          </w:p>
        </w:tc>
        <w:tc>
          <w:tcPr>
            <w:tcW w:w="0" w:type="auto"/>
            <w:shd w:val="clear" w:color="auto" w:fill="FFFFFF"/>
            <w:vAlign w:val="center"/>
            <w:hideMark/>
          </w:tcPr>
          <w:p w14:paraId="0C3953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bbox</w:t>
            </w:r>
            <w:proofErr w:type="spellEnd"/>
            <w:r w:rsidRPr="00D0224A">
              <w:rPr>
                <w:rFonts w:ascii="Times New Roman" w:eastAsia="Times New Roman" w:hAnsi="Times New Roman" w:cs="Times New Roman"/>
                <w:b/>
                <w:bCs/>
                <w:sz w:val="24"/>
                <w:szCs w:val="24"/>
              </w:rPr>
              <w:t>-definition</w:t>
            </w:r>
          </w:p>
        </w:tc>
      </w:tr>
      <w:tr w:rsidR="00D0224A" w:rsidRPr="00D0224A" w14:paraId="61C67FC2" w14:textId="77777777" w:rsidTr="00D0224A">
        <w:trPr>
          <w:tblCellSpacing w:w="15" w:type="dxa"/>
        </w:trPr>
        <w:tc>
          <w:tcPr>
            <w:tcW w:w="0" w:type="auto"/>
            <w:shd w:val="clear" w:color="auto" w:fill="FFFFFF"/>
            <w:vAlign w:val="center"/>
            <w:hideMark/>
          </w:tcPr>
          <w:p w14:paraId="61FE571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755F3D7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bounding box query parameters are constructed correctly.</w:t>
            </w:r>
          </w:p>
        </w:tc>
      </w:tr>
      <w:tr w:rsidR="00D0224A" w:rsidRPr="00D0224A" w14:paraId="021A13A3" w14:textId="77777777" w:rsidTr="00D0224A">
        <w:trPr>
          <w:tblCellSpacing w:w="15" w:type="dxa"/>
        </w:trPr>
        <w:tc>
          <w:tcPr>
            <w:tcW w:w="0" w:type="auto"/>
            <w:shd w:val="clear" w:color="auto" w:fill="FFFFFF"/>
            <w:vAlign w:val="center"/>
            <w:hideMark/>
          </w:tcPr>
          <w:p w14:paraId="17201AD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45B3142E"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0" w:anchor="req_collections_rc-bbox-definition"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bbox</w:t>
              </w:r>
              <w:proofErr w:type="spellEnd"/>
              <w:r w:rsidR="00D0224A" w:rsidRPr="00D0224A">
                <w:rPr>
                  <w:rFonts w:ascii="Times New Roman" w:eastAsia="Times New Roman" w:hAnsi="Times New Roman" w:cs="Times New Roman"/>
                  <w:color w:val="0000FF"/>
                  <w:sz w:val="24"/>
                  <w:szCs w:val="24"/>
                  <w:u w:val="single"/>
                </w:rPr>
                <w:t>-definition</w:t>
              </w:r>
            </w:hyperlink>
          </w:p>
        </w:tc>
      </w:tr>
      <w:tr w:rsidR="00D0224A" w:rsidRPr="00D0224A" w14:paraId="543B2A7D" w14:textId="77777777" w:rsidTr="00D0224A">
        <w:trPr>
          <w:tblCellSpacing w:w="15" w:type="dxa"/>
        </w:trPr>
        <w:tc>
          <w:tcPr>
            <w:tcW w:w="0" w:type="auto"/>
            <w:shd w:val="clear" w:color="auto" w:fill="FFFFFF"/>
            <w:vAlign w:val="center"/>
            <w:hideMark/>
          </w:tcPr>
          <w:p w14:paraId="3D700F6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0F0BF5A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w:t>
            </w:r>
            <w:proofErr w:type="spellStart"/>
            <w:r w:rsidRPr="00D0224A">
              <w:rPr>
                <w:rFonts w:ascii="Courier New" w:eastAsia="Times New Roman" w:hAnsi="Courier New" w:cs="Courier New"/>
                <w:sz w:val="20"/>
                <w:szCs w:val="20"/>
              </w:rPr>
              <w:t>bbox</w:t>
            </w:r>
            <w:proofErr w:type="spellEnd"/>
            <w:r w:rsidRPr="00D0224A">
              <w:rPr>
                <w:rFonts w:ascii="Times New Roman" w:eastAsia="Times New Roman" w:hAnsi="Times New Roman" w:cs="Times New Roman"/>
                <w:sz w:val="24"/>
                <w:szCs w:val="24"/>
              </w:rPr>
              <w:t xml:space="preserve"> query parameter complies with the following definition (using an OpenAPI Specification 3.0 fragment):</w:t>
            </w:r>
          </w:p>
          <w:p w14:paraId="58DBF59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name: </w:t>
            </w:r>
            <w:proofErr w:type="spellStart"/>
            <w:r w:rsidRPr="00D0224A">
              <w:rPr>
                <w:rFonts w:ascii="Courier New" w:eastAsia="Times New Roman" w:hAnsi="Courier New" w:cs="Courier New"/>
                <w:sz w:val="20"/>
                <w:szCs w:val="20"/>
              </w:rPr>
              <w:t>bbox</w:t>
            </w:r>
            <w:proofErr w:type="spellEnd"/>
          </w:p>
          <w:p w14:paraId="0969673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 query</w:t>
            </w:r>
          </w:p>
          <w:p w14:paraId="2BAA70A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required: false</w:t>
            </w:r>
          </w:p>
          <w:p w14:paraId="44B0297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schema:</w:t>
            </w:r>
          </w:p>
          <w:p w14:paraId="35342EB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array</w:t>
            </w:r>
          </w:p>
          <w:p w14:paraId="2DF13D4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lastRenderedPageBreak/>
              <w:t xml:space="preserve">  </w:t>
            </w:r>
            <w:proofErr w:type="spellStart"/>
            <w:r w:rsidRPr="00D0224A">
              <w:rPr>
                <w:rFonts w:ascii="Courier New" w:eastAsia="Times New Roman" w:hAnsi="Courier New" w:cs="Courier New"/>
                <w:sz w:val="20"/>
                <w:szCs w:val="20"/>
              </w:rPr>
              <w:t>minItems</w:t>
            </w:r>
            <w:proofErr w:type="spellEnd"/>
            <w:r w:rsidRPr="00D0224A">
              <w:rPr>
                <w:rFonts w:ascii="Courier New" w:eastAsia="Times New Roman" w:hAnsi="Courier New" w:cs="Courier New"/>
                <w:sz w:val="20"/>
                <w:szCs w:val="20"/>
              </w:rPr>
              <w:t>: 4</w:t>
            </w:r>
          </w:p>
          <w:p w14:paraId="1AC8D75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maxItems</w:t>
            </w:r>
            <w:proofErr w:type="spellEnd"/>
            <w:r w:rsidRPr="00D0224A">
              <w:rPr>
                <w:rFonts w:ascii="Courier New" w:eastAsia="Times New Roman" w:hAnsi="Courier New" w:cs="Courier New"/>
                <w:sz w:val="20"/>
                <w:szCs w:val="20"/>
              </w:rPr>
              <w:t>: 6</w:t>
            </w:r>
          </w:p>
          <w:p w14:paraId="25F9D27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items:</w:t>
            </w:r>
          </w:p>
          <w:p w14:paraId="7C0BD8F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number</w:t>
            </w:r>
          </w:p>
          <w:p w14:paraId="6D90B08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style: form</w:t>
            </w:r>
          </w:p>
          <w:p w14:paraId="62D25CF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explode: false</w:t>
            </w:r>
          </w:p>
          <w:p w14:paraId="3B44D1F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Use a bounding box with four numbers in all requests:</w:t>
            </w:r>
          </w:p>
          <w:p w14:paraId="5A38861D" w14:textId="77777777" w:rsidR="00D0224A" w:rsidRPr="00D0224A" w:rsidRDefault="00D0224A" w:rsidP="00D0224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Lower left corner, WGS 84 longitude</w:t>
            </w:r>
          </w:p>
          <w:p w14:paraId="457DF102" w14:textId="77777777" w:rsidR="00D0224A" w:rsidRPr="00D0224A" w:rsidRDefault="00D0224A" w:rsidP="00D0224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Lower left corner, WGS 84 latitude</w:t>
            </w:r>
          </w:p>
          <w:p w14:paraId="0B93B7D7" w14:textId="77777777" w:rsidR="00D0224A" w:rsidRPr="00D0224A" w:rsidRDefault="00D0224A" w:rsidP="00D0224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Upper right corner, WGS 84 longitude</w:t>
            </w:r>
          </w:p>
          <w:p w14:paraId="3D006BFA" w14:textId="77777777" w:rsidR="00D0224A" w:rsidRPr="00D0224A" w:rsidRDefault="00D0224A" w:rsidP="00D0224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Upper right corner, WGS 84 latitude</w:t>
            </w:r>
          </w:p>
        </w:tc>
      </w:tr>
    </w:tbl>
    <w:p w14:paraId="7CD9E0FD"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54"/>
        <w:gridCol w:w="7151"/>
      </w:tblGrid>
      <w:tr w:rsidR="00D0224A" w:rsidRPr="00D0224A" w14:paraId="0D192A37" w14:textId="77777777" w:rsidTr="00D0224A">
        <w:trPr>
          <w:tblCellSpacing w:w="15" w:type="dxa"/>
        </w:trPr>
        <w:tc>
          <w:tcPr>
            <w:tcW w:w="0" w:type="auto"/>
            <w:shd w:val="clear" w:color="auto" w:fill="FFFFFF"/>
            <w:vAlign w:val="center"/>
            <w:hideMark/>
          </w:tcPr>
          <w:p w14:paraId="4D99331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15</w:t>
            </w:r>
          </w:p>
        </w:tc>
        <w:tc>
          <w:tcPr>
            <w:tcW w:w="0" w:type="auto"/>
            <w:shd w:val="clear" w:color="auto" w:fill="FFFFFF"/>
            <w:vAlign w:val="center"/>
            <w:hideMark/>
          </w:tcPr>
          <w:p w14:paraId="094A93E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bbox</w:t>
            </w:r>
            <w:proofErr w:type="spellEnd"/>
            <w:r w:rsidRPr="00D0224A">
              <w:rPr>
                <w:rFonts w:ascii="Times New Roman" w:eastAsia="Times New Roman" w:hAnsi="Times New Roman" w:cs="Times New Roman"/>
                <w:b/>
                <w:bCs/>
                <w:sz w:val="24"/>
                <w:szCs w:val="24"/>
              </w:rPr>
              <w:t>-response</w:t>
            </w:r>
          </w:p>
        </w:tc>
      </w:tr>
      <w:tr w:rsidR="00D0224A" w:rsidRPr="00D0224A" w14:paraId="30C6A194" w14:textId="77777777" w:rsidTr="00D0224A">
        <w:trPr>
          <w:tblCellSpacing w:w="15" w:type="dxa"/>
        </w:trPr>
        <w:tc>
          <w:tcPr>
            <w:tcW w:w="0" w:type="auto"/>
            <w:shd w:val="clear" w:color="auto" w:fill="FFFFFF"/>
            <w:vAlign w:val="center"/>
            <w:hideMark/>
          </w:tcPr>
          <w:p w14:paraId="197527E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3E89351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the bounding box query parameters are processed </w:t>
            </w:r>
            <w:proofErr w:type="spellStart"/>
            <w:r w:rsidRPr="00D0224A">
              <w:rPr>
                <w:rFonts w:ascii="Times New Roman" w:eastAsia="Times New Roman" w:hAnsi="Times New Roman" w:cs="Times New Roman"/>
                <w:sz w:val="24"/>
                <w:szCs w:val="24"/>
              </w:rPr>
              <w:t>corrrectly</w:t>
            </w:r>
            <w:proofErr w:type="spellEnd"/>
            <w:r w:rsidRPr="00D0224A">
              <w:rPr>
                <w:rFonts w:ascii="Times New Roman" w:eastAsia="Times New Roman" w:hAnsi="Times New Roman" w:cs="Times New Roman"/>
                <w:sz w:val="24"/>
                <w:szCs w:val="24"/>
              </w:rPr>
              <w:t>.</w:t>
            </w:r>
          </w:p>
        </w:tc>
      </w:tr>
      <w:tr w:rsidR="00D0224A" w:rsidRPr="00D0224A" w14:paraId="21A844BB" w14:textId="77777777" w:rsidTr="00D0224A">
        <w:trPr>
          <w:tblCellSpacing w:w="15" w:type="dxa"/>
        </w:trPr>
        <w:tc>
          <w:tcPr>
            <w:tcW w:w="0" w:type="auto"/>
            <w:shd w:val="clear" w:color="auto" w:fill="FFFFFF"/>
            <w:vAlign w:val="center"/>
            <w:hideMark/>
          </w:tcPr>
          <w:p w14:paraId="4F3165A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3515D56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1" w:anchor="req_collections_rc-bbox-response"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bbox</w:t>
              </w:r>
              <w:proofErr w:type="spellEnd"/>
              <w:r w:rsidR="00D0224A" w:rsidRPr="00D0224A">
                <w:rPr>
                  <w:rFonts w:ascii="Times New Roman" w:eastAsia="Times New Roman" w:hAnsi="Times New Roman" w:cs="Times New Roman"/>
                  <w:color w:val="0000FF"/>
                  <w:sz w:val="24"/>
                  <w:szCs w:val="24"/>
                  <w:u w:val="single"/>
                </w:rPr>
                <w:t>-response</w:t>
              </w:r>
            </w:hyperlink>
          </w:p>
        </w:tc>
      </w:tr>
      <w:tr w:rsidR="00D0224A" w:rsidRPr="00D0224A" w14:paraId="2924C9C0" w14:textId="77777777" w:rsidTr="00D0224A">
        <w:trPr>
          <w:tblCellSpacing w:w="15" w:type="dxa"/>
        </w:trPr>
        <w:tc>
          <w:tcPr>
            <w:tcW w:w="0" w:type="auto"/>
            <w:shd w:val="clear" w:color="auto" w:fill="FFFFFF"/>
            <w:vAlign w:val="center"/>
            <w:hideMark/>
          </w:tcPr>
          <w:p w14:paraId="4F6186E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6B807AD8" w14:textId="77777777" w:rsidR="00D0224A" w:rsidRPr="00D0224A" w:rsidRDefault="00D0224A" w:rsidP="00D0224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only resources that have a spatial geometry that intersects the bounding box are returned as part of the result set.</w:t>
            </w:r>
          </w:p>
          <w:p w14:paraId="3AF59C24" w14:textId="77777777" w:rsidR="00D0224A" w:rsidRPr="00D0224A" w:rsidRDefault="00D0224A" w:rsidP="00D0224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w:t>
            </w:r>
            <w:proofErr w:type="spellStart"/>
            <w:r w:rsidRPr="00D0224A">
              <w:rPr>
                <w:rFonts w:ascii="Courier New" w:eastAsia="Times New Roman" w:hAnsi="Courier New" w:cs="Courier New"/>
                <w:sz w:val="20"/>
                <w:szCs w:val="20"/>
              </w:rPr>
              <w:t>bbox</w:t>
            </w:r>
            <w:proofErr w:type="spellEnd"/>
            <w:r w:rsidRPr="00D0224A">
              <w:rPr>
                <w:rFonts w:ascii="Times New Roman" w:eastAsia="Times New Roman" w:hAnsi="Times New Roman" w:cs="Times New Roman"/>
                <w:sz w:val="24"/>
                <w:szCs w:val="24"/>
              </w:rPr>
              <w:t xml:space="preserve"> parameter matched all resources in the collection that were not associated with a spatial geometry (this is only applicable for datasets that include resources without a spatial geometry).</w:t>
            </w:r>
          </w:p>
          <w:p w14:paraId="7B73EBAA" w14:textId="77777777" w:rsidR="00D0224A" w:rsidRPr="00D0224A" w:rsidRDefault="00D0224A" w:rsidP="00D0224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coordinate reference system of the geometries is WGS 84 longitude/latitude ("http://www.opengis.net/def/crs/OGC/1.3/CRS84" or "http://www.opengis.net/def/crs/OGC/0/CRS84h") since no parameter </w:t>
            </w:r>
            <w:proofErr w:type="spellStart"/>
            <w:r w:rsidRPr="00D0224A">
              <w:rPr>
                <w:rFonts w:ascii="Courier New" w:eastAsia="Times New Roman" w:hAnsi="Courier New" w:cs="Courier New"/>
                <w:sz w:val="20"/>
                <w:szCs w:val="20"/>
              </w:rPr>
              <w:t>bbox-crs</w:t>
            </w:r>
            <w:proofErr w:type="spellEnd"/>
            <w:r w:rsidRPr="00D0224A">
              <w:rPr>
                <w:rFonts w:ascii="Times New Roman" w:eastAsia="Times New Roman" w:hAnsi="Times New Roman" w:cs="Times New Roman"/>
                <w:sz w:val="24"/>
                <w:szCs w:val="24"/>
              </w:rPr>
              <w:t xml:space="preserve"> was specified in the request.</w:t>
            </w:r>
          </w:p>
        </w:tc>
      </w:tr>
    </w:tbl>
    <w:p w14:paraId="035CA14C"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1"/>
        <w:gridCol w:w="6974"/>
      </w:tblGrid>
      <w:tr w:rsidR="00D0224A" w:rsidRPr="00D0224A" w14:paraId="72E9A1A0" w14:textId="77777777" w:rsidTr="00D0224A">
        <w:trPr>
          <w:tblCellSpacing w:w="15" w:type="dxa"/>
        </w:trPr>
        <w:tc>
          <w:tcPr>
            <w:tcW w:w="0" w:type="auto"/>
            <w:shd w:val="clear" w:color="auto" w:fill="FFFFFF"/>
            <w:vAlign w:val="center"/>
            <w:hideMark/>
          </w:tcPr>
          <w:p w14:paraId="13A48C3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16</w:t>
            </w:r>
          </w:p>
        </w:tc>
        <w:tc>
          <w:tcPr>
            <w:tcW w:w="0" w:type="auto"/>
            <w:shd w:val="clear" w:color="auto" w:fill="FFFFFF"/>
            <w:vAlign w:val="center"/>
            <w:hideMark/>
          </w:tcPr>
          <w:p w14:paraId="2AA40F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-time-definition</w:t>
            </w:r>
          </w:p>
        </w:tc>
      </w:tr>
      <w:tr w:rsidR="00D0224A" w:rsidRPr="00D0224A" w14:paraId="747EA410" w14:textId="77777777" w:rsidTr="00D0224A">
        <w:trPr>
          <w:tblCellSpacing w:w="15" w:type="dxa"/>
        </w:trPr>
        <w:tc>
          <w:tcPr>
            <w:tcW w:w="0" w:type="auto"/>
            <w:shd w:val="clear" w:color="auto" w:fill="FFFFFF"/>
            <w:vAlign w:val="center"/>
            <w:hideMark/>
          </w:tcPr>
          <w:p w14:paraId="07EA6AB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470DB8F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the </w:t>
            </w:r>
            <w:proofErr w:type="spellStart"/>
            <w:r w:rsidRPr="00D0224A">
              <w:rPr>
                <w:rFonts w:ascii="Times New Roman" w:eastAsia="Times New Roman" w:hAnsi="Times New Roman" w:cs="Times New Roman"/>
                <w:sz w:val="24"/>
                <w:szCs w:val="24"/>
              </w:rPr>
              <w:t>dateTime</w:t>
            </w:r>
            <w:proofErr w:type="spellEnd"/>
            <w:r w:rsidRPr="00D0224A">
              <w:rPr>
                <w:rFonts w:ascii="Times New Roman" w:eastAsia="Times New Roman" w:hAnsi="Times New Roman" w:cs="Times New Roman"/>
                <w:sz w:val="24"/>
                <w:szCs w:val="24"/>
              </w:rPr>
              <w:t xml:space="preserve"> query parameters are constructed correctly.</w:t>
            </w:r>
          </w:p>
        </w:tc>
      </w:tr>
      <w:tr w:rsidR="00D0224A" w:rsidRPr="00D0224A" w14:paraId="53ADECBA" w14:textId="77777777" w:rsidTr="00D0224A">
        <w:trPr>
          <w:tblCellSpacing w:w="15" w:type="dxa"/>
        </w:trPr>
        <w:tc>
          <w:tcPr>
            <w:tcW w:w="0" w:type="auto"/>
            <w:shd w:val="clear" w:color="auto" w:fill="FFFFFF"/>
            <w:vAlign w:val="center"/>
            <w:hideMark/>
          </w:tcPr>
          <w:p w14:paraId="3968F81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0B018091"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2" w:anchor="req_collections_rc-time-definition"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-time-definition</w:t>
              </w:r>
            </w:hyperlink>
          </w:p>
        </w:tc>
      </w:tr>
      <w:tr w:rsidR="00D0224A" w:rsidRPr="00D0224A" w14:paraId="314E8A5D" w14:textId="77777777" w:rsidTr="00D0224A">
        <w:trPr>
          <w:tblCellSpacing w:w="15" w:type="dxa"/>
        </w:trPr>
        <w:tc>
          <w:tcPr>
            <w:tcW w:w="0" w:type="auto"/>
            <w:shd w:val="clear" w:color="auto" w:fill="FFFFFF"/>
            <w:vAlign w:val="center"/>
            <w:hideMark/>
          </w:tcPr>
          <w:p w14:paraId="525F824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3516789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query parameter complies with the following definition (using an OpenAPI Specification 3.0 fragment):</w:t>
            </w:r>
          </w:p>
          <w:p w14:paraId="3A1C668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name: datetime</w:t>
            </w:r>
          </w:p>
          <w:p w14:paraId="6E95718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in: query</w:t>
            </w:r>
          </w:p>
          <w:p w14:paraId="76311BE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required: false</w:t>
            </w:r>
          </w:p>
          <w:p w14:paraId="5507B73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schema:</w:t>
            </w:r>
          </w:p>
          <w:p w14:paraId="240BCA0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type: string</w:t>
            </w:r>
          </w:p>
          <w:p w14:paraId="7351AE8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style: form</w:t>
            </w:r>
          </w:p>
          <w:p w14:paraId="1FA252C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explode: false</w:t>
            </w:r>
          </w:p>
        </w:tc>
      </w:tr>
    </w:tbl>
    <w:p w14:paraId="2D1EE51B"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2"/>
        <w:gridCol w:w="7033"/>
      </w:tblGrid>
      <w:tr w:rsidR="00D0224A" w:rsidRPr="00D0224A" w14:paraId="75CD9415" w14:textId="77777777" w:rsidTr="00D0224A">
        <w:trPr>
          <w:tblCellSpacing w:w="15" w:type="dxa"/>
        </w:trPr>
        <w:tc>
          <w:tcPr>
            <w:tcW w:w="0" w:type="auto"/>
            <w:shd w:val="clear" w:color="auto" w:fill="FFFFFF"/>
            <w:vAlign w:val="center"/>
            <w:hideMark/>
          </w:tcPr>
          <w:p w14:paraId="1548160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 xml:space="preserve">Abstract Test </w:t>
            </w:r>
            <w:r w:rsidRPr="00D0224A">
              <w:rPr>
                <w:rFonts w:ascii="Times New Roman" w:eastAsia="Times New Roman" w:hAnsi="Times New Roman" w:cs="Times New Roman"/>
                <w:b/>
                <w:bCs/>
                <w:sz w:val="24"/>
                <w:szCs w:val="24"/>
              </w:rPr>
              <w:lastRenderedPageBreak/>
              <w:t>17</w:t>
            </w:r>
          </w:p>
        </w:tc>
        <w:tc>
          <w:tcPr>
            <w:tcW w:w="0" w:type="auto"/>
            <w:shd w:val="clear" w:color="auto" w:fill="FFFFFF"/>
            <w:vAlign w:val="center"/>
            <w:hideMark/>
          </w:tcPr>
          <w:p w14:paraId="0982B10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lastRenderedPageBreak/>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-time-response</w:t>
            </w:r>
          </w:p>
        </w:tc>
      </w:tr>
      <w:tr w:rsidR="00D0224A" w:rsidRPr="00D0224A" w14:paraId="495CBD6F" w14:textId="77777777" w:rsidTr="00D0224A">
        <w:trPr>
          <w:tblCellSpacing w:w="15" w:type="dxa"/>
        </w:trPr>
        <w:tc>
          <w:tcPr>
            <w:tcW w:w="0" w:type="auto"/>
            <w:shd w:val="clear" w:color="auto" w:fill="FFFFFF"/>
            <w:vAlign w:val="center"/>
            <w:hideMark/>
          </w:tcPr>
          <w:p w14:paraId="6AB6DB3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0404DB4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the </w:t>
            </w:r>
            <w:proofErr w:type="spellStart"/>
            <w:r w:rsidRPr="00D0224A">
              <w:rPr>
                <w:rFonts w:ascii="Times New Roman" w:eastAsia="Times New Roman" w:hAnsi="Times New Roman" w:cs="Times New Roman"/>
                <w:sz w:val="24"/>
                <w:szCs w:val="24"/>
              </w:rPr>
              <w:t>dataTime</w:t>
            </w:r>
            <w:proofErr w:type="spellEnd"/>
            <w:r w:rsidRPr="00D0224A">
              <w:rPr>
                <w:rFonts w:ascii="Times New Roman" w:eastAsia="Times New Roman" w:hAnsi="Times New Roman" w:cs="Times New Roman"/>
                <w:sz w:val="24"/>
                <w:szCs w:val="24"/>
              </w:rPr>
              <w:t xml:space="preserve"> query parameters are processed correctly.</w:t>
            </w:r>
          </w:p>
        </w:tc>
      </w:tr>
      <w:tr w:rsidR="00D0224A" w:rsidRPr="00D0224A" w14:paraId="5A4BE470" w14:textId="77777777" w:rsidTr="00D0224A">
        <w:trPr>
          <w:tblCellSpacing w:w="15" w:type="dxa"/>
        </w:trPr>
        <w:tc>
          <w:tcPr>
            <w:tcW w:w="0" w:type="auto"/>
            <w:shd w:val="clear" w:color="auto" w:fill="FFFFFF"/>
            <w:vAlign w:val="center"/>
            <w:hideMark/>
          </w:tcPr>
          <w:p w14:paraId="05DC1D3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6859DBA3"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3" w:anchor="req_collections_rc-time-response"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-time-response</w:t>
              </w:r>
            </w:hyperlink>
          </w:p>
        </w:tc>
      </w:tr>
      <w:tr w:rsidR="00D0224A" w:rsidRPr="00D0224A" w14:paraId="7EF99600" w14:textId="77777777" w:rsidTr="00D0224A">
        <w:trPr>
          <w:tblCellSpacing w:w="15" w:type="dxa"/>
        </w:trPr>
        <w:tc>
          <w:tcPr>
            <w:tcW w:w="0" w:type="auto"/>
            <w:shd w:val="clear" w:color="auto" w:fill="FFFFFF"/>
            <w:vAlign w:val="center"/>
            <w:hideMark/>
          </w:tcPr>
          <w:p w14:paraId="2C878FE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67A95EDF" w14:textId="77777777" w:rsidR="00D0224A" w:rsidRPr="00D0224A" w:rsidRDefault="00D0224A" w:rsidP="00D0224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only resources that have a temporal geometry that intersects the temporal information in the </w:t>
            </w:r>
            <w:r w:rsidRPr="00D0224A">
              <w:rPr>
                <w:rFonts w:ascii="Courier New" w:eastAsia="Times New Roman" w:hAnsi="Courier New" w:cs="Courier New"/>
                <w:sz w:val="20"/>
                <w:szCs w:val="20"/>
              </w:rPr>
              <w:t>datetime</w:t>
            </w:r>
            <w:r w:rsidRPr="00D0224A">
              <w:rPr>
                <w:rFonts w:ascii="Times New Roman" w:eastAsia="Times New Roman" w:hAnsi="Times New Roman" w:cs="Times New Roman"/>
                <w:sz w:val="24"/>
                <w:szCs w:val="24"/>
              </w:rPr>
              <w:t xml:space="preserve"> parameter were included in the result set</w:t>
            </w:r>
          </w:p>
          <w:p w14:paraId="67A980CD" w14:textId="77777777" w:rsidR="00D0224A" w:rsidRPr="00D0224A" w:rsidRDefault="00D0224A" w:rsidP="00D0224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all resources in the collection that are not associated with a temporal geometry are included in the result set</w:t>
            </w:r>
          </w:p>
          <w:p w14:paraId="6CBF38F9" w14:textId="77777777" w:rsidR="00D0224A" w:rsidRPr="00D0224A" w:rsidRDefault="00D0224A" w:rsidP="00D0224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date</w:t>
            </w:r>
            <w:ins w:id="509" w:author="Carl Reed" w:date="2020-02-05T11:27:00Z">
              <w:r w:rsidR="00FC59EE">
                <w:rPr>
                  <w:rFonts w:ascii="Times New Roman" w:eastAsia="Times New Roman" w:hAnsi="Times New Roman" w:cs="Times New Roman"/>
                  <w:sz w:val="24"/>
                  <w:szCs w:val="24"/>
                </w:rPr>
                <w:t>t</w:t>
              </w:r>
            </w:ins>
            <w:r w:rsidRPr="00D0224A">
              <w:rPr>
                <w:rFonts w:ascii="Times New Roman" w:eastAsia="Times New Roman" w:hAnsi="Times New Roman" w:cs="Times New Roman"/>
                <w:sz w:val="24"/>
                <w:szCs w:val="24"/>
              </w:rPr>
              <w:t xml:space="preserve">ime parameter complies with the syntax described in </w:t>
            </w:r>
            <w:hyperlink r:id="rId294" w:anchor="req_collections_rc-time-response" w:history="1">
              <w:r w:rsidRPr="00D0224A">
                <w:rPr>
                  <w:rFonts w:ascii="Times New Roman" w:eastAsia="Times New Roman" w:hAnsi="Times New Roman" w:cs="Times New Roman"/>
                  <w:color w:val="0000FF"/>
                  <w:sz w:val="24"/>
                  <w:szCs w:val="24"/>
                  <w:u w:val="single"/>
                </w:rPr>
                <w:t>/req/collections/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-time-response</w:t>
              </w:r>
            </w:hyperlink>
            <w:r w:rsidRPr="00D0224A">
              <w:rPr>
                <w:rFonts w:ascii="Times New Roman" w:eastAsia="Times New Roman" w:hAnsi="Times New Roman" w:cs="Times New Roman"/>
                <w:sz w:val="24"/>
                <w:szCs w:val="24"/>
              </w:rPr>
              <w:t>.</w:t>
            </w:r>
          </w:p>
        </w:tc>
      </w:tr>
    </w:tbl>
    <w:p w14:paraId="47FC6D6B"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60"/>
        <w:gridCol w:w="6845"/>
      </w:tblGrid>
      <w:tr w:rsidR="00D0224A" w:rsidRPr="00D0224A" w14:paraId="01108F17" w14:textId="77777777" w:rsidTr="00D0224A">
        <w:trPr>
          <w:tblCellSpacing w:w="15" w:type="dxa"/>
        </w:trPr>
        <w:tc>
          <w:tcPr>
            <w:tcW w:w="0" w:type="auto"/>
            <w:shd w:val="clear" w:color="auto" w:fill="FFFFFF"/>
            <w:vAlign w:val="center"/>
            <w:hideMark/>
          </w:tcPr>
          <w:p w14:paraId="39FE7F9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18</w:t>
            </w:r>
          </w:p>
        </w:tc>
        <w:tc>
          <w:tcPr>
            <w:tcW w:w="0" w:type="auto"/>
            <w:shd w:val="clear" w:color="auto" w:fill="FFFFFF"/>
            <w:vAlign w:val="center"/>
            <w:hideMark/>
          </w:tcPr>
          <w:p w14:paraId="7372401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-response</w:t>
            </w:r>
          </w:p>
        </w:tc>
      </w:tr>
      <w:tr w:rsidR="00D0224A" w:rsidRPr="00D0224A" w14:paraId="5F8E310F" w14:textId="77777777" w:rsidTr="00D0224A">
        <w:trPr>
          <w:tblCellSpacing w:w="15" w:type="dxa"/>
        </w:trPr>
        <w:tc>
          <w:tcPr>
            <w:tcW w:w="0" w:type="auto"/>
            <w:shd w:val="clear" w:color="auto" w:fill="FFFFFF"/>
            <w:vAlign w:val="center"/>
            <w:hideMark/>
          </w:tcPr>
          <w:p w14:paraId="734E20C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174C275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Resource Collection complies with the require structure and contents.</w:t>
            </w:r>
          </w:p>
        </w:tc>
      </w:tr>
      <w:tr w:rsidR="00D0224A" w:rsidRPr="00D0224A" w14:paraId="62EB5194" w14:textId="77777777" w:rsidTr="00D0224A">
        <w:trPr>
          <w:tblCellSpacing w:w="15" w:type="dxa"/>
        </w:trPr>
        <w:tc>
          <w:tcPr>
            <w:tcW w:w="0" w:type="auto"/>
            <w:shd w:val="clear" w:color="auto" w:fill="FFFFFF"/>
            <w:vAlign w:val="center"/>
            <w:hideMark/>
          </w:tcPr>
          <w:p w14:paraId="6CFD015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412927DE"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5" w:anchor="req_collections_rc-response"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-response</w:t>
              </w:r>
            </w:hyperlink>
          </w:p>
        </w:tc>
      </w:tr>
      <w:tr w:rsidR="00D0224A" w:rsidRPr="00D0224A" w14:paraId="68682903" w14:textId="77777777" w:rsidTr="00D0224A">
        <w:trPr>
          <w:tblCellSpacing w:w="15" w:type="dxa"/>
        </w:trPr>
        <w:tc>
          <w:tcPr>
            <w:tcW w:w="0" w:type="auto"/>
            <w:shd w:val="clear" w:color="auto" w:fill="FFFFFF"/>
            <w:vAlign w:val="center"/>
            <w:hideMark/>
          </w:tcPr>
          <w:p w14:paraId="78A5841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00CA353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 test method is specific to the resource type returned.</w:t>
            </w:r>
          </w:p>
        </w:tc>
      </w:tr>
    </w:tbl>
    <w:p w14:paraId="7EFA5478"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A.3.5. Second Tier Tests</w:t>
      </w:r>
    </w:p>
    <w:p w14:paraId="648778F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These tests are invoked by other tests.</w:t>
      </w:r>
    </w:p>
    <w:p w14:paraId="3C38F28D"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Extent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2"/>
        <w:gridCol w:w="6943"/>
      </w:tblGrid>
      <w:tr w:rsidR="00D0224A" w:rsidRPr="00D0224A" w14:paraId="5BB229BD" w14:textId="77777777" w:rsidTr="00D0224A">
        <w:trPr>
          <w:tblCellSpacing w:w="15" w:type="dxa"/>
        </w:trPr>
        <w:tc>
          <w:tcPr>
            <w:tcW w:w="0" w:type="auto"/>
            <w:shd w:val="clear" w:color="auto" w:fill="FFFFFF"/>
            <w:vAlign w:val="center"/>
            <w:hideMark/>
          </w:tcPr>
          <w:p w14:paraId="6FBDDBF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19</w:t>
            </w:r>
          </w:p>
        </w:tc>
        <w:tc>
          <w:tcPr>
            <w:tcW w:w="0" w:type="auto"/>
            <w:shd w:val="clear" w:color="auto" w:fill="FFFFFF"/>
            <w:vAlign w:val="center"/>
            <w:hideMark/>
          </w:tcPr>
          <w:p w14:paraId="61AD982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coollections</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-md-extent</w:t>
            </w:r>
          </w:p>
        </w:tc>
      </w:tr>
      <w:tr w:rsidR="00D0224A" w:rsidRPr="00D0224A" w14:paraId="50377557" w14:textId="77777777" w:rsidTr="00D0224A">
        <w:trPr>
          <w:tblCellSpacing w:w="15" w:type="dxa"/>
        </w:trPr>
        <w:tc>
          <w:tcPr>
            <w:tcW w:w="0" w:type="auto"/>
            <w:shd w:val="clear" w:color="auto" w:fill="FFFFFF"/>
            <w:vAlign w:val="center"/>
            <w:hideMark/>
          </w:tcPr>
          <w:p w14:paraId="5CF82C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37C65F0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property if it is present</w:t>
            </w:r>
          </w:p>
        </w:tc>
      </w:tr>
      <w:tr w:rsidR="00D0224A" w:rsidRPr="00D0224A" w14:paraId="7779761A" w14:textId="77777777" w:rsidTr="00D0224A">
        <w:trPr>
          <w:tblCellSpacing w:w="15" w:type="dxa"/>
        </w:trPr>
        <w:tc>
          <w:tcPr>
            <w:tcW w:w="0" w:type="auto"/>
            <w:shd w:val="clear" w:color="auto" w:fill="FFFFFF"/>
            <w:vAlign w:val="center"/>
            <w:hideMark/>
          </w:tcPr>
          <w:p w14:paraId="7A9D6B7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04316EE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6" w:anchor="req_collections_rc-md-extent"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-md-extent</w:t>
              </w:r>
            </w:hyperlink>
          </w:p>
        </w:tc>
      </w:tr>
      <w:tr w:rsidR="00D0224A" w:rsidRPr="00D0224A" w14:paraId="0C3877AE" w14:textId="77777777" w:rsidTr="00D0224A">
        <w:trPr>
          <w:tblCellSpacing w:w="15" w:type="dxa"/>
        </w:trPr>
        <w:tc>
          <w:tcPr>
            <w:tcW w:w="0" w:type="auto"/>
            <w:shd w:val="clear" w:color="auto" w:fill="FFFFFF"/>
            <w:vAlign w:val="center"/>
            <w:hideMark/>
          </w:tcPr>
          <w:p w14:paraId="09B4B4E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748C429A" w14:textId="77777777" w:rsidR="00D0224A" w:rsidRPr="00D0224A" w:rsidRDefault="00D0224A" w:rsidP="00D0224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provides bounding boxes that include all spatial geometries</w:t>
            </w:r>
          </w:p>
          <w:p w14:paraId="43E3FB7E" w14:textId="77777777" w:rsidR="00D0224A" w:rsidRPr="00D0224A" w:rsidRDefault="00D0224A" w:rsidP="00D0224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if the </w:t>
            </w:r>
            <w:r w:rsidRPr="00D0224A">
              <w:rPr>
                <w:rFonts w:ascii="Courier New" w:eastAsia="Times New Roman" w:hAnsi="Courier New" w:cs="Courier New"/>
                <w:sz w:val="20"/>
                <w:szCs w:val="20"/>
              </w:rPr>
              <w:t>extent</w:t>
            </w:r>
            <w:r w:rsidRPr="00D0224A">
              <w:rPr>
                <w:rFonts w:ascii="Times New Roman" w:eastAsia="Times New Roman" w:hAnsi="Times New Roman" w:cs="Times New Roman"/>
                <w:sz w:val="24"/>
                <w:szCs w:val="24"/>
              </w:rPr>
              <w:t xml:space="preserve"> provides time intervals that include all temporal geometries in this collection.</w:t>
            </w:r>
          </w:p>
          <w:p w14:paraId="1C33D9D5" w14:textId="77777777" w:rsidR="00D0224A" w:rsidRPr="00D0224A" w:rsidRDefault="00D0224A" w:rsidP="00D0224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temporal extent of </w:t>
            </w:r>
            <w:r w:rsidRPr="00D0224A">
              <w:rPr>
                <w:rFonts w:ascii="Courier New" w:eastAsia="Times New Roman" w:hAnsi="Courier New" w:cs="Courier New"/>
                <w:sz w:val="20"/>
                <w:szCs w:val="20"/>
              </w:rPr>
              <w:t>null</w:t>
            </w:r>
            <w:r w:rsidRPr="00D0224A">
              <w:rPr>
                <w:rFonts w:ascii="Times New Roman" w:eastAsia="Times New Roman" w:hAnsi="Times New Roman" w:cs="Times New Roman"/>
                <w:sz w:val="24"/>
                <w:szCs w:val="24"/>
              </w:rPr>
              <w:t xml:space="preserve"> indicates an open time interval.</w:t>
            </w:r>
          </w:p>
        </w:tc>
      </w:tr>
    </w:tbl>
    <w:p w14:paraId="6D5403A2"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Items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0"/>
        <w:gridCol w:w="6995"/>
      </w:tblGrid>
      <w:tr w:rsidR="00D0224A" w:rsidRPr="00D0224A" w14:paraId="13F2E950" w14:textId="77777777" w:rsidTr="00D0224A">
        <w:trPr>
          <w:tblCellSpacing w:w="15" w:type="dxa"/>
        </w:trPr>
        <w:tc>
          <w:tcPr>
            <w:tcW w:w="0" w:type="auto"/>
            <w:shd w:val="clear" w:color="auto" w:fill="FFFFFF"/>
            <w:vAlign w:val="center"/>
            <w:hideMark/>
          </w:tcPr>
          <w:p w14:paraId="4B1C4B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20</w:t>
            </w:r>
          </w:p>
        </w:tc>
        <w:tc>
          <w:tcPr>
            <w:tcW w:w="0" w:type="auto"/>
            <w:shd w:val="clear" w:color="auto" w:fill="FFFFFF"/>
            <w:vAlign w:val="center"/>
            <w:hideMark/>
          </w:tcPr>
          <w:p w14:paraId="177F913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-md-items</w:t>
            </w:r>
          </w:p>
        </w:tc>
      </w:tr>
      <w:tr w:rsidR="00D0224A" w:rsidRPr="00D0224A" w14:paraId="3AF1B673" w14:textId="77777777" w:rsidTr="00D0224A">
        <w:trPr>
          <w:tblCellSpacing w:w="15" w:type="dxa"/>
        </w:trPr>
        <w:tc>
          <w:tcPr>
            <w:tcW w:w="0" w:type="auto"/>
            <w:shd w:val="clear" w:color="auto" w:fill="FFFFFF"/>
            <w:vAlign w:val="center"/>
            <w:hideMark/>
          </w:tcPr>
          <w:p w14:paraId="68ED5EF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7561908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each collection provided by the server is described in the Collections Metadata.</w:t>
            </w:r>
          </w:p>
        </w:tc>
      </w:tr>
      <w:tr w:rsidR="00D0224A" w:rsidRPr="00D0224A" w14:paraId="0A4CD5DE" w14:textId="77777777" w:rsidTr="00D0224A">
        <w:trPr>
          <w:tblCellSpacing w:w="15" w:type="dxa"/>
        </w:trPr>
        <w:tc>
          <w:tcPr>
            <w:tcW w:w="0" w:type="auto"/>
            <w:shd w:val="clear" w:color="auto" w:fill="FFFFFF"/>
            <w:vAlign w:val="center"/>
            <w:hideMark/>
          </w:tcPr>
          <w:p w14:paraId="65F130E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0EE8AB9"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297" w:anchor="req_collections_rc-md-items"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-md-items</w:t>
              </w:r>
            </w:hyperlink>
          </w:p>
        </w:tc>
      </w:tr>
      <w:tr w:rsidR="00D0224A" w:rsidRPr="00D0224A" w14:paraId="380057DD" w14:textId="77777777" w:rsidTr="00D0224A">
        <w:trPr>
          <w:tblCellSpacing w:w="15" w:type="dxa"/>
        </w:trPr>
        <w:tc>
          <w:tcPr>
            <w:tcW w:w="0" w:type="auto"/>
            <w:shd w:val="clear" w:color="auto" w:fill="FFFFFF"/>
            <w:vAlign w:val="center"/>
            <w:hideMark/>
          </w:tcPr>
          <w:p w14:paraId="40B5667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0A289B48" w14:textId="77777777" w:rsidR="00D0224A" w:rsidRPr="00D0224A" w:rsidRDefault="00D0224A" w:rsidP="00D0224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there is an entry in the </w:t>
            </w:r>
            <w:r w:rsidRPr="00D0224A">
              <w:rPr>
                <w:rFonts w:ascii="Courier New" w:eastAsia="Times New Roman" w:hAnsi="Courier New" w:cs="Courier New"/>
                <w:sz w:val="20"/>
                <w:szCs w:val="20"/>
              </w:rPr>
              <w:t>collections</w:t>
            </w:r>
            <w:r w:rsidRPr="00D0224A">
              <w:rPr>
                <w:rFonts w:ascii="Times New Roman" w:eastAsia="Times New Roman" w:hAnsi="Times New Roman" w:cs="Times New Roman"/>
                <w:sz w:val="24"/>
                <w:szCs w:val="24"/>
              </w:rPr>
              <w:t xml:space="preserve"> array of the </w:t>
            </w:r>
            <w:r w:rsidRPr="00D0224A">
              <w:rPr>
                <w:rFonts w:ascii="Times New Roman" w:eastAsia="Times New Roman" w:hAnsi="Times New Roman" w:cs="Times New Roman"/>
                <w:sz w:val="24"/>
                <w:szCs w:val="24"/>
              </w:rPr>
              <w:lastRenderedPageBreak/>
              <w:t>Collections Metadata for each feature collection provided by the API.</w:t>
            </w:r>
          </w:p>
          <w:p w14:paraId="52D9C789" w14:textId="77777777" w:rsidR="00D0224A" w:rsidRPr="00D0224A" w:rsidRDefault="00D0224A" w:rsidP="00D0224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each collection entry includes an identifier.</w:t>
            </w:r>
          </w:p>
          <w:p w14:paraId="07C8BD52" w14:textId="77777777" w:rsidR="00D0224A" w:rsidRPr="00D0224A" w:rsidRDefault="00D0224A" w:rsidP="00D0224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each collection entry includes links in accordance with </w:t>
            </w:r>
            <w:hyperlink r:id="rId298" w:anchor="ats_collections_rc-md-items-links" w:history="1">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-md-items-links</w:t>
              </w:r>
            </w:hyperlink>
            <w:r w:rsidRPr="00D0224A">
              <w:rPr>
                <w:rFonts w:ascii="Times New Roman" w:eastAsia="Times New Roman" w:hAnsi="Times New Roman" w:cs="Times New Roman"/>
                <w:sz w:val="24"/>
                <w:szCs w:val="24"/>
              </w:rPr>
              <w:t>.</w:t>
            </w:r>
          </w:p>
          <w:p w14:paraId="3B13B181" w14:textId="77777777" w:rsidR="00D0224A" w:rsidRPr="00D0224A" w:rsidRDefault="00D0224A" w:rsidP="00D0224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if the collection entry includes an extent property, that that property complies with </w:t>
            </w:r>
            <w:hyperlink r:id="rId299" w:anchor="ats_collections_rc-md-extent" w:history="1">
              <w:r w:rsidRPr="00D0224A">
                <w:rPr>
                  <w:rFonts w:ascii="Times New Roman" w:eastAsia="Times New Roman" w:hAnsi="Times New Roman" w:cs="Times New Roman"/>
                  <w:color w:val="0000FF"/>
                  <w:sz w:val="24"/>
                  <w:szCs w:val="24"/>
                  <w:u w:val="single"/>
                </w:rPr>
                <w:t>/collections/</w:t>
              </w:r>
              <w:proofErr w:type="spellStart"/>
              <w:r w:rsidRPr="00D0224A">
                <w:rPr>
                  <w:rFonts w:ascii="Times New Roman" w:eastAsia="Times New Roman" w:hAnsi="Times New Roman" w:cs="Times New Roman"/>
                  <w:color w:val="0000FF"/>
                  <w:sz w:val="24"/>
                  <w:szCs w:val="24"/>
                  <w:u w:val="single"/>
                </w:rPr>
                <w:t>rc</w:t>
              </w:r>
              <w:proofErr w:type="spellEnd"/>
              <w:r w:rsidRPr="00D0224A">
                <w:rPr>
                  <w:rFonts w:ascii="Times New Roman" w:eastAsia="Times New Roman" w:hAnsi="Times New Roman" w:cs="Times New Roman"/>
                  <w:color w:val="0000FF"/>
                  <w:sz w:val="24"/>
                  <w:szCs w:val="24"/>
                  <w:u w:val="single"/>
                </w:rPr>
                <w:t>-md-extent</w:t>
              </w:r>
            </w:hyperlink>
          </w:p>
          <w:p w14:paraId="7D8D7CF9" w14:textId="77777777" w:rsidR="00D0224A" w:rsidRPr="00D0224A" w:rsidRDefault="00D0224A" w:rsidP="00D0224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each collection entry for all supported media types using the resources and tests identified in </w:t>
            </w:r>
            <w:hyperlink r:id="rId300" w:anchor="collection-entry-schema" w:history="1">
              <w:r w:rsidRPr="00D0224A">
                <w:rPr>
                  <w:rFonts w:ascii="Times New Roman" w:eastAsia="Times New Roman" w:hAnsi="Times New Roman" w:cs="Times New Roman"/>
                  <w:color w:val="0000FF"/>
                  <w:sz w:val="24"/>
                  <w:szCs w:val="24"/>
                  <w:u w:val="single"/>
                </w:rPr>
                <w:t>Table 9</w:t>
              </w:r>
            </w:hyperlink>
          </w:p>
        </w:tc>
      </w:tr>
    </w:tbl>
    <w:p w14:paraId="0037996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The collection entries may be encoded in a number of different formats. The following table identifies the applicable schema document for each format and the test to be used to </w:t>
      </w:r>
      <w:proofErr w:type="spellStart"/>
      <w:r w:rsidRPr="00D0224A">
        <w:rPr>
          <w:rFonts w:ascii="Times New Roman" w:eastAsia="Times New Roman" w:hAnsi="Times New Roman" w:cs="Times New Roman"/>
          <w:sz w:val="24"/>
          <w:szCs w:val="24"/>
        </w:rPr>
        <w:t>validate</w:t>
      </w:r>
      <w:del w:id="510" w:author="Carl Reed" w:date="2020-02-05T11:27:00Z">
        <w:r w:rsidRPr="00D0224A" w:rsidDel="00FC59EE">
          <w:rPr>
            <w:rFonts w:ascii="Times New Roman" w:eastAsia="Times New Roman" w:hAnsi="Times New Roman" w:cs="Times New Roman"/>
            <w:sz w:val="24"/>
            <w:szCs w:val="24"/>
          </w:rPr>
          <w:delText xml:space="preserve"> the </w:delText>
        </w:r>
      </w:del>
      <w:r w:rsidRPr="00D0224A">
        <w:rPr>
          <w:rFonts w:ascii="Times New Roman" w:eastAsia="Times New Roman" w:hAnsi="Times New Roman" w:cs="Times New Roman"/>
          <w:sz w:val="24"/>
          <w:szCs w:val="24"/>
        </w:rPr>
        <w:t>against</w:t>
      </w:r>
      <w:proofErr w:type="spellEnd"/>
      <w:r w:rsidRPr="00D0224A">
        <w:rPr>
          <w:rFonts w:ascii="Times New Roman" w:eastAsia="Times New Roman" w:hAnsi="Times New Roman" w:cs="Times New Roman"/>
          <w:sz w:val="24"/>
          <w:szCs w:val="24"/>
        </w:rPr>
        <w:t xml:space="preserve"> that schema. All supported formats should be exercised.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9"/>
        <w:gridCol w:w="3500"/>
        <w:gridCol w:w="3526"/>
      </w:tblGrid>
      <w:tr w:rsidR="00D0224A" w:rsidRPr="00D0224A" w14:paraId="1D106FD2" w14:textId="77777777" w:rsidTr="00D0224A">
        <w:trPr>
          <w:tblHeader/>
          <w:tblCellSpacing w:w="15" w:type="dxa"/>
        </w:trPr>
        <w:tc>
          <w:tcPr>
            <w:tcW w:w="0" w:type="auto"/>
            <w:gridSpan w:val="3"/>
            <w:tcBorders>
              <w:top w:val="nil"/>
              <w:left w:val="nil"/>
              <w:bottom w:val="nil"/>
              <w:right w:val="nil"/>
            </w:tcBorders>
            <w:shd w:val="clear" w:color="auto" w:fill="FFFFFF"/>
            <w:vAlign w:val="center"/>
            <w:hideMark/>
          </w:tcPr>
          <w:p w14:paraId="7005796E" w14:textId="77777777" w:rsidR="00D0224A" w:rsidRPr="00D0224A" w:rsidRDefault="00D0224A" w:rsidP="00D0224A">
            <w:pPr>
              <w:spacing w:after="0" w:line="240" w:lineRule="auto"/>
              <w:jc w:val="center"/>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Table 9. Schema and Tests for Collection Entries</w:t>
            </w:r>
          </w:p>
        </w:tc>
      </w:tr>
      <w:tr w:rsidR="00D0224A" w:rsidRPr="00D0224A" w14:paraId="27C1EA7B" w14:textId="77777777" w:rsidTr="00D0224A">
        <w:trPr>
          <w:tblHeader/>
          <w:tblCellSpacing w:w="15" w:type="dxa"/>
        </w:trPr>
        <w:tc>
          <w:tcPr>
            <w:tcW w:w="0" w:type="auto"/>
            <w:shd w:val="clear" w:color="auto" w:fill="FFFFFF"/>
            <w:vAlign w:val="center"/>
            <w:hideMark/>
          </w:tcPr>
          <w:p w14:paraId="1A9E7AB9"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Format</w:t>
            </w:r>
          </w:p>
        </w:tc>
        <w:tc>
          <w:tcPr>
            <w:tcW w:w="0" w:type="auto"/>
            <w:shd w:val="clear" w:color="auto" w:fill="FFFFFF"/>
            <w:vAlign w:val="center"/>
            <w:hideMark/>
          </w:tcPr>
          <w:p w14:paraId="4CD6BDDC"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Schema Document</w:t>
            </w:r>
          </w:p>
        </w:tc>
        <w:tc>
          <w:tcPr>
            <w:tcW w:w="0" w:type="auto"/>
            <w:shd w:val="clear" w:color="auto" w:fill="FFFFFF"/>
            <w:vAlign w:val="center"/>
            <w:hideMark/>
          </w:tcPr>
          <w:p w14:paraId="653E72AB"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Test ID</w:t>
            </w:r>
          </w:p>
        </w:tc>
      </w:tr>
      <w:tr w:rsidR="00D0224A" w:rsidRPr="00D0224A" w14:paraId="62C095A2" w14:textId="77777777" w:rsidTr="00D0224A">
        <w:trPr>
          <w:tblCellSpacing w:w="15" w:type="dxa"/>
        </w:trPr>
        <w:tc>
          <w:tcPr>
            <w:tcW w:w="0" w:type="auto"/>
            <w:shd w:val="clear" w:color="auto" w:fill="FFFFFF"/>
            <w:vAlign w:val="center"/>
            <w:hideMark/>
          </w:tcPr>
          <w:p w14:paraId="554D3AC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HTML</w:t>
            </w:r>
          </w:p>
        </w:tc>
        <w:tc>
          <w:tcPr>
            <w:tcW w:w="0" w:type="auto"/>
            <w:shd w:val="clear" w:color="auto" w:fill="FFFFFF"/>
            <w:vAlign w:val="center"/>
            <w:hideMark/>
          </w:tcPr>
          <w:p w14:paraId="0ED52383"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1" w:history="1">
              <w:proofErr w:type="spellStart"/>
              <w:r w:rsidR="00D0224A" w:rsidRPr="00D0224A">
                <w:rPr>
                  <w:rFonts w:ascii="Times New Roman" w:eastAsia="Times New Roman" w:hAnsi="Times New Roman" w:cs="Times New Roman"/>
                  <w:color w:val="0000FF"/>
                  <w:sz w:val="24"/>
                  <w:szCs w:val="24"/>
                  <w:u w:val="single"/>
                </w:rPr>
                <w:t>collectionInfo.json</w:t>
              </w:r>
              <w:proofErr w:type="spellEnd"/>
            </w:hyperlink>
          </w:p>
        </w:tc>
        <w:tc>
          <w:tcPr>
            <w:tcW w:w="0" w:type="auto"/>
            <w:shd w:val="clear" w:color="auto" w:fill="FFFFFF"/>
            <w:vAlign w:val="center"/>
            <w:hideMark/>
          </w:tcPr>
          <w:p w14:paraId="21C0210C"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2" w:anchor="ats_html_content" w:history="1">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ats</w:t>
              </w:r>
              <w:proofErr w:type="spellEnd"/>
              <w:r w:rsidR="00D0224A" w:rsidRPr="00D0224A">
                <w:rPr>
                  <w:rFonts w:ascii="Times New Roman" w:eastAsia="Times New Roman" w:hAnsi="Times New Roman" w:cs="Times New Roman"/>
                  <w:color w:val="0000FF"/>
                  <w:sz w:val="24"/>
                  <w:szCs w:val="24"/>
                  <w:u w:val="single"/>
                </w:rPr>
                <w:t>/html/content</w:t>
              </w:r>
            </w:hyperlink>
          </w:p>
        </w:tc>
      </w:tr>
      <w:tr w:rsidR="00D0224A" w:rsidRPr="00D0224A" w14:paraId="596ACA8C" w14:textId="77777777" w:rsidTr="00D0224A">
        <w:trPr>
          <w:tblCellSpacing w:w="15" w:type="dxa"/>
        </w:trPr>
        <w:tc>
          <w:tcPr>
            <w:tcW w:w="0" w:type="auto"/>
            <w:shd w:val="clear" w:color="auto" w:fill="FFFFFF"/>
            <w:vAlign w:val="center"/>
            <w:hideMark/>
          </w:tcPr>
          <w:p w14:paraId="1139649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JSON</w:t>
            </w:r>
          </w:p>
        </w:tc>
        <w:tc>
          <w:tcPr>
            <w:tcW w:w="0" w:type="auto"/>
            <w:shd w:val="clear" w:color="auto" w:fill="FFFFFF"/>
            <w:vAlign w:val="center"/>
            <w:hideMark/>
          </w:tcPr>
          <w:p w14:paraId="61D578B4"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3" w:history="1">
              <w:proofErr w:type="spellStart"/>
              <w:r w:rsidR="00D0224A" w:rsidRPr="00D0224A">
                <w:rPr>
                  <w:rFonts w:ascii="Times New Roman" w:eastAsia="Times New Roman" w:hAnsi="Times New Roman" w:cs="Times New Roman"/>
                  <w:color w:val="0000FF"/>
                  <w:sz w:val="24"/>
                  <w:szCs w:val="24"/>
                  <w:u w:val="single"/>
                </w:rPr>
                <w:t>collectionInfo.json</w:t>
              </w:r>
              <w:proofErr w:type="spellEnd"/>
            </w:hyperlink>
          </w:p>
        </w:tc>
        <w:tc>
          <w:tcPr>
            <w:tcW w:w="0" w:type="auto"/>
            <w:shd w:val="clear" w:color="auto" w:fill="FFFFFF"/>
            <w:vAlign w:val="center"/>
            <w:hideMark/>
          </w:tcPr>
          <w:p w14:paraId="55848EE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4" w:anchor="ats_geojson_content" w:history="1">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ats</w:t>
              </w:r>
              <w:proofErr w:type="spellEnd"/>
              <w:r w:rsidR="00D0224A" w:rsidRPr="00D0224A">
                <w:rPr>
                  <w:rFonts w:ascii="Times New Roman" w:eastAsia="Times New Roman" w:hAnsi="Times New Roman" w:cs="Times New Roman"/>
                  <w:color w:val="0000FF"/>
                  <w:sz w:val="24"/>
                  <w:szCs w:val="24"/>
                  <w:u w:val="single"/>
                </w:rPr>
                <w:t>/</w:t>
              </w:r>
              <w:proofErr w:type="spellStart"/>
              <w:r w:rsidR="00D0224A" w:rsidRPr="00D0224A">
                <w:rPr>
                  <w:rFonts w:ascii="Times New Roman" w:eastAsia="Times New Roman" w:hAnsi="Times New Roman" w:cs="Times New Roman"/>
                  <w:color w:val="0000FF"/>
                  <w:sz w:val="24"/>
                  <w:szCs w:val="24"/>
                  <w:u w:val="single"/>
                </w:rPr>
                <w:t>geojson</w:t>
              </w:r>
              <w:proofErr w:type="spellEnd"/>
              <w:r w:rsidR="00D0224A" w:rsidRPr="00D0224A">
                <w:rPr>
                  <w:rFonts w:ascii="Times New Roman" w:eastAsia="Times New Roman" w:hAnsi="Times New Roman" w:cs="Times New Roman"/>
                  <w:color w:val="0000FF"/>
                  <w:sz w:val="24"/>
                  <w:szCs w:val="24"/>
                  <w:u w:val="single"/>
                </w:rPr>
                <w:t>/content</w:t>
              </w:r>
            </w:hyperlink>
          </w:p>
        </w:tc>
      </w:tr>
    </w:tbl>
    <w:p w14:paraId="70E93127"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7"/>
        <w:gridCol w:w="7018"/>
      </w:tblGrid>
      <w:tr w:rsidR="00D0224A" w:rsidRPr="00D0224A" w14:paraId="42F0F617" w14:textId="77777777" w:rsidTr="00D0224A">
        <w:trPr>
          <w:tblCellSpacing w:w="15" w:type="dxa"/>
        </w:trPr>
        <w:tc>
          <w:tcPr>
            <w:tcW w:w="0" w:type="auto"/>
            <w:shd w:val="clear" w:color="auto" w:fill="FFFFFF"/>
            <w:vAlign w:val="center"/>
            <w:hideMark/>
          </w:tcPr>
          <w:p w14:paraId="3D0F8C4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21</w:t>
            </w:r>
          </w:p>
        </w:tc>
        <w:tc>
          <w:tcPr>
            <w:tcW w:w="0" w:type="auto"/>
            <w:shd w:val="clear" w:color="auto" w:fill="FFFFFF"/>
            <w:vAlign w:val="center"/>
            <w:hideMark/>
          </w:tcPr>
          <w:p w14:paraId="18850A8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-md-items-links</w:t>
            </w:r>
          </w:p>
        </w:tc>
      </w:tr>
      <w:tr w:rsidR="00D0224A" w:rsidRPr="00D0224A" w14:paraId="2A0A444C" w14:textId="77777777" w:rsidTr="00D0224A">
        <w:trPr>
          <w:tblCellSpacing w:w="15" w:type="dxa"/>
        </w:trPr>
        <w:tc>
          <w:tcPr>
            <w:tcW w:w="0" w:type="auto"/>
            <w:shd w:val="clear" w:color="auto" w:fill="FFFFFF"/>
            <w:vAlign w:val="center"/>
            <w:hideMark/>
          </w:tcPr>
          <w:p w14:paraId="311DBA8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5C89B5A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each Feature Collection metadata entry in the Collections Metadata document includes all required links.</w:t>
            </w:r>
          </w:p>
        </w:tc>
      </w:tr>
      <w:tr w:rsidR="00D0224A" w:rsidRPr="00D0224A" w14:paraId="25E036E6" w14:textId="77777777" w:rsidTr="00D0224A">
        <w:trPr>
          <w:tblCellSpacing w:w="15" w:type="dxa"/>
        </w:trPr>
        <w:tc>
          <w:tcPr>
            <w:tcW w:w="0" w:type="auto"/>
            <w:shd w:val="clear" w:color="auto" w:fill="FFFFFF"/>
            <w:vAlign w:val="center"/>
            <w:hideMark/>
          </w:tcPr>
          <w:p w14:paraId="66EAEAC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5D3DC5F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5" w:anchor="req_collections_rc-md-items-links"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-md-items-links</w:t>
              </w:r>
            </w:hyperlink>
          </w:p>
        </w:tc>
      </w:tr>
      <w:tr w:rsidR="00D0224A" w:rsidRPr="00D0224A" w14:paraId="57C55AAF" w14:textId="77777777" w:rsidTr="00D0224A">
        <w:trPr>
          <w:tblCellSpacing w:w="15" w:type="dxa"/>
        </w:trPr>
        <w:tc>
          <w:tcPr>
            <w:tcW w:w="0" w:type="auto"/>
            <w:shd w:val="clear" w:color="auto" w:fill="FFFFFF"/>
            <w:vAlign w:val="center"/>
            <w:hideMark/>
          </w:tcPr>
          <w:p w14:paraId="25A6E8C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0F3DD2BF" w14:textId="77777777" w:rsidR="00D0224A" w:rsidRPr="00D0224A" w:rsidRDefault="00D0224A" w:rsidP="00D0224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each Collection item in the Collections Metadata document includes a </w:t>
            </w:r>
            <w:r w:rsidRPr="00D0224A">
              <w:rPr>
                <w:rFonts w:ascii="Courier New" w:eastAsia="Times New Roman" w:hAnsi="Courier New" w:cs="Courier New"/>
                <w:sz w:val="20"/>
                <w:szCs w:val="20"/>
              </w:rPr>
              <w:t>link</w:t>
            </w:r>
            <w:r w:rsidRPr="00D0224A">
              <w:rPr>
                <w:rFonts w:ascii="Times New Roman" w:eastAsia="Times New Roman" w:hAnsi="Times New Roman" w:cs="Times New Roman"/>
                <w:sz w:val="24"/>
                <w:szCs w:val="24"/>
              </w:rPr>
              <w:t xml:space="preserve"> property for each supported encoding.</w:t>
            </w:r>
          </w:p>
          <w:p w14:paraId="51CAADCC" w14:textId="77777777" w:rsidR="00D0224A" w:rsidRPr="00D0224A" w:rsidRDefault="00D0224A" w:rsidP="00D0224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w:t>
            </w:r>
            <w:r w:rsidRPr="00D0224A">
              <w:rPr>
                <w:rFonts w:ascii="Courier New" w:eastAsia="Times New Roman" w:hAnsi="Courier New" w:cs="Courier New"/>
                <w:sz w:val="20"/>
                <w:szCs w:val="20"/>
              </w:rPr>
              <w:t>links</w:t>
            </w:r>
            <w:r w:rsidRPr="00D0224A">
              <w:rPr>
                <w:rFonts w:ascii="Times New Roman" w:eastAsia="Times New Roman" w:hAnsi="Times New Roman" w:cs="Times New Roman"/>
                <w:sz w:val="24"/>
                <w:szCs w:val="24"/>
              </w:rPr>
              <w:t xml:space="preserve"> properties of the collection </w:t>
            </w:r>
            <w:proofErr w:type="gramStart"/>
            <w:r w:rsidRPr="00D0224A">
              <w:rPr>
                <w:rFonts w:ascii="Times New Roman" w:eastAsia="Times New Roman" w:hAnsi="Times New Roman" w:cs="Times New Roman"/>
                <w:sz w:val="24"/>
                <w:szCs w:val="24"/>
              </w:rPr>
              <w:t>includes</w:t>
            </w:r>
            <w:proofErr w:type="gramEnd"/>
            <w:r w:rsidRPr="00D0224A">
              <w:rPr>
                <w:rFonts w:ascii="Times New Roman" w:eastAsia="Times New Roman" w:hAnsi="Times New Roman" w:cs="Times New Roman"/>
                <w:sz w:val="24"/>
                <w:szCs w:val="24"/>
              </w:rPr>
              <w:t xml:space="preserve"> an item for each supported encoding with a link to the features resource (relation: </w:t>
            </w:r>
            <w:r w:rsidRPr="00D0224A">
              <w:rPr>
                <w:rFonts w:ascii="Courier New" w:eastAsia="Times New Roman" w:hAnsi="Courier New" w:cs="Courier New"/>
                <w:sz w:val="20"/>
                <w:szCs w:val="20"/>
              </w:rPr>
              <w:t>items</w:t>
            </w:r>
            <w:r w:rsidRPr="00D0224A">
              <w:rPr>
                <w:rFonts w:ascii="Times New Roman" w:eastAsia="Times New Roman" w:hAnsi="Times New Roman" w:cs="Times New Roman"/>
                <w:sz w:val="24"/>
                <w:szCs w:val="24"/>
              </w:rPr>
              <w:t>).</w:t>
            </w:r>
          </w:p>
          <w:p w14:paraId="677A3EBA" w14:textId="77777777" w:rsidR="00D0224A" w:rsidRPr="00D0224A" w:rsidRDefault="00D0224A" w:rsidP="00D0224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all links include the </w:t>
            </w:r>
            <w:proofErr w:type="spellStart"/>
            <w:r w:rsidRPr="00D0224A">
              <w:rPr>
                <w:rFonts w:ascii="Courier New" w:eastAsia="Times New Roman" w:hAnsi="Courier New" w:cs="Courier New"/>
                <w:sz w:val="20"/>
                <w:szCs w:val="20"/>
              </w:rPr>
              <w:t>rel</w:t>
            </w:r>
            <w:proofErr w:type="spellEnd"/>
            <w:r w:rsidRPr="00D0224A">
              <w:rPr>
                <w:rFonts w:ascii="Times New Roman" w:eastAsia="Times New Roman" w:hAnsi="Times New Roman" w:cs="Times New Roman"/>
                <w:sz w:val="24"/>
                <w:szCs w:val="24"/>
              </w:rPr>
              <w:t xml:space="preserve"> and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link parameters.</w:t>
            </w:r>
          </w:p>
        </w:tc>
      </w:tr>
    </w:tbl>
    <w:p w14:paraId="4934C1BE" w14:textId="77777777" w:rsidR="00D0224A" w:rsidRPr="00D0224A" w:rsidRDefault="00D0224A" w:rsidP="00D0224A">
      <w:pPr>
        <w:spacing w:before="100" w:beforeAutospacing="1" w:after="100" w:afterAutospacing="1" w:line="240" w:lineRule="auto"/>
        <w:outlineLvl w:val="4"/>
        <w:rPr>
          <w:rFonts w:ascii="Times New Roman" w:eastAsia="Times New Roman" w:hAnsi="Times New Roman" w:cs="Times New Roman"/>
          <w:b/>
          <w:bCs/>
          <w:sz w:val="20"/>
          <w:szCs w:val="20"/>
        </w:rPr>
      </w:pPr>
      <w:r w:rsidRPr="00D0224A">
        <w:rPr>
          <w:rFonts w:ascii="Times New Roman" w:eastAsia="Times New Roman" w:hAnsi="Times New Roman" w:cs="Times New Roman"/>
          <w:b/>
          <w:bCs/>
          <w:sz w:val="20"/>
          <w:szCs w:val="20"/>
        </w:rPr>
        <w:t>Links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0"/>
        <w:gridCol w:w="6945"/>
      </w:tblGrid>
      <w:tr w:rsidR="00D0224A" w:rsidRPr="00D0224A" w14:paraId="0B328CBD" w14:textId="77777777" w:rsidTr="00D0224A">
        <w:trPr>
          <w:tblCellSpacing w:w="15" w:type="dxa"/>
        </w:trPr>
        <w:tc>
          <w:tcPr>
            <w:tcW w:w="0" w:type="auto"/>
            <w:shd w:val="clear" w:color="auto" w:fill="FFFFFF"/>
            <w:vAlign w:val="center"/>
            <w:hideMark/>
          </w:tcPr>
          <w:p w14:paraId="07F96B8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22</w:t>
            </w:r>
          </w:p>
        </w:tc>
        <w:tc>
          <w:tcPr>
            <w:tcW w:w="0" w:type="auto"/>
            <w:shd w:val="clear" w:color="auto" w:fill="FFFFFF"/>
            <w:vAlign w:val="center"/>
            <w:hideMark/>
          </w:tcPr>
          <w:p w14:paraId="069E8A7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/collections/</w:t>
            </w:r>
            <w:proofErr w:type="spellStart"/>
            <w:r w:rsidRPr="00D0224A">
              <w:rPr>
                <w:rFonts w:ascii="Times New Roman" w:eastAsia="Times New Roman" w:hAnsi="Times New Roman" w:cs="Times New Roman"/>
                <w:b/>
                <w:bCs/>
                <w:sz w:val="24"/>
                <w:szCs w:val="24"/>
              </w:rPr>
              <w:t>rc</w:t>
            </w:r>
            <w:proofErr w:type="spellEnd"/>
            <w:r w:rsidRPr="00D0224A">
              <w:rPr>
                <w:rFonts w:ascii="Times New Roman" w:eastAsia="Times New Roman" w:hAnsi="Times New Roman" w:cs="Times New Roman"/>
                <w:b/>
                <w:bCs/>
                <w:sz w:val="24"/>
                <w:szCs w:val="24"/>
              </w:rPr>
              <w:t>-md-links</w:t>
            </w:r>
          </w:p>
        </w:tc>
      </w:tr>
      <w:tr w:rsidR="00D0224A" w:rsidRPr="00D0224A" w14:paraId="2B79A808" w14:textId="77777777" w:rsidTr="00D0224A">
        <w:trPr>
          <w:tblCellSpacing w:w="15" w:type="dxa"/>
        </w:trPr>
        <w:tc>
          <w:tcPr>
            <w:tcW w:w="0" w:type="auto"/>
            <w:shd w:val="clear" w:color="auto" w:fill="FFFFFF"/>
            <w:vAlign w:val="center"/>
            <w:hideMark/>
          </w:tcPr>
          <w:p w14:paraId="2D4DE72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20A9C1B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required links are included in the Collections Metadata document.</w:t>
            </w:r>
          </w:p>
        </w:tc>
      </w:tr>
      <w:tr w:rsidR="00D0224A" w:rsidRPr="00D0224A" w14:paraId="0A15864B" w14:textId="77777777" w:rsidTr="00D0224A">
        <w:trPr>
          <w:tblCellSpacing w:w="15" w:type="dxa"/>
        </w:trPr>
        <w:tc>
          <w:tcPr>
            <w:tcW w:w="0" w:type="auto"/>
            <w:shd w:val="clear" w:color="auto" w:fill="FFFFFF"/>
            <w:vAlign w:val="center"/>
            <w:hideMark/>
          </w:tcPr>
          <w:p w14:paraId="752FFBD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4CDE5FF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6" w:anchor="req_collections_rc-md-links" w:history="1">
              <w:r w:rsidR="00D0224A" w:rsidRPr="00D0224A">
                <w:rPr>
                  <w:rFonts w:ascii="Times New Roman" w:eastAsia="Times New Roman" w:hAnsi="Times New Roman" w:cs="Times New Roman"/>
                  <w:color w:val="0000FF"/>
                  <w:sz w:val="24"/>
                  <w:szCs w:val="24"/>
                  <w:u w:val="single"/>
                </w:rPr>
                <w:t>/req/collections/</w:t>
              </w:r>
              <w:proofErr w:type="spellStart"/>
              <w:r w:rsidR="00D0224A" w:rsidRPr="00D0224A">
                <w:rPr>
                  <w:rFonts w:ascii="Times New Roman" w:eastAsia="Times New Roman" w:hAnsi="Times New Roman" w:cs="Times New Roman"/>
                  <w:color w:val="0000FF"/>
                  <w:sz w:val="24"/>
                  <w:szCs w:val="24"/>
                  <w:u w:val="single"/>
                </w:rPr>
                <w:t>rc</w:t>
              </w:r>
              <w:proofErr w:type="spellEnd"/>
              <w:r w:rsidR="00D0224A" w:rsidRPr="00D0224A">
                <w:rPr>
                  <w:rFonts w:ascii="Times New Roman" w:eastAsia="Times New Roman" w:hAnsi="Times New Roman" w:cs="Times New Roman"/>
                  <w:color w:val="0000FF"/>
                  <w:sz w:val="24"/>
                  <w:szCs w:val="24"/>
                  <w:u w:val="single"/>
                </w:rPr>
                <w:t>-md-links</w:t>
              </w:r>
            </w:hyperlink>
          </w:p>
        </w:tc>
      </w:tr>
      <w:tr w:rsidR="00D0224A" w:rsidRPr="00D0224A" w14:paraId="6B2BC42D" w14:textId="77777777" w:rsidTr="00D0224A">
        <w:trPr>
          <w:tblCellSpacing w:w="15" w:type="dxa"/>
        </w:trPr>
        <w:tc>
          <w:tcPr>
            <w:tcW w:w="0" w:type="auto"/>
            <w:shd w:val="clear" w:color="auto" w:fill="FFFFFF"/>
            <w:vAlign w:val="center"/>
            <w:hideMark/>
          </w:tcPr>
          <w:p w14:paraId="76CD97C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48439CE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the response document includes:</w:t>
            </w:r>
          </w:p>
          <w:p w14:paraId="64E7495E" w14:textId="77777777" w:rsidR="00D0224A" w:rsidRPr="00D0224A" w:rsidRDefault="00D0224A" w:rsidP="00D0224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link to this response document (relation: </w:t>
            </w:r>
            <w:r w:rsidRPr="00D0224A">
              <w:rPr>
                <w:rFonts w:ascii="Courier New" w:eastAsia="Times New Roman" w:hAnsi="Courier New" w:cs="Courier New"/>
                <w:sz w:val="20"/>
                <w:szCs w:val="20"/>
              </w:rPr>
              <w:t>self</w:t>
            </w:r>
            <w:r w:rsidRPr="00D0224A">
              <w:rPr>
                <w:rFonts w:ascii="Times New Roman" w:eastAsia="Times New Roman" w:hAnsi="Times New Roman" w:cs="Times New Roman"/>
                <w:sz w:val="24"/>
                <w:szCs w:val="24"/>
              </w:rPr>
              <w:t>),</w:t>
            </w:r>
          </w:p>
          <w:p w14:paraId="17F69A3B" w14:textId="77777777" w:rsidR="00D0224A" w:rsidRPr="00D0224A" w:rsidRDefault="00D0224A" w:rsidP="00D0224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a link to the response document in every other media type supported by the server (relation: </w:t>
            </w:r>
            <w:r w:rsidRPr="00D0224A">
              <w:rPr>
                <w:rFonts w:ascii="Courier New" w:eastAsia="Times New Roman" w:hAnsi="Courier New" w:cs="Courier New"/>
                <w:sz w:val="20"/>
                <w:szCs w:val="20"/>
              </w:rPr>
              <w:t>alternate</w:t>
            </w:r>
            <w:r w:rsidRPr="00D0224A">
              <w:rPr>
                <w:rFonts w:ascii="Times New Roman" w:eastAsia="Times New Roman" w:hAnsi="Times New Roman" w:cs="Times New Roman"/>
                <w:sz w:val="24"/>
                <w:szCs w:val="24"/>
              </w:rPr>
              <w:t>).</w:t>
            </w:r>
          </w:p>
          <w:p w14:paraId="6A877F4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all links include the </w:t>
            </w:r>
            <w:proofErr w:type="spellStart"/>
            <w:r w:rsidRPr="00D0224A">
              <w:rPr>
                <w:rFonts w:ascii="Courier New" w:eastAsia="Times New Roman" w:hAnsi="Courier New" w:cs="Courier New"/>
                <w:sz w:val="20"/>
                <w:szCs w:val="20"/>
              </w:rPr>
              <w:t>rel</w:t>
            </w:r>
            <w:proofErr w:type="spellEnd"/>
            <w:r w:rsidRPr="00D0224A">
              <w:rPr>
                <w:rFonts w:ascii="Times New Roman" w:eastAsia="Times New Roman" w:hAnsi="Times New Roman" w:cs="Times New Roman"/>
                <w:sz w:val="24"/>
                <w:szCs w:val="24"/>
              </w:rPr>
              <w:t xml:space="preserve"> and </w:t>
            </w:r>
            <w:r w:rsidRPr="00D0224A">
              <w:rPr>
                <w:rFonts w:ascii="Courier New" w:eastAsia="Times New Roman" w:hAnsi="Courier New" w:cs="Courier New"/>
                <w:sz w:val="20"/>
                <w:szCs w:val="20"/>
              </w:rPr>
              <w:t>type</w:t>
            </w:r>
            <w:r w:rsidRPr="00D0224A">
              <w:rPr>
                <w:rFonts w:ascii="Times New Roman" w:eastAsia="Times New Roman" w:hAnsi="Times New Roman" w:cs="Times New Roman"/>
                <w:sz w:val="24"/>
                <w:szCs w:val="24"/>
              </w:rPr>
              <w:t xml:space="preserve"> link parameters.</w:t>
            </w:r>
          </w:p>
        </w:tc>
      </w:tr>
    </w:tbl>
    <w:p w14:paraId="0911E152"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lastRenderedPageBreak/>
        <w:t>A.4. Conformance Class GeoJSON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05"/>
        <w:gridCol w:w="6400"/>
      </w:tblGrid>
      <w:tr w:rsidR="00D0224A" w:rsidRPr="00D0224A" w14:paraId="59F0D399" w14:textId="77777777" w:rsidTr="00D0224A">
        <w:trPr>
          <w:tblCellSpacing w:w="15" w:type="dxa"/>
        </w:trPr>
        <w:tc>
          <w:tcPr>
            <w:tcW w:w="0" w:type="auto"/>
            <w:gridSpan w:val="2"/>
            <w:shd w:val="clear" w:color="auto" w:fill="FFFFFF"/>
            <w:vAlign w:val="center"/>
            <w:hideMark/>
          </w:tcPr>
          <w:p w14:paraId="0DFDBAB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Conformance Class</w:t>
            </w:r>
          </w:p>
        </w:tc>
      </w:tr>
      <w:tr w:rsidR="00D0224A" w:rsidRPr="00D0224A" w14:paraId="1F7CE026" w14:textId="77777777" w:rsidTr="00D0224A">
        <w:trPr>
          <w:tblCellSpacing w:w="15" w:type="dxa"/>
        </w:trPr>
        <w:tc>
          <w:tcPr>
            <w:tcW w:w="0" w:type="auto"/>
            <w:gridSpan w:val="2"/>
            <w:shd w:val="clear" w:color="auto" w:fill="FFFFFF"/>
            <w:vAlign w:val="center"/>
            <w:hideMark/>
          </w:tcPr>
          <w:p w14:paraId="06F27B9D"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7" w:history="1">
              <w:r w:rsidR="00D0224A" w:rsidRPr="00D0224A">
                <w:rPr>
                  <w:rFonts w:ascii="Times New Roman" w:eastAsia="Times New Roman" w:hAnsi="Times New Roman" w:cs="Times New Roman"/>
                  <w:color w:val="0000FF"/>
                  <w:sz w:val="24"/>
                  <w:szCs w:val="24"/>
                  <w:u w:val="single"/>
                </w:rPr>
                <w:t>http://www.opengis.net/spec/ogcapi-common/1.0/conf/geojson</w:t>
              </w:r>
            </w:hyperlink>
          </w:p>
        </w:tc>
      </w:tr>
      <w:tr w:rsidR="00D0224A" w:rsidRPr="00D0224A" w14:paraId="08C1F9D1" w14:textId="77777777" w:rsidTr="00D0224A">
        <w:trPr>
          <w:tblCellSpacing w:w="15" w:type="dxa"/>
        </w:trPr>
        <w:tc>
          <w:tcPr>
            <w:tcW w:w="0" w:type="auto"/>
            <w:shd w:val="clear" w:color="auto" w:fill="FFFFFF"/>
            <w:vAlign w:val="center"/>
            <w:hideMark/>
          </w:tcPr>
          <w:p w14:paraId="14AFC86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36A8E76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58AD72BB" w14:textId="77777777" w:rsidTr="00D0224A">
        <w:trPr>
          <w:tblCellSpacing w:w="15" w:type="dxa"/>
        </w:trPr>
        <w:tc>
          <w:tcPr>
            <w:tcW w:w="0" w:type="auto"/>
            <w:shd w:val="clear" w:color="auto" w:fill="FFFFFF"/>
            <w:vAlign w:val="center"/>
            <w:hideMark/>
          </w:tcPr>
          <w:p w14:paraId="14997E8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Requirements Class</w:t>
            </w:r>
          </w:p>
        </w:tc>
        <w:tc>
          <w:tcPr>
            <w:tcW w:w="0" w:type="auto"/>
            <w:shd w:val="clear" w:color="auto" w:fill="FFFFFF"/>
            <w:vAlign w:val="center"/>
            <w:hideMark/>
          </w:tcPr>
          <w:p w14:paraId="5F97ABFA"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8" w:anchor="rc_geojson" w:history="1">
              <w:r w:rsidR="00D0224A" w:rsidRPr="00D0224A">
                <w:rPr>
                  <w:rFonts w:ascii="Times New Roman" w:eastAsia="Times New Roman" w:hAnsi="Times New Roman" w:cs="Times New Roman"/>
                  <w:color w:val="0000FF"/>
                  <w:sz w:val="24"/>
                  <w:szCs w:val="24"/>
                  <w:u w:val="single"/>
                </w:rPr>
                <w:t>http://www.opengis.net/spec/ogcapi_common/1.0/req/geojson</w:t>
              </w:r>
            </w:hyperlink>
          </w:p>
        </w:tc>
      </w:tr>
      <w:tr w:rsidR="00D0224A" w:rsidRPr="00D0224A" w14:paraId="0C504A38" w14:textId="77777777" w:rsidTr="00D0224A">
        <w:trPr>
          <w:tblCellSpacing w:w="15" w:type="dxa"/>
        </w:trPr>
        <w:tc>
          <w:tcPr>
            <w:tcW w:w="0" w:type="auto"/>
            <w:shd w:val="clear" w:color="auto" w:fill="FFFFFF"/>
            <w:vAlign w:val="center"/>
            <w:hideMark/>
          </w:tcPr>
          <w:p w14:paraId="111752C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46CEF31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09" w:anchor="ats_core" w:history="1">
              <w:r w:rsidR="00D0224A" w:rsidRPr="00D0224A">
                <w:rPr>
                  <w:rFonts w:ascii="Times New Roman" w:eastAsia="Times New Roman" w:hAnsi="Times New Roman" w:cs="Times New Roman"/>
                  <w:color w:val="0000FF"/>
                  <w:sz w:val="24"/>
                  <w:szCs w:val="24"/>
                  <w:u w:val="single"/>
                </w:rPr>
                <w:t>Conformance Class "OAPI Core"</w:t>
              </w:r>
            </w:hyperlink>
          </w:p>
        </w:tc>
      </w:tr>
    </w:tbl>
    <w:p w14:paraId="7F3BF4CC"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A.4.1. GeoJSON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8"/>
        <w:gridCol w:w="6987"/>
      </w:tblGrid>
      <w:tr w:rsidR="00D0224A" w:rsidRPr="00D0224A" w14:paraId="10A50EFE" w14:textId="77777777" w:rsidTr="00D0224A">
        <w:trPr>
          <w:tblCellSpacing w:w="15" w:type="dxa"/>
        </w:trPr>
        <w:tc>
          <w:tcPr>
            <w:tcW w:w="0" w:type="auto"/>
            <w:shd w:val="clear" w:color="auto" w:fill="FFFFFF"/>
            <w:vAlign w:val="center"/>
            <w:hideMark/>
          </w:tcPr>
          <w:p w14:paraId="3A2B27A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23</w:t>
            </w:r>
          </w:p>
        </w:tc>
        <w:tc>
          <w:tcPr>
            <w:tcW w:w="0" w:type="auto"/>
            <w:shd w:val="clear" w:color="auto" w:fill="FFFFFF"/>
            <w:vAlign w:val="center"/>
            <w:hideMark/>
          </w:tcPr>
          <w:p w14:paraId="249C062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geojson</w:t>
            </w:r>
            <w:proofErr w:type="spellEnd"/>
            <w:r w:rsidRPr="00D0224A">
              <w:rPr>
                <w:rFonts w:ascii="Times New Roman" w:eastAsia="Times New Roman" w:hAnsi="Times New Roman" w:cs="Times New Roman"/>
                <w:b/>
                <w:bCs/>
                <w:sz w:val="24"/>
                <w:szCs w:val="24"/>
              </w:rPr>
              <w:t>/definition</w:t>
            </w:r>
          </w:p>
        </w:tc>
      </w:tr>
      <w:tr w:rsidR="00D0224A" w:rsidRPr="00D0224A" w14:paraId="45F59AC6" w14:textId="77777777" w:rsidTr="00D0224A">
        <w:trPr>
          <w:tblCellSpacing w:w="15" w:type="dxa"/>
        </w:trPr>
        <w:tc>
          <w:tcPr>
            <w:tcW w:w="0" w:type="auto"/>
            <w:shd w:val="clear" w:color="auto" w:fill="FFFFFF"/>
            <w:vAlign w:val="center"/>
            <w:hideMark/>
          </w:tcPr>
          <w:p w14:paraId="273CCD5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629D41E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support for JSON and GeoJSON</w:t>
            </w:r>
          </w:p>
        </w:tc>
      </w:tr>
      <w:tr w:rsidR="00D0224A" w:rsidRPr="00D0224A" w14:paraId="2ECB295D" w14:textId="77777777" w:rsidTr="00D0224A">
        <w:trPr>
          <w:tblCellSpacing w:w="15" w:type="dxa"/>
        </w:trPr>
        <w:tc>
          <w:tcPr>
            <w:tcW w:w="0" w:type="auto"/>
            <w:shd w:val="clear" w:color="auto" w:fill="FFFFFF"/>
            <w:vAlign w:val="center"/>
            <w:hideMark/>
          </w:tcPr>
          <w:p w14:paraId="7A3F7AB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052AD31"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0" w:anchor="req_geojson_definition" w:history="1">
              <w:r w:rsidR="00D0224A" w:rsidRPr="00D0224A">
                <w:rPr>
                  <w:rFonts w:ascii="Times New Roman" w:eastAsia="Times New Roman" w:hAnsi="Times New Roman" w:cs="Times New Roman"/>
                  <w:color w:val="0000FF"/>
                  <w:sz w:val="24"/>
                  <w:szCs w:val="24"/>
                  <w:u w:val="single"/>
                </w:rPr>
                <w:t>/req/</w:t>
              </w:r>
              <w:proofErr w:type="spellStart"/>
              <w:r w:rsidR="00D0224A" w:rsidRPr="00D0224A">
                <w:rPr>
                  <w:rFonts w:ascii="Times New Roman" w:eastAsia="Times New Roman" w:hAnsi="Times New Roman" w:cs="Times New Roman"/>
                  <w:color w:val="0000FF"/>
                  <w:sz w:val="24"/>
                  <w:szCs w:val="24"/>
                  <w:u w:val="single"/>
                </w:rPr>
                <w:t>geojson</w:t>
              </w:r>
              <w:proofErr w:type="spellEnd"/>
              <w:r w:rsidR="00D0224A" w:rsidRPr="00D0224A">
                <w:rPr>
                  <w:rFonts w:ascii="Times New Roman" w:eastAsia="Times New Roman" w:hAnsi="Times New Roman" w:cs="Times New Roman"/>
                  <w:color w:val="0000FF"/>
                  <w:sz w:val="24"/>
                  <w:szCs w:val="24"/>
                  <w:u w:val="single"/>
                </w:rPr>
                <w:t>/definition</w:t>
              </w:r>
            </w:hyperlink>
          </w:p>
        </w:tc>
      </w:tr>
      <w:tr w:rsidR="00D0224A" w:rsidRPr="00D0224A" w14:paraId="5522547E" w14:textId="77777777" w:rsidTr="00D0224A">
        <w:trPr>
          <w:tblCellSpacing w:w="15" w:type="dxa"/>
        </w:trPr>
        <w:tc>
          <w:tcPr>
            <w:tcW w:w="0" w:type="auto"/>
            <w:shd w:val="clear" w:color="auto" w:fill="FFFFFF"/>
            <w:vAlign w:val="center"/>
            <w:hideMark/>
          </w:tcPr>
          <w:p w14:paraId="42FE924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3B3F72AF" w14:textId="77777777" w:rsidR="00D0224A" w:rsidRPr="00D0224A" w:rsidRDefault="00D0224A" w:rsidP="00D0224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resource is requested with response media type of </w:t>
            </w: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geo+json</w:t>
            </w:r>
            <w:proofErr w:type="spellEnd"/>
          </w:p>
          <w:p w14:paraId="0C1F6DD5" w14:textId="77777777" w:rsidR="00D0224A" w:rsidRPr="00D0224A" w:rsidRDefault="00D0224A" w:rsidP="00D0224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All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-responses SHALL support the following media types:</w:t>
            </w:r>
          </w:p>
          <w:p w14:paraId="2CC53815" w14:textId="77777777" w:rsidR="00D0224A" w:rsidRPr="00D0224A" w:rsidRDefault="00D0224A" w:rsidP="00D0224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geo+json</w:t>
            </w:r>
            <w:proofErr w:type="spellEnd"/>
            <w:r w:rsidRPr="00D0224A">
              <w:rPr>
                <w:rFonts w:ascii="Times New Roman" w:eastAsia="Times New Roman" w:hAnsi="Times New Roman" w:cs="Times New Roman"/>
                <w:sz w:val="24"/>
                <w:szCs w:val="24"/>
              </w:rPr>
              <w:t xml:space="preserve"> for resources that include feature content, and</w:t>
            </w:r>
          </w:p>
          <w:p w14:paraId="25053DD8" w14:textId="77777777" w:rsidR="00D0224A" w:rsidRPr="00D0224A" w:rsidRDefault="00D0224A" w:rsidP="00D0224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0224A">
              <w:rPr>
                <w:rFonts w:ascii="Courier New" w:eastAsia="Times New Roman" w:hAnsi="Courier New" w:cs="Courier New"/>
                <w:sz w:val="20"/>
                <w:szCs w:val="20"/>
              </w:rPr>
              <w:t>application/json</w:t>
            </w:r>
            <w:r w:rsidRPr="00D0224A">
              <w:rPr>
                <w:rFonts w:ascii="Times New Roman" w:eastAsia="Times New Roman" w:hAnsi="Times New Roman" w:cs="Times New Roman"/>
                <w:sz w:val="24"/>
                <w:szCs w:val="24"/>
              </w:rPr>
              <w:t xml:space="preserve"> for all other resources.</w:t>
            </w:r>
          </w:p>
        </w:tc>
      </w:tr>
    </w:tbl>
    <w:p w14:paraId="21105B7D"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A.4.2. GeoJSON Content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2"/>
        <w:gridCol w:w="6853"/>
      </w:tblGrid>
      <w:tr w:rsidR="00D0224A" w:rsidRPr="00D0224A" w14:paraId="427CAD19" w14:textId="77777777" w:rsidTr="00D0224A">
        <w:trPr>
          <w:tblCellSpacing w:w="15" w:type="dxa"/>
        </w:trPr>
        <w:tc>
          <w:tcPr>
            <w:tcW w:w="0" w:type="auto"/>
            <w:shd w:val="clear" w:color="auto" w:fill="FFFFFF"/>
            <w:vAlign w:val="center"/>
            <w:hideMark/>
          </w:tcPr>
          <w:p w14:paraId="0B928B9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24</w:t>
            </w:r>
          </w:p>
        </w:tc>
        <w:tc>
          <w:tcPr>
            <w:tcW w:w="0" w:type="auto"/>
            <w:shd w:val="clear" w:color="auto" w:fill="FFFFFF"/>
            <w:vAlign w:val="center"/>
            <w:hideMark/>
          </w:tcPr>
          <w:p w14:paraId="1002477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geojson</w:t>
            </w:r>
            <w:proofErr w:type="spellEnd"/>
            <w:r w:rsidRPr="00D0224A">
              <w:rPr>
                <w:rFonts w:ascii="Times New Roman" w:eastAsia="Times New Roman" w:hAnsi="Times New Roman" w:cs="Times New Roman"/>
                <w:b/>
                <w:bCs/>
                <w:sz w:val="24"/>
                <w:szCs w:val="24"/>
              </w:rPr>
              <w:t>/content</w:t>
            </w:r>
          </w:p>
        </w:tc>
      </w:tr>
      <w:tr w:rsidR="00D0224A" w:rsidRPr="00D0224A" w14:paraId="1CD1080A" w14:textId="77777777" w:rsidTr="00D0224A">
        <w:trPr>
          <w:tblCellSpacing w:w="15" w:type="dxa"/>
        </w:trPr>
        <w:tc>
          <w:tcPr>
            <w:tcW w:w="0" w:type="auto"/>
            <w:shd w:val="clear" w:color="auto" w:fill="FFFFFF"/>
            <w:vAlign w:val="center"/>
            <w:hideMark/>
          </w:tcPr>
          <w:p w14:paraId="44095E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366D5E8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the content of a GeoJSON document given an input document and schema.</w:t>
            </w:r>
          </w:p>
        </w:tc>
      </w:tr>
      <w:tr w:rsidR="00D0224A" w:rsidRPr="00D0224A" w14:paraId="7AB6BD2F" w14:textId="77777777" w:rsidTr="00D0224A">
        <w:trPr>
          <w:tblCellSpacing w:w="15" w:type="dxa"/>
        </w:trPr>
        <w:tc>
          <w:tcPr>
            <w:tcW w:w="0" w:type="auto"/>
            <w:shd w:val="clear" w:color="auto" w:fill="FFFFFF"/>
            <w:vAlign w:val="center"/>
            <w:hideMark/>
          </w:tcPr>
          <w:p w14:paraId="1A2E1FA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6822AF4"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1" w:anchor="req_geojson_content" w:history="1">
              <w:r w:rsidR="00D0224A" w:rsidRPr="00D0224A">
                <w:rPr>
                  <w:rFonts w:ascii="Times New Roman" w:eastAsia="Times New Roman" w:hAnsi="Times New Roman" w:cs="Times New Roman"/>
                  <w:color w:val="0000FF"/>
                  <w:sz w:val="24"/>
                  <w:szCs w:val="24"/>
                  <w:u w:val="single"/>
                </w:rPr>
                <w:t>/req/</w:t>
              </w:r>
              <w:proofErr w:type="spellStart"/>
              <w:r w:rsidR="00D0224A" w:rsidRPr="00D0224A">
                <w:rPr>
                  <w:rFonts w:ascii="Times New Roman" w:eastAsia="Times New Roman" w:hAnsi="Times New Roman" w:cs="Times New Roman"/>
                  <w:color w:val="0000FF"/>
                  <w:sz w:val="24"/>
                  <w:szCs w:val="24"/>
                  <w:u w:val="single"/>
                </w:rPr>
                <w:t>geojson</w:t>
              </w:r>
              <w:proofErr w:type="spellEnd"/>
              <w:r w:rsidR="00D0224A" w:rsidRPr="00D0224A">
                <w:rPr>
                  <w:rFonts w:ascii="Times New Roman" w:eastAsia="Times New Roman" w:hAnsi="Times New Roman" w:cs="Times New Roman"/>
                  <w:color w:val="0000FF"/>
                  <w:sz w:val="24"/>
                  <w:szCs w:val="24"/>
                  <w:u w:val="single"/>
                </w:rPr>
                <w:t>/content</w:t>
              </w:r>
            </w:hyperlink>
          </w:p>
        </w:tc>
      </w:tr>
      <w:tr w:rsidR="00D0224A" w:rsidRPr="00D0224A" w14:paraId="5EB741B2" w14:textId="77777777" w:rsidTr="00D0224A">
        <w:trPr>
          <w:tblCellSpacing w:w="15" w:type="dxa"/>
        </w:trPr>
        <w:tc>
          <w:tcPr>
            <w:tcW w:w="0" w:type="auto"/>
            <w:shd w:val="clear" w:color="auto" w:fill="FFFFFF"/>
            <w:vAlign w:val="center"/>
            <w:hideMark/>
          </w:tcPr>
          <w:p w14:paraId="4F84BFA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32B9C5E2" w14:textId="77777777" w:rsidR="00D0224A" w:rsidRPr="00D0224A" w:rsidRDefault="00D0224A" w:rsidP="00D0224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that the document is a GeoJSON document.</w:t>
            </w:r>
          </w:p>
          <w:p w14:paraId="1BE942E0" w14:textId="77777777" w:rsidR="00D0224A" w:rsidRPr="00D0224A" w:rsidRDefault="00D0224A" w:rsidP="00D0224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Validate the document against the schema using a</w:t>
            </w:r>
            <w:del w:id="511" w:author="Carl Reed" w:date="2020-02-05T11:28:00Z">
              <w:r w:rsidRPr="00D0224A" w:rsidDel="001640AF">
                <w:rPr>
                  <w:rFonts w:ascii="Times New Roman" w:eastAsia="Times New Roman" w:hAnsi="Times New Roman" w:cs="Times New Roman"/>
                  <w:sz w:val="24"/>
                  <w:szCs w:val="24"/>
                </w:rPr>
                <w:delText>n</w:delText>
              </w:r>
            </w:del>
            <w:r w:rsidRPr="00D0224A">
              <w:rPr>
                <w:rFonts w:ascii="Times New Roman" w:eastAsia="Times New Roman" w:hAnsi="Times New Roman" w:cs="Times New Roman"/>
                <w:sz w:val="24"/>
                <w:szCs w:val="24"/>
              </w:rPr>
              <w:t xml:space="preserve"> JSON Schema validator.</w:t>
            </w:r>
          </w:p>
        </w:tc>
      </w:tr>
    </w:tbl>
    <w:p w14:paraId="37603DF4"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A.5. Conformance Class HTML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88"/>
        <w:gridCol w:w="6317"/>
      </w:tblGrid>
      <w:tr w:rsidR="00D0224A" w:rsidRPr="00D0224A" w14:paraId="5BDDAD90" w14:textId="77777777" w:rsidTr="00D0224A">
        <w:trPr>
          <w:tblCellSpacing w:w="15" w:type="dxa"/>
        </w:trPr>
        <w:tc>
          <w:tcPr>
            <w:tcW w:w="0" w:type="auto"/>
            <w:gridSpan w:val="2"/>
            <w:shd w:val="clear" w:color="auto" w:fill="FFFFFF"/>
            <w:vAlign w:val="center"/>
            <w:hideMark/>
          </w:tcPr>
          <w:p w14:paraId="02358FE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Conformance Class</w:t>
            </w:r>
          </w:p>
        </w:tc>
      </w:tr>
      <w:tr w:rsidR="00D0224A" w:rsidRPr="00D0224A" w14:paraId="70834245" w14:textId="77777777" w:rsidTr="00D0224A">
        <w:trPr>
          <w:tblCellSpacing w:w="15" w:type="dxa"/>
        </w:trPr>
        <w:tc>
          <w:tcPr>
            <w:tcW w:w="0" w:type="auto"/>
            <w:gridSpan w:val="2"/>
            <w:shd w:val="clear" w:color="auto" w:fill="FFFFFF"/>
            <w:vAlign w:val="center"/>
            <w:hideMark/>
          </w:tcPr>
          <w:p w14:paraId="62584CB2"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2" w:history="1">
              <w:r w:rsidR="00D0224A" w:rsidRPr="00D0224A">
                <w:rPr>
                  <w:rFonts w:ascii="Times New Roman" w:eastAsia="Times New Roman" w:hAnsi="Times New Roman" w:cs="Times New Roman"/>
                  <w:color w:val="0000FF"/>
                  <w:sz w:val="24"/>
                  <w:szCs w:val="24"/>
                  <w:u w:val="single"/>
                </w:rPr>
                <w:t>http://www.opengis.net/spec/ogcapi-common/1.0/conf/html</w:t>
              </w:r>
            </w:hyperlink>
          </w:p>
        </w:tc>
      </w:tr>
      <w:tr w:rsidR="00D0224A" w:rsidRPr="00D0224A" w14:paraId="6E6F45E8" w14:textId="77777777" w:rsidTr="00D0224A">
        <w:trPr>
          <w:tblCellSpacing w:w="15" w:type="dxa"/>
        </w:trPr>
        <w:tc>
          <w:tcPr>
            <w:tcW w:w="0" w:type="auto"/>
            <w:shd w:val="clear" w:color="auto" w:fill="FFFFFF"/>
            <w:vAlign w:val="center"/>
            <w:hideMark/>
          </w:tcPr>
          <w:p w14:paraId="769249B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652242F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58A13704" w14:textId="77777777" w:rsidTr="00D0224A">
        <w:trPr>
          <w:tblCellSpacing w:w="15" w:type="dxa"/>
        </w:trPr>
        <w:tc>
          <w:tcPr>
            <w:tcW w:w="0" w:type="auto"/>
            <w:shd w:val="clear" w:color="auto" w:fill="FFFFFF"/>
            <w:vAlign w:val="center"/>
            <w:hideMark/>
          </w:tcPr>
          <w:p w14:paraId="3DD9C91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Requirements Class</w:t>
            </w:r>
          </w:p>
        </w:tc>
        <w:tc>
          <w:tcPr>
            <w:tcW w:w="0" w:type="auto"/>
            <w:shd w:val="clear" w:color="auto" w:fill="FFFFFF"/>
            <w:vAlign w:val="center"/>
            <w:hideMark/>
          </w:tcPr>
          <w:p w14:paraId="67057D3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3" w:anchor="rc_html" w:history="1">
              <w:r w:rsidR="00D0224A" w:rsidRPr="00D0224A">
                <w:rPr>
                  <w:rFonts w:ascii="Times New Roman" w:eastAsia="Times New Roman" w:hAnsi="Times New Roman" w:cs="Times New Roman"/>
                  <w:color w:val="0000FF"/>
                  <w:sz w:val="24"/>
                  <w:szCs w:val="24"/>
                  <w:u w:val="single"/>
                </w:rPr>
                <w:t>http://www.opengis.net/spec/ogcapi_common/1.0/req/html</w:t>
              </w:r>
            </w:hyperlink>
          </w:p>
        </w:tc>
      </w:tr>
      <w:tr w:rsidR="00D0224A" w:rsidRPr="00D0224A" w14:paraId="126E37FB" w14:textId="77777777" w:rsidTr="00D0224A">
        <w:trPr>
          <w:tblCellSpacing w:w="15" w:type="dxa"/>
        </w:trPr>
        <w:tc>
          <w:tcPr>
            <w:tcW w:w="0" w:type="auto"/>
            <w:shd w:val="clear" w:color="auto" w:fill="FFFFFF"/>
            <w:vAlign w:val="center"/>
            <w:hideMark/>
          </w:tcPr>
          <w:p w14:paraId="3BC8695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127E4D75"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4" w:anchor="ats_core" w:history="1">
              <w:r w:rsidR="00D0224A" w:rsidRPr="00D0224A">
                <w:rPr>
                  <w:rFonts w:ascii="Times New Roman" w:eastAsia="Times New Roman" w:hAnsi="Times New Roman" w:cs="Times New Roman"/>
                  <w:color w:val="0000FF"/>
                  <w:sz w:val="24"/>
                  <w:szCs w:val="24"/>
                  <w:u w:val="single"/>
                </w:rPr>
                <w:t>Conformance Class "OAPI Core"</w:t>
              </w:r>
            </w:hyperlink>
          </w:p>
        </w:tc>
      </w:tr>
    </w:tbl>
    <w:p w14:paraId="29664DAF"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A.5.1. HTML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52"/>
        <w:gridCol w:w="6953"/>
      </w:tblGrid>
      <w:tr w:rsidR="00D0224A" w:rsidRPr="00D0224A" w14:paraId="31A03360" w14:textId="77777777" w:rsidTr="00D0224A">
        <w:trPr>
          <w:tblCellSpacing w:w="15" w:type="dxa"/>
        </w:trPr>
        <w:tc>
          <w:tcPr>
            <w:tcW w:w="0" w:type="auto"/>
            <w:shd w:val="clear" w:color="auto" w:fill="FFFFFF"/>
            <w:vAlign w:val="center"/>
            <w:hideMark/>
          </w:tcPr>
          <w:p w14:paraId="54BF009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25</w:t>
            </w:r>
          </w:p>
        </w:tc>
        <w:tc>
          <w:tcPr>
            <w:tcW w:w="0" w:type="auto"/>
            <w:shd w:val="clear" w:color="auto" w:fill="FFFFFF"/>
            <w:vAlign w:val="center"/>
            <w:hideMark/>
          </w:tcPr>
          <w:p w14:paraId="3E85E49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/html/definition</w:t>
            </w:r>
          </w:p>
        </w:tc>
      </w:tr>
      <w:tr w:rsidR="00D0224A" w:rsidRPr="00D0224A" w14:paraId="4A46FFEB" w14:textId="77777777" w:rsidTr="00D0224A">
        <w:trPr>
          <w:tblCellSpacing w:w="15" w:type="dxa"/>
        </w:trPr>
        <w:tc>
          <w:tcPr>
            <w:tcW w:w="0" w:type="auto"/>
            <w:shd w:val="clear" w:color="auto" w:fill="FFFFFF"/>
            <w:vAlign w:val="center"/>
            <w:hideMark/>
          </w:tcPr>
          <w:p w14:paraId="69DFC9A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49472AE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support for HTML</w:t>
            </w:r>
          </w:p>
        </w:tc>
      </w:tr>
      <w:tr w:rsidR="00D0224A" w:rsidRPr="00D0224A" w14:paraId="0A2F2F09" w14:textId="77777777" w:rsidTr="00D0224A">
        <w:trPr>
          <w:tblCellSpacing w:w="15" w:type="dxa"/>
        </w:trPr>
        <w:tc>
          <w:tcPr>
            <w:tcW w:w="0" w:type="auto"/>
            <w:shd w:val="clear" w:color="auto" w:fill="FFFFFF"/>
            <w:vAlign w:val="center"/>
            <w:hideMark/>
          </w:tcPr>
          <w:p w14:paraId="20D4C63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1DC42E41"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5" w:anchor="req_html_definition" w:history="1">
              <w:r w:rsidR="00D0224A" w:rsidRPr="00D0224A">
                <w:rPr>
                  <w:rFonts w:ascii="Times New Roman" w:eastAsia="Times New Roman" w:hAnsi="Times New Roman" w:cs="Times New Roman"/>
                  <w:color w:val="0000FF"/>
                  <w:sz w:val="24"/>
                  <w:szCs w:val="24"/>
                  <w:u w:val="single"/>
                </w:rPr>
                <w:t>/req/html/definition</w:t>
              </w:r>
            </w:hyperlink>
          </w:p>
        </w:tc>
      </w:tr>
      <w:tr w:rsidR="00D0224A" w:rsidRPr="00D0224A" w14:paraId="09312C8C" w14:textId="77777777" w:rsidTr="00D0224A">
        <w:trPr>
          <w:tblCellSpacing w:w="15" w:type="dxa"/>
        </w:trPr>
        <w:tc>
          <w:tcPr>
            <w:tcW w:w="0" w:type="auto"/>
            <w:shd w:val="clear" w:color="auto" w:fill="FFFFFF"/>
            <w:vAlign w:val="center"/>
            <w:hideMark/>
          </w:tcPr>
          <w:p w14:paraId="4F2C215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6B0711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every </w:t>
            </w:r>
            <w:r w:rsidRPr="00D0224A">
              <w:rPr>
                <w:rFonts w:ascii="Courier New" w:eastAsia="Times New Roman" w:hAnsi="Courier New" w:cs="Courier New"/>
                <w:sz w:val="20"/>
                <w:szCs w:val="20"/>
              </w:rPr>
              <w:t>200</w:t>
            </w:r>
            <w:r w:rsidRPr="00D0224A">
              <w:rPr>
                <w:rFonts w:ascii="Times New Roman" w:eastAsia="Times New Roman" w:hAnsi="Times New Roman" w:cs="Times New Roman"/>
                <w:sz w:val="24"/>
                <w:szCs w:val="24"/>
              </w:rPr>
              <w:t xml:space="preserve">-response of every operation of the API where HTML was requested is of media type </w:t>
            </w:r>
            <w:r w:rsidRPr="00D0224A">
              <w:rPr>
                <w:rFonts w:ascii="Courier New" w:eastAsia="Times New Roman" w:hAnsi="Courier New" w:cs="Courier New"/>
                <w:sz w:val="20"/>
                <w:szCs w:val="20"/>
              </w:rPr>
              <w:t>text/html</w:t>
            </w:r>
          </w:p>
        </w:tc>
      </w:tr>
    </w:tbl>
    <w:p w14:paraId="3E86A6BD" w14:textId="77777777" w:rsidR="00D0224A" w:rsidRPr="00D0224A" w:rsidRDefault="00D0224A" w:rsidP="00D0224A">
      <w:pPr>
        <w:spacing w:before="100" w:beforeAutospacing="1" w:after="100" w:afterAutospacing="1" w:line="240" w:lineRule="auto"/>
        <w:outlineLvl w:val="3"/>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A.5.2. HTML Content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91"/>
        <w:gridCol w:w="6814"/>
      </w:tblGrid>
      <w:tr w:rsidR="00D0224A" w:rsidRPr="00D0224A" w14:paraId="1274B58D" w14:textId="77777777" w:rsidTr="00D0224A">
        <w:trPr>
          <w:tblCellSpacing w:w="15" w:type="dxa"/>
        </w:trPr>
        <w:tc>
          <w:tcPr>
            <w:tcW w:w="0" w:type="auto"/>
            <w:shd w:val="clear" w:color="auto" w:fill="FFFFFF"/>
            <w:vAlign w:val="center"/>
            <w:hideMark/>
          </w:tcPr>
          <w:p w14:paraId="4EB77D1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26</w:t>
            </w:r>
          </w:p>
        </w:tc>
        <w:tc>
          <w:tcPr>
            <w:tcW w:w="0" w:type="auto"/>
            <w:shd w:val="clear" w:color="auto" w:fill="FFFFFF"/>
            <w:vAlign w:val="center"/>
            <w:hideMark/>
          </w:tcPr>
          <w:p w14:paraId="7047EDA5"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/html/content</w:t>
            </w:r>
          </w:p>
        </w:tc>
      </w:tr>
      <w:tr w:rsidR="00D0224A" w:rsidRPr="00D0224A" w14:paraId="2429833B" w14:textId="77777777" w:rsidTr="00D0224A">
        <w:trPr>
          <w:tblCellSpacing w:w="15" w:type="dxa"/>
        </w:trPr>
        <w:tc>
          <w:tcPr>
            <w:tcW w:w="0" w:type="auto"/>
            <w:shd w:val="clear" w:color="auto" w:fill="FFFFFF"/>
            <w:vAlign w:val="center"/>
            <w:hideMark/>
          </w:tcPr>
          <w:p w14:paraId="22659733"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2E66431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the content of an HTML document given an input document and schema.</w:t>
            </w:r>
          </w:p>
        </w:tc>
      </w:tr>
      <w:tr w:rsidR="00D0224A" w:rsidRPr="00D0224A" w14:paraId="29FE39DA" w14:textId="77777777" w:rsidTr="00D0224A">
        <w:trPr>
          <w:tblCellSpacing w:w="15" w:type="dxa"/>
        </w:trPr>
        <w:tc>
          <w:tcPr>
            <w:tcW w:w="0" w:type="auto"/>
            <w:shd w:val="clear" w:color="auto" w:fill="FFFFFF"/>
            <w:vAlign w:val="center"/>
            <w:hideMark/>
          </w:tcPr>
          <w:p w14:paraId="679C442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0EF5E36"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6" w:anchor="req_html_content" w:history="1">
              <w:r w:rsidR="00D0224A" w:rsidRPr="00D0224A">
                <w:rPr>
                  <w:rFonts w:ascii="Times New Roman" w:eastAsia="Times New Roman" w:hAnsi="Times New Roman" w:cs="Times New Roman"/>
                  <w:color w:val="0000FF"/>
                  <w:sz w:val="24"/>
                  <w:szCs w:val="24"/>
                  <w:u w:val="single"/>
                </w:rPr>
                <w:t>/req/html/content</w:t>
              </w:r>
            </w:hyperlink>
          </w:p>
        </w:tc>
      </w:tr>
      <w:tr w:rsidR="00D0224A" w:rsidRPr="00D0224A" w14:paraId="2E504EFE" w14:textId="77777777" w:rsidTr="00D0224A">
        <w:trPr>
          <w:tblCellSpacing w:w="15" w:type="dxa"/>
        </w:trPr>
        <w:tc>
          <w:tcPr>
            <w:tcW w:w="0" w:type="auto"/>
            <w:shd w:val="clear" w:color="auto" w:fill="FFFFFF"/>
            <w:vAlign w:val="center"/>
            <w:hideMark/>
          </w:tcPr>
          <w:p w14:paraId="18FE19F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6736F44A" w14:textId="77777777" w:rsidR="00D0224A" w:rsidRPr="00D0224A" w:rsidRDefault="00D0224A" w:rsidP="00D0224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the document is an </w:t>
            </w:r>
            <w:hyperlink r:id="rId317" w:history="1">
              <w:r w:rsidRPr="00D0224A">
                <w:rPr>
                  <w:rFonts w:ascii="Times New Roman" w:eastAsia="Times New Roman" w:hAnsi="Times New Roman" w:cs="Times New Roman"/>
                  <w:color w:val="0000FF"/>
                  <w:sz w:val="24"/>
                  <w:szCs w:val="24"/>
                  <w:u w:val="single"/>
                </w:rPr>
                <w:t>HTML 5 document</w:t>
              </w:r>
            </w:hyperlink>
          </w:p>
          <w:p w14:paraId="4246B9BD" w14:textId="77777777" w:rsidR="00D0224A" w:rsidRPr="00D0224A" w:rsidRDefault="00D0224A" w:rsidP="00D0224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Manually inspect the document against the schema.</w:t>
            </w:r>
          </w:p>
        </w:tc>
      </w:tr>
    </w:tbl>
    <w:p w14:paraId="59F33D1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A.6. Conformance Class OpenAPI 3.0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88"/>
        <w:gridCol w:w="6317"/>
      </w:tblGrid>
      <w:tr w:rsidR="00D0224A" w:rsidRPr="00D0224A" w14:paraId="37C9C105" w14:textId="77777777" w:rsidTr="00D0224A">
        <w:trPr>
          <w:tblCellSpacing w:w="15" w:type="dxa"/>
        </w:trPr>
        <w:tc>
          <w:tcPr>
            <w:tcW w:w="0" w:type="auto"/>
            <w:gridSpan w:val="2"/>
            <w:shd w:val="clear" w:color="auto" w:fill="FFFFFF"/>
            <w:vAlign w:val="center"/>
            <w:hideMark/>
          </w:tcPr>
          <w:p w14:paraId="637C6F6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Conformance Class</w:t>
            </w:r>
          </w:p>
        </w:tc>
      </w:tr>
      <w:tr w:rsidR="00D0224A" w:rsidRPr="00D0224A" w14:paraId="2FB5AA9D" w14:textId="77777777" w:rsidTr="00D0224A">
        <w:trPr>
          <w:tblCellSpacing w:w="15" w:type="dxa"/>
        </w:trPr>
        <w:tc>
          <w:tcPr>
            <w:tcW w:w="0" w:type="auto"/>
            <w:gridSpan w:val="2"/>
            <w:shd w:val="clear" w:color="auto" w:fill="FFFFFF"/>
            <w:vAlign w:val="center"/>
            <w:hideMark/>
          </w:tcPr>
          <w:p w14:paraId="51FE9C0E"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8" w:history="1">
              <w:r w:rsidR="00D0224A" w:rsidRPr="00D0224A">
                <w:rPr>
                  <w:rFonts w:ascii="Times New Roman" w:eastAsia="Times New Roman" w:hAnsi="Times New Roman" w:cs="Times New Roman"/>
                  <w:color w:val="0000FF"/>
                  <w:sz w:val="24"/>
                  <w:szCs w:val="24"/>
                  <w:u w:val="single"/>
                </w:rPr>
                <w:t>http://www.opengis.net/spec/ogcapi-common/1.0/conf/oas3</w:t>
              </w:r>
            </w:hyperlink>
          </w:p>
        </w:tc>
      </w:tr>
      <w:tr w:rsidR="00D0224A" w:rsidRPr="00D0224A" w14:paraId="44BA5DDC" w14:textId="77777777" w:rsidTr="00D0224A">
        <w:trPr>
          <w:tblCellSpacing w:w="15" w:type="dxa"/>
        </w:trPr>
        <w:tc>
          <w:tcPr>
            <w:tcW w:w="0" w:type="auto"/>
            <w:shd w:val="clear" w:color="auto" w:fill="FFFFFF"/>
            <w:vAlign w:val="center"/>
            <w:hideMark/>
          </w:tcPr>
          <w:p w14:paraId="675F279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Target type</w:t>
            </w:r>
          </w:p>
        </w:tc>
        <w:tc>
          <w:tcPr>
            <w:tcW w:w="0" w:type="auto"/>
            <w:shd w:val="clear" w:color="auto" w:fill="FFFFFF"/>
            <w:vAlign w:val="center"/>
            <w:hideMark/>
          </w:tcPr>
          <w:p w14:paraId="487ED4E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Web API</w:t>
            </w:r>
          </w:p>
        </w:tc>
      </w:tr>
      <w:tr w:rsidR="00D0224A" w:rsidRPr="00D0224A" w14:paraId="5376357C" w14:textId="77777777" w:rsidTr="00D0224A">
        <w:trPr>
          <w:tblCellSpacing w:w="15" w:type="dxa"/>
        </w:trPr>
        <w:tc>
          <w:tcPr>
            <w:tcW w:w="0" w:type="auto"/>
            <w:shd w:val="clear" w:color="auto" w:fill="FFFFFF"/>
            <w:vAlign w:val="center"/>
            <w:hideMark/>
          </w:tcPr>
          <w:p w14:paraId="3CAFA6C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Requirements Class</w:t>
            </w:r>
          </w:p>
        </w:tc>
        <w:tc>
          <w:tcPr>
            <w:tcW w:w="0" w:type="auto"/>
            <w:shd w:val="clear" w:color="auto" w:fill="FFFFFF"/>
            <w:vAlign w:val="center"/>
            <w:hideMark/>
          </w:tcPr>
          <w:p w14:paraId="399CE7D2"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19" w:anchor="rc_oas3" w:history="1">
              <w:r w:rsidR="00D0224A" w:rsidRPr="00D0224A">
                <w:rPr>
                  <w:rFonts w:ascii="Times New Roman" w:eastAsia="Times New Roman" w:hAnsi="Times New Roman" w:cs="Times New Roman"/>
                  <w:color w:val="0000FF"/>
                  <w:sz w:val="24"/>
                  <w:szCs w:val="24"/>
                  <w:u w:val="single"/>
                </w:rPr>
                <w:t>http://www.opengis.net/spec/ogcapi_common/1.0/req/oas3</w:t>
              </w:r>
            </w:hyperlink>
          </w:p>
        </w:tc>
      </w:tr>
      <w:tr w:rsidR="00D0224A" w:rsidRPr="00D0224A" w14:paraId="750940A2" w14:textId="77777777" w:rsidTr="00D0224A">
        <w:trPr>
          <w:tblCellSpacing w:w="15" w:type="dxa"/>
        </w:trPr>
        <w:tc>
          <w:tcPr>
            <w:tcW w:w="0" w:type="auto"/>
            <w:shd w:val="clear" w:color="auto" w:fill="FFFFFF"/>
            <w:vAlign w:val="center"/>
            <w:hideMark/>
          </w:tcPr>
          <w:p w14:paraId="78EEB9D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Dependency</w:t>
            </w:r>
          </w:p>
        </w:tc>
        <w:tc>
          <w:tcPr>
            <w:tcW w:w="0" w:type="auto"/>
            <w:shd w:val="clear" w:color="auto" w:fill="FFFFFF"/>
            <w:vAlign w:val="center"/>
            <w:hideMark/>
          </w:tcPr>
          <w:p w14:paraId="795CB7E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20" w:anchor="ats_core" w:history="1">
              <w:r w:rsidR="00D0224A" w:rsidRPr="00D0224A">
                <w:rPr>
                  <w:rFonts w:ascii="Times New Roman" w:eastAsia="Times New Roman" w:hAnsi="Times New Roman" w:cs="Times New Roman"/>
                  <w:color w:val="0000FF"/>
                  <w:sz w:val="24"/>
                  <w:szCs w:val="24"/>
                  <w:u w:val="single"/>
                </w:rPr>
                <w:t>Conformance Class "OAPI Core"</w:t>
              </w:r>
            </w:hyperlink>
          </w:p>
        </w:tc>
      </w:tr>
    </w:tbl>
    <w:p w14:paraId="7F018DF2"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98"/>
        <w:gridCol w:w="7007"/>
      </w:tblGrid>
      <w:tr w:rsidR="00D0224A" w:rsidRPr="00D0224A" w14:paraId="18F7EB5E" w14:textId="77777777" w:rsidTr="00D0224A">
        <w:trPr>
          <w:tblCellSpacing w:w="15" w:type="dxa"/>
        </w:trPr>
        <w:tc>
          <w:tcPr>
            <w:tcW w:w="0" w:type="auto"/>
            <w:shd w:val="clear" w:color="auto" w:fill="FFFFFF"/>
            <w:vAlign w:val="center"/>
            <w:hideMark/>
          </w:tcPr>
          <w:p w14:paraId="79AF69E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27</w:t>
            </w:r>
          </w:p>
        </w:tc>
        <w:tc>
          <w:tcPr>
            <w:tcW w:w="0" w:type="auto"/>
            <w:shd w:val="clear" w:color="auto" w:fill="FFFFFF"/>
            <w:vAlign w:val="center"/>
            <w:hideMark/>
          </w:tcPr>
          <w:p w14:paraId="597FDAC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/oas30/completeness</w:t>
            </w:r>
          </w:p>
        </w:tc>
      </w:tr>
      <w:tr w:rsidR="00D0224A" w:rsidRPr="00D0224A" w14:paraId="30C31161" w14:textId="77777777" w:rsidTr="00D0224A">
        <w:trPr>
          <w:tblCellSpacing w:w="15" w:type="dxa"/>
        </w:trPr>
        <w:tc>
          <w:tcPr>
            <w:tcW w:w="0" w:type="auto"/>
            <w:shd w:val="clear" w:color="auto" w:fill="FFFFFF"/>
            <w:vAlign w:val="center"/>
            <w:hideMark/>
          </w:tcPr>
          <w:p w14:paraId="7A0D330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676BE1D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the completeness of an OpenAPI document.</w:t>
            </w:r>
          </w:p>
        </w:tc>
      </w:tr>
      <w:tr w:rsidR="00D0224A" w:rsidRPr="00D0224A" w14:paraId="14F2B555" w14:textId="77777777" w:rsidTr="00D0224A">
        <w:trPr>
          <w:tblCellSpacing w:w="15" w:type="dxa"/>
        </w:trPr>
        <w:tc>
          <w:tcPr>
            <w:tcW w:w="0" w:type="auto"/>
            <w:shd w:val="clear" w:color="auto" w:fill="FFFFFF"/>
            <w:vAlign w:val="center"/>
            <w:hideMark/>
          </w:tcPr>
          <w:p w14:paraId="467E72C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C063380"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21" w:anchor="req_oas30_completeness" w:history="1">
              <w:r w:rsidR="00D0224A" w:rsidRPr="00D0224A">
                <w:rPr>
                  <w:rFonts w:ascii="Times New Roman" w:eastAsia="Times New Roman" w:hAnsi="Times New Roman" w:cs="Times New Roman"/>
                  <w:color w:val="0000FF"/>
                  <w:sz w:val="24"/>
                  <w:szCs w:val="24"/>
                  <w:u w:val="single"/>
                </w:rPr>
                <w:t>/req/oas30/completeness</w:t>
              </w:r>
            </w:hyperlink>
          </w:p>
        </w:tc>
      </w:tr>
      <w:tr w:rsidR="00D0224A" w:rsidRPr="00D0224A" w14:paraId="5C4AAAE2" w14:textId="77777777" w:rsidTr="00D0224A">
        <w:trPr>
          <w:tblCellSpacing w:w="15" w:type="dxa"/>
        </w:trPr>
        <w:tc>
          <w:tcPr>
            <w:tcW w:w="0" w:type="auto"/>
            <w:shd w:val="clear" w:color="auto" w:fill="FFFFFF"/>
            <w:vAlign w:val="center"/>
            <w:hideMark/>
          </w:tcPr>
          <w:p w14:paraId="3E232CD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667CC97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for each operation, the OpenAPI document describes all </w:t>
            </w:r>
            <w:hyperlink r:id="rId322" w:anchor="http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and </w:t>
            </w:r>
            <w:hyperlink r:id="rId323" w:anchor="responseObject" w:history="1">
              <w:r w:rsidRPr="00D0224A">
                <w:rPr>
                  <w:rFonts w:ascii="Times New Roman" w:eastAsia="Times New Roman" w:hAnsi="Times New Roman" w:cs="Times New Roman"/>
                  <w:color w:val="0000FF"/>
                  <w:sz w:val="24"/>
                  <w:szCs w:val="24"/>
                  <w:u w:val="single"/>
                </w:rPr>
                <w:t>Response Objects</w:t>
              </w:r>
            </w:hyperlink>
            <w:r w:rsidRPr="00D0224A">
              <w:rPr>
                <w:rFonts w:ascii="Times New Roman" w:eastAsia="Times New Roman" w:hAnsi="Times New Roman" w:cs="Times New Roman"/>
                <w:sz w:val="24"/>
                <w:szCs w:val="24"/>
              </w:rPr>
              <w:t xml:space="preserve"> that the API uses in responses.</w:t>
            </w:r>
          </w:p>
        </w:tc>
      </w:tr>
    </w:tbl>
    <w:p w14:paraId="378A7E36"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4"/>
        <w:gridCol w:w="6941"/>
      </w:tblGrid>
      <w:tr w:rsidR="00D0224A" w:rsidRPr="00D0224A" w14:paraId="24C6C0DE" w14:textId="77777777" w:rsidTr="00D0224A">
        <w:trPr>
          <w:tblCellSpacing w:w="15" w:type="dxa"/>
        </w:trPr>
        <w:tc>
          <w:tcPr>
            <w:tcW w:w="0" w:type="auto"/>
            <w:shd w:val="clear" w:color="auto" w:fill="FFFFFF"/>
            <w:vAlign w:val="center"/>
            <w:hideMark/>
          </w:tcPr>
          <w:p w14:paraId="5718BCD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28</w:t>
            </w:r>
          </w:p>
        </w:tc>
        <w:tc>
          <w:tcPr>
            <w:tcW w:w="0" w:type="auto"/>
            <w:shd w:val="clear" w:color="auto" w:fill="FFFFFF"/>
            <w:vAlign w:val="center"/>
            <w:hideMark/>
          </w:tcPr>
          <w:p w14:paraId="6B11CBDD"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/oas30/exceptions-codes</w:t>
            </w:r>
          </w:p>
        </w:tc>
      </w:tr>
      <w:tr w:rsidR="00D0224A" w:rsidRPr="00D0224A" w14:paraId="5786F379" w14:textId="77777777" w:rsidTr="00D0224A">
        <w:trPr>
          <w:tblCellSpacing w:w="15" w:type="dxa"/>
        </w:trPr>
        <w:tc>
          <w:tcPr>
            <w:tcW w:w="0" w:type="auto"/>
            <w:shd w:val="clear" w:color="auto" w:fill="FFFFFF"/>
            <w:vAlign w:val="center"/>
            <w:hideMark/>
          </w:tcPr>
          <w:p w14:paraId="77E1C78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Test Purpose</w:t>
            </w:r>
          </w:p>
        </w:tc>
        <w:tc>
          <w:tcPr>
            <w:tcW w:w="0" w:type="auto"/>
            <w:shd w:val="clear" w:color="auto" w:fill="FFFFFF"/>
            <w:vAlign w:val="center"/>
            <w:hideMark/>
          </w:tcPr>
          <w:p w14:paraId="2BB19AA8"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the OpenAPI document fully describes potential exception codes.</w:t>
            </w:r>
          </w:p>
        </w:tc>
      </w:tr>
      <w:tr w:rsidR="00D0224A" w:rsidRPr="00D0224A" w14:paraId="2494C16F" w14:textId="77777777" w:rsidTr="00D0224A">
        <w:trPr>
          <w:tblCellSpacing w:w="15" w:type="dxa"/>
        </w:trPr>
        <w:tc>
          <w:tcPr>
            <w:tcW w:w="0" w:type="auto"/>
            <w:shd w:val="clear" w:color="auto" w:fill="FFFFFF"/>
            <w:vAlign w:val="center"/>
            <w:hideMark/>
          </w:tcPr>
          <w:p w14:paraId="6F375DF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3A1DCED6"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24" w:anchor="req_oas30_exceptions-codes" w:history="1">
              <w:r w:rsidR="00D0224A" w:rsidRPr="00D0224A">
                <w:rPr>
                  <w:rFonts w:ascii="Times New Roman" w:eastAsia="Times New Roman" w:hAnsi="Times New Roman" w:cs="Times New Roman"/>
                  <w:color w:val="0000FF"/>
                  <w:sz w:val="24"/>
                  <w:szCs w:val="24"/>
                  <w:u w:val="single"/>
                </w:rPr>
                <w:t>/req/oas30/exceptions-codes</w:t>
              </w:r>
            </w:hyperlink>
          </w:p>
        </w:tc>
      </w:tr>
      <w:tr w:rsidR="00D0224A" w:rsidRPr="00D0224A" w14:paraId="4787CB2E" w14:textId="77777777" w:rsidTr="00D0224A">
        <w:trPr>
          <w:tblCellSpacing w:w="15" w:type="dxa"/>
        </w:trPr>
        <w:tc>
          <w:tcPr>
            <w:tcW w:w="0" w:type="auto"/>
            <w:shd w:val="clear" w:color="auto" w:fill="FFFFFF"/>
            <w:vAlign w:val="center"/>
            <w:hideMark/>
          </w:tcPr>
          <w:p w14:paraId="79CD830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5C29B81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for each operation, the OpenAPI document describes all </w:t>
            </w:r>
            <w:hyperlink r:id="rId325" w:anchor="httpCodes" w:history="1">
              <w:r w:rsidRPr="00D0224A">
                <w:rPr>
                  <w:rFonts w:ascii="Times New Roman" w:eastAsia="Times New Roman" w:hAnsi="Times New Roman" w:cs="Times New Roman"/>
                  <w:color w:val="0000FF"/>
                  <w:sz w:val="24"/>
                  <w:szCs w:val="24"/>
                  <w:u w:val="single"/>
                </w:rPr>
                <w:t>HTTP Status Codes</w:t>
              </w:r>
            </w:hyperlink>
            <w:r w:rsidRPr="00D0224A">
              <w:rPr>
                <w:rFonts w:ascii="Times New Roman" w:eastAsia="Times New Roman" w:hAnsi="Times New Roman" w:cs="Times New Roman"/>
                <w:sz w:val="24"/>
                <w:szCs w:val="24"/>
              </w:rPr>
              <w:t xml:space="preserve"> that may be generated.</w:t>
            </w:r>
          </w:p>
        </w:tc>
      </w:tr>
    </w:tbl>
    <w:p w14:paraId="3F8A7D7A"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72"/>
        <w:gridCol w:w="7133"/>
      </w:tblGrid>
      <w:tr w:rsidR="00D0224A" w:rsidRPr="00D0224A" w14:paraId="59E28726" w14:textId="77777777" w:rsidTr="00D0224A">
        <w:trPr>
          <w:tblCellSpacing w:w="15" w:type="dxa"/>
        </w:trPr>
        <w:tc>
          <w:tcPr>
            <w:tcW w:w="0" w:type="auto"/>
            <w:shd w:val="clear" w:color="auto" w:fill="FFFFFF"/>
            <w:vAlign w:val="center"/>
            <w:hideMark/>
          </w:tcPr>
          <w:p w14:paraId="3EFC7C0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29</w:t>
            </w:r>
          </w:p>
        </w:tc>
        <w:tc>
          <w:tcPr>
            <w:tcW w:w="0" w:type="auto"/>
            <w:shd w:val="clear" w:color="auto" w:fill="FFFFFF"/>
            <w:vAlign w:val="center"/>
            <w:hideMark/>
          </w:tcPr>
          <w:p w14:paraId="772ECFB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/oas30/oas-definition-1</w:t>
            </w:r>
          </w:p>
        </w:tc>
      </w:tr>
      <w:tr w:rsidR="00D0224A" w:rsidRPr="00D0224A" w14:paraId="6FCE84C0" w14:textId="77777777" w:rsidTr="00D0224A">
        <w:trPr>
          <w:tblCellSpacing w:w="15" w:type="dxa"/>
        </w:trPr>
        <w:tc>
          <w:tcPr>
            <w:tcW w:w="0" w:type="auto"/>
            <w:shd w:val="clear" w:color="auto" w:fill="FFFFFF"/>
            <w:vAlign w:val="center"/>
            <w:hideMark/>
          </w:tcPr>
          <w:p w14:paraId="6267B28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3F38598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JSON and HTML versions of the OpenAPI document are available.</w:t>
            </w:r>
          </w:p>
        </w:tc>
      </w:tr>
      <w:tr w:rsidR="00D0224A" w:rsidRPr="00D0224A" w14:paraId="07A2D0F5" w14:textId="77777777" w:rsidTr="00D0224A">
        <w:trPr>
          <w:tblCellSpacing w:w="15" w:type="dxa"/>
        </w:trPr>
        <w:tc>
          <w:tcPr>
            <w:tcW w:w="0" w:type="auto"/>
            <w:shd w:val="clear" w:color="auto" w:fill="FFFFFF"/>
            <w:vAlign w:val="center"/>
            <w:hideMark/>
          </w:tcPr>
          <w:p w14:paraId="60C7A04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655BA3AB"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26" w:anchor="req_oas30_oas-definition-1" w:history="1">
              <w:r w:rsidR="00D0224A" w:rsidRPr="00D0224A">
                <w:rPr>
                  <w:rFonts w:ascii="Times New Roman" w:eastAsia="Times New Roman" w:hAnsi="Times New Roman" w:cs="Times New Roman"/>
                  <w:color w:val="0000FF"/>
                  <w:sz w:val="24"/>
                  <w:szCs w:val="24"/>
                  <w:u w:val="single"/>
                </w:rPr>
                <w:t>/req/oas30/oas-definition-1</w:t>
              </w:r>
            </w:hyperlink>
          </w:p>
        </w:tc>
      </w:tr>
      <w:tr w:rsidR="00D0224A" w:rsidRPr="00D0224A" w14:paraId="0960FC19" w14:textId="77777777" w:rsidTr="00D0224A">
        <w:trPr>
          <w:tblCellSpacing w:w="15" w:type="dxa"/>
        </w:trPr>
        <w:tc>
          <w:tcPr>
            <w:tcW w:w="0" w:type="auto"/>
            <w:shd w:val="clear" w:color="auto" w:fill="FFFFFF"/>
            <w:vAlign w:val="center"/>
            <w:hideMark/>
          </w:tcPr>
          <w:p w14:paraId="0C3707D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3633BB56" w14:textId="77777777" w:rsidR="00D0224A" w:rsidRPr="00D0224A" w:rsidRDefault="00D0224A" w:rsidP="00D0224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an OpenAPI definition in JSON is available using the media type </w:t>
            </w:r>
            <w:r w:rsidRPr="00D0224A">
              <w:rPr>
                <w:rFonts w:ascii="Courier New" w:eastAsia="Times New Roman" w:hAnsi="Courier New" w:cs="Courier New"/>
                <w:sz w:val="20"/>
                <w:szCs w:val="20"/>
              </w:rPr>
              <w:t>application/</w:t>
            </w:r>
            <w:proofErr w:type="spellStart"/>
            <w:r w:rsidRPr="00D0224A">
              <w:rPr>
                <w:rFonts w:ascii="Courier New" w:eastAsia="Times New Roman" w:hAnsi="Courier New" w:cs="Courier New"/>
                <w:sz w:val="20"/>
                <w:szCs w:val="20"/>
              </w:rPr>
              <w:t>vnd.oai.openapi+json;version</w:t>
            </w:r>
            <w:proofErr w:type="spellEnd"/>
            <w:r w:rsidRPr="00D0224A">
              <w:rPr>
                <w:rFonts w:ascii="Courier New" w:eastAsia="Times New Roman" w:hAnsi="Courier New" w:cs="Courier New"/>
                <w:sz w:val="20"/>
                <w:szCs w:val="20"/>
              </w:rPr>
              <w:t>=3.0</w:t>
            </w:r>
            <w:r w:rsidRPr="00D0224A">
              <w:rPr>
                <w:rFonts w:ascii="Times New Roman" w:eastAsia="Times New Roman" w:hAnsi="Times New Roman" w:cs="Times New Roman"/>
                <w:sz w:val="24"/>
                <w:szCs w:val="24"/>
              </w:rPr>
              <w:t xml:space="preserve"> and link relation </w:t>
            </w:r>
            <w:r w:rsidRPr="00D0224A">
              <w:rPr>
                <w:rFonts w:ascii="Courier New" w:eastAsia="Times New Roman" w:hAnsi="Courier New" w:cs="Courier New"/>
                <w:sz w:val="20"/>
                <w:szCs w:val="20"/>
              </w:rPr>
              <w:t>service-desc</w:t>
            </w:r>
          </w:p>
          <w:p w14:paraId="79A6A6FC" w14:textId="77777777" w:rsidR="00D0224A" w:rsidRPr="00D0224A" w:rsidRDefault="00D0224A" w:rsidP="00D0224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an HTML version of the API definition is available using the media type </w:t>
            </w:r>
            <w:r w:rsidRPr="00D0224A">
              <w:rPr>
                <w:rFonts w:ascii="Courier New" w:eastAsia="Times New Roman" w:hAnsi="Courier New" w:cs="Courier New"/>
                <w:sz w:val="20"/>
                <w:szCs w:val="20"/>
              </w:rPr>
              <w:t>text/html</w:t>
            </w:r>
            <w:r w:rsidRPr="00D0224A">
              <w:rPr>
                <w:rFonts w:ascii="Times New Roman" w:eastAsia="Times New Roman" w:hAnsi="Times New Roman" w:cs="Times New Roman"/>
                <w:sz w:val="24"/>
                <w:szCs w:val="24"/>
              </w:rPr>
              <w:t xml:space="preserve"> and link relation </w:t>
            </w:r>
            <w:r w:rsidRPr="00D0224A">
              <w:rPr>
                <w:rFonts w:ascii="Courier New" w:eastAsia="Times New Roman" w:hAnsi="Courier New" w:cs="Courier New"/>
                <w:sz w:val="20"/>
                <w:szCs w:val="20"/>
              </w:rPr>
              <w:t>service-doc</w:t>
            </w:r>
            <w:r w:rsidRPr="00D0224A">
              <w:rPr>
                <w:rFonts w:ascii="Times New Roman" w:eastAsia="Times New Roman" w:hAnsi="Times New Roman" w:cs="Times New Roman"/>
                <w:sz w:val="24"/>
                <w:szCs w:val="24"/>
              </w:rPr>
              <w:t>.</w:t>
            </w:r>
          </w:p>
        </w:tc>
      </w:tr>
    </w:tbl>
    <w:p w14:paraId="68B409F2"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5"/>
        <w:gridCol w:w="6850"/>
      </w:tblGrid>
      <w:tr w:rsidR="00D0224A" w:rsidRPr="00D0224A" w14:paraId="79BD8B36" w14:textId="77777777" w:rsidTr="00D0224A">
        <w:trPr>
          <w:tblCellSpacing w:w="15" w:type="dxa"/>
        </w:trPr>
        <w:tc>
          <w:tcPr>
            <w:tcW w:w="0" w:type="auto"/>
            <w:shd w:val="clear" w:color="auto" w:fill="FFFFFF"/>
            <w:vAlign w:val="center"/>
            <w:hideMark/>
          </w:tcPr>
          <w:p w14:paraId="5DEE71F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30</w:t>
            </w:r>
          </w:p>
        </w:tc>
        <w:tc>
          <w:tcPr>
            <w:tcW w:w="0" w:type="auto"/>
            <w:shd w:val="clear" w:color="auto" w:fill="FFFFFF"/>
            <w:vAlign w:val="center"/>
            <w:hideMark/>
          </w:tcPr>
          <w:p w14:paraId="1F96DD8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/oas30/oas-definition-2</w:t>
            </w:r>
          </w:p>
        </w:tc>
      </w:tr>
      <w:tr w:rsidR="00D0224A" w:rsidRPr="00D0224A" w14:paraId="6CDB0BA2" w14:textId="77777777" w:rsidTr="00D0224A">
        <w:trPr>
          <w:tblCellSpacing w:w="15" w:type="dxa"/>
        </w:trPr>
        <w:tc>
          <w:tcPr>
            <w:tcW w:w="0" w:type="auto"/>
            <w:shd w:val="clear" w:color="auto" w:fill="FFFFFF"/>
            <w:vAlign w:val="center"/>
            <w:hideMark/>
          </w:tcPr>
          <w:p w14:paraId="77928A8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4BD95D3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the OpenAPI document is valid JSON.</w:t>
            </w:r>
          </w:p>
        </w:tc>
      </w:tr>
      <w:tr w:rsidR="00D0224A" w:rsidRPr="00D0224A" w14:paraId="33FFD814" w14:textId="77777777" w:rsidTr="00D0224A">
        <w:trPr>
          <w:tblCellSpacing w:w="15" w:type="dxa"/>
        </w:trPr>
        <w:tc>
          <w:tcPr>
            <w:tcW w:w="0" w:type="auto"/>
            <w:shd w:val="clear" w:color="auto" w:fill="FFFFFF"/>
            <w:vAlign w:val="center"/>
            <w:hideMark/>
          </w:tcPr>
          <w:p w14:paraId="2A5A263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5F78AFDF"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27" w:anchor="req_oas30_oas-definition-2" w:history="1">
              <w:r w:rsidR="00D0224A" w:rsidRPr="00D0224A">
                <w:rPr>
                  <w:rFonts w:ascii="Times New Roman" w:eastAsia="Times New Roman" w:hAnsi="Times New Roman" w:cs="Times New Roman"/>
                  <w:color w:val="0000FF"/>
                  <w:sz w:val="24"/>
                  <w:szCs w:val="24"/>
                  <w:u w:val="single"/>
                </w:rPr>
                <w:t>/req/oas30/oas-definition-2</w:t>
              </w:r>
            </w:hyperlink>
          </w:p>
        </w:tc>
      </w:tr>
      <w:tr w:rsidR="00D0224A" w:rsidRPr="00D0224A" w14:paraId="6561B377" w14:textId="77777777" w:rsidTr="00D0224A">
        <w:trPr>
          <w:tblCellSpacing w:w="15" w:type="dxa"/>
        </w:trPr>
        <w:tc>
          <w:tcPr>
            <w:tcW w:w="0" w:type="auto"/>
            <w:shd w:val="clear" w:color="auto" w:fill="FFFFFF"/>
            <w:vAlign w:val="center"/>
            <w:hideMark/>
          </w:tcPr>
          <w:p w14:paraId="7911377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248A36B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Verify that the JSON representation conforms to the </w:t>
            </w:r>
            <w:hyperlink r:id="rId328" w:anchor="openapi" w:history="1">
              <w:r w:rsidRPr="00D0224A">
                <w:rPr>
                  <w:rFonts w:ascii="Times New Roman" w:eastAsia="Times New Roman" w:hAnsi="Times New Roman" w:cs="Times New Roman"/>
                  <w:color w:val="0000FF"/>
                  <w:sz w:val="24"/>
                  <w:szCs w:val="24"/>
                  <w:u w:val="single"/>
                </w:rPr>
                <w:t>OpenAPI Specification, version 3.0</w:t>
              </w:r>
            </w:hyperlink>
            <w:r w:rsidRPr="00D0224A">
              <w:rPr>
                <w:rFonts w:ascii="Times New Roman" w:eastAsia="Times New Roman" w:hAnsi="Times New Roman" w:cs="Times New Roman"/>
                <w:sz w:val="24"/>
                <w:szCs w:val="24"/>
              </w:rPr>
              <w:t>.</w:t>
            </w:r>
          </w:p>
        </w:tc>
      </w:tr>
    </w:tbl>
    <w:p w14:paraId="702EC3C7"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D0224A" w:rsidRPr="00D0224A" w14:paraId="49BB0EEE" w14:textId="77777777" w:rsidTr="00D0224A">
        <w:trPr>
          <w:tblCellSpacing w:w="15" w:type="dxa"/>
        </w:trPr>
        <w:tc>
          <w:tcPr>
            <w:tcW w:w="0" w:type="auto"/>
            <w:shd w:val="clear" w:color="auto" w:fill="FFFFFF"/>
            <w:vAlign w:val="center"/>
            <w:hideMark/>
          </w:tcPr>
          <w:p w14:paraId="4D19AA8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31</w:t>
            </w:r>
          </w:p>
        </w:tc>
        <w:tc>
          <w:tcPr>
            <w:tcW w:w="0" w:type="auto"/>
            <w:shd w:val="clear" w:color="auto" w:fill="FFFFFF"/>
            <w:vAlign w:val="center"/>
            <w:hideMark/>
          </w:tcPr>
          <w:p w14:paraId="6CB07D12"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/oas30/</w:t>
            </w:r>
            <w:proofErr w:type="spellStart"/>
            <w:r w:rsidRPr="00D0224A">
              <w:rPr>
                <w:rFonts w:ascii="Times New Roman" w:eastAsia="Times New Roman" w:hAnsi="Times New Roman" w:cs="Times New Roman"/>
                <w:b/>
                <w:bCs/>
                <w:sz w:val="24"/>
                <w:szCs w:val="24"/>
              </w:rPr>
              <w:t>oas-impl</w:t>
            </w:r>
            <w:proofErr w:type="spellEnd"/>
          </w:p>
        </w:tc>
      </w:tr>
      <w:tr w:rsidR="00D0224A" w:rsidRPr="00D0224A" w14:paraId="0621A3A4" w14:textId="77777777" w:rsidTr="00D0224A">
        <w:trPr>
          <w:tblCellSpacing w:w="15" w:type="dxa"/>
        </w:trPr>
        <w:tc>
          <w:tcPr>
            <w:tcW w:w="0" w:type="auto"/>
            <w:shd w:val="clear" w:color="auto" w:fill="FFFFFF"/>
            <w:vAlign w:val="center"/>
            <w:hideMark/>
          </w:tcPr>
          <w:p w14:paraId="28388FD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1CF1DFC1"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all capabilities specified in the OpenAPI definition are implemented by the API.</w:t>
            </w:r>
          </w:p>
        </w:tc>
      </w:tr>
      <w:tr w:rsidR="00D0224A" w:rsidRPr="00D0224A" w14:paraId="007CC364" w14:textId="77777777" w:rsidTr="00D0224A">
        <w:trPr>
          <w:tblCellSpacing w:w="15" w:type="dxa"/>
        </w:trPr>
        <w:tc>
          <w:tcPr>
            <w:tcW w:w="0" w:type="auto"/>
            <w:shd w:val="clear" w:color="auto" w:fill="FFFFFF"/>
            <w:vAlign w:val="center"/>
            <w:hideMark/>
          </w:tcPr>
          <w:p w14:paraId="538F8AB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44C97AE7"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29" w:anchor="req_oas30_oas-impl" w:history="1">
              <w:r w:rsidR="00D0224A" w:rsidRPr="00D0224A">
                <w:rPr>
                  <w:rFonts w:ascii="Times New Roman" w:eastAsia="Times New Roman" w:hAnsi="Times New Roman" w:cs="Times New Roman"/>
                  <w:color w:val="0000FF"/>
                  <w:sz w:val="24"/>
                  <w:szCs w:val="24"/>
                  <w:u w:val="single"/>
                </w:rPr>
                <w:t>/req/oas30/</w:t>
              </w:r>
              <w:proofErr w:type="spellStart"/>
              <w:r w:rsidR="00D0224A" w:rsidRPr="00D0224A">
                <w:rPr>
                  <w:rFonts w:ascii="Times New Roman" w:eastAsia="Times New Roman" w:hAnsi="Times New Roman" w:cs="Times New Roman"/>
                  <w:color w:val="0000FF"/>
                  <w:sz w:val="24"/>
                  <w:szCs w:val="24"/>
                  <w:u w:val="single"/>
                </w:rPr>
                <w:t>oas-impl</w:t>
              </w:r>
              <w:proofErr w:type="spellEnd"/>
            </w:hyperlink>
          </w:p>
        </w:tc>
      </w:tr>
      <w:tr w:rsidR="00D0224A" w:rsidRPr="00D0224A" w14:paraId="52F25DEE" w14:textId="77777777" w:rsidTr="00D0224A">
        <w:trPr>
          <w:tblCellSpacing w:w="15" w:type="dxa"/>
        </w:trPr>
        <w:tc>
          <w:tcPr>
            <w:tcW w:w="0" w:type="auto"/>
            <w:shd w:val="clear" w:color="auto" w:fill="FFFFFF"/>
            <w:vAlign w:val="center"/>
            <w:hideMark/>
          </w:tcPr>
          <w:p w14:paraId="4D60942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0D20077E" w14:textId="77777777" w:rsidR="00D0224A" w:rsidRPr="00D0224A" w:rsidRDefault="00D0224A" w:rsidP="00D0224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Construct a path from each URL template including all server URL options and all enumerated path parameters.</w:t>
            </w:r>
          </w:p>
          <w:p w14:paraId="20CC269F" w14:textId="77777777" w:rsidR="00D0224A" w:rsidRPr="00D0224A" w:rsidRDefault="00D0224A" w:rsidP="00D0224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For each path defined in the OpenAPI document, validate that the path performs in accordance with the API definition and the API-Features standard.</w:t>
            </w:r>
          </w:p>
        </w:tc>
      </w:tr>
    </w:tbl>
    <w:p w14:paraId="370A47D5" w14:textId="77777777" w:rsidR="00D0224A" w:rsidRPr="00D0224A" w:rsidRDefault="00D0224A" w:rsidP="00D0224A">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67"/>
        <w:gridCol w:w="7038"/>
      </w:tblGrid>
      <w:tr w:rsidR="00D0224A" w:rsidRPr="00D0224A" w14:paraId="5779074D" w14:textId="77777777" w:rsidTr="00D0224A">
        <w:trPr>
          <w:tblCellSpacing w:w="15" w:type="dxa"/>
        </w:trPr>
        <w:tc>
          <w:tcPr>
            <w:tcW w:w="0" w:type="auto"/>
            <w:shd w:val="clear" w:color="auto" w:fill="FFFFFF"/>
            <w:vAlign w:val="center"/>
            <w:hideMark/>
          </w:tcPr>
          <w:p w14:paraId="20727E1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Abstract Test 32</w:t>
            </w:r>
          </w:p>
        </w:tc>
        <w:tc>
          <w:tcPr>
            <w:tcW w:w="0" w:type="auto"/>
            <w:shd w:val="clear" w:color="auto" w:fill="FFFFFF"/>
            <w:vAlign w:val="center"/>
            <w:hideMark/>
          </w:tcPr>
          <w:p w14:paraId="635BE55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b/>
                <w:bCs/>
                <w:sz w:val="24"/>
                <w:szCs w:val="24"/>
              </w:rPr>
              <w:t>/</w:t>
            </w:r>
            <w:proofErr w:type="spellStart"/>
            <w:r w:rsidRPr="00D0224A">
              <w:rPr>
                <w:rFonts w:ascii="Times New Roman" w:eastAsia="Times New Roman" w:hAnsi="Times New Roman" w:cs="Times New Roman"/>
                <w:b/>
                <w:bCs/>
                <w:sz w:val="24"/>
                <w:szCs w:val="24"/>
              </w:rPr>
              <w:t>ats</w:t>
            </w:r>
            <w:proofErr w:type="spellEnd"/>
            <w:r w:rsidRPr="00D0224A">
              <w:rPr>
                <w:rFonts w:ascii="Times New Roman" w:eastAsia="Times New Roman" w:hAnsi="Times New Roman" w:cs="Times New Roman"/>
                <w:b/>
                <w:bCs/>
                <w:sz w:val="24"/>
                <w:szCs w:val="24"/>
              </w:rPr>
              <w:t>/oas30/security</w:t>
            </w:r>
          </w:p>
        </w:tc>
      </w:tr>
      <w:tr w:rsidR="00D0224A" w:rsidRPr="00D0224A" w14:paraId="56B9597D" w14:textId="77777777" w:rsidTr="00D0224A">
        <w:trPr>
          <w:tblCellSpacing w:w="15" w:type="dxa"/>
        </w:trPr>
        <w:tc>
          <w:tcPr>
            <w:tcW w:w="0" w:type="auto"/>
            <w:shd w:val="clear" w:color="auto" w:fill="FFFFFF"/>
            <w:vAlign w:val="center"/>
            <w:hideMark/>
          </w:tcPr>
          <w:p w14:paraId="5919FBA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Purpose</w:t>
            </w:r>
          </w:p>
        </w:tc>
        <w:tc>
          <w:tcPr>
            <w:tcW w:w="0" w:type="auto"/>
            <w:shd w:val="clear" w:color="auto" w:fill="FFFFFF"/>
            <w:vAlign w:val="center"/>
            <w:hideMark/>
          </w:tcPr>
          <w:p w14:paraId="54D6FD1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Verify that any authentication protocols implemented by the API are documented in the OpenAPI document.</w:t>
            </w:r>
          </w:p>
        </w:tc>
      </w:tr>
      <w:tr w:rsidR="00D0224A" w:rsidRPr="00D0224A" w14:paraId="636D7C91" w14:textId="77777777" w:rsidTr="00D0224A">
        <w:trPr>
          <w:tblCellSpacing w:w="15" w:type="dxa"/>
        </w:trPr>
        <w:tc>
          <w:tcPr>
            <w:tcW w:w="0" w:type="auto"/>
            <w:shd w:val="clear" w:color="auto" w:fill="FFFFFF"/>
            <w:vAlign w:val="center"/>
            <w:hideMark/>
          </w:tcPr>
          <w:p w14:paraId="1FAAF85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Requirement</w:t>
            </w:r>
          </w:p>
        </w:tc>
        <w:tc>
          <w:tcPr>
            <w:tcW w:w="0" w:type="auto"/>
            <w:shd w:val="clear" w:color="auto" w:fill="FFFFFF"/>
            <w:vAlign w:val="center"/>
            <w:hideMark/>
          </w:tcPr>
          <w:p w14:paraId="7D05D29B" w14:textId="77777777" w:rsidR="00D0224A" w:rsidRPr="00D0224A" w:rsidRDefault="00F31C37" w:rsidP="00D0224A">
            <w:pPr>
              <w:spacing w:before="100" w:beforeAutospacing="1" w:after="100" w:afterAutospacing="1" w:line="240" w:lineRule="auto"/>
              <w:rPr>
                <w:rFonts w:ascii="Times New Roman" w:eastAsia="Times New Roman" w:hAnsi="Times New Roman" w:cs="Times New Roman"/>
                <w:sz w:val="24"/>
                <w:szCs w:val="24"/>
              </w:rPr>
            </w:pPr>
            <w:hyperlink r:id="rId330" w:anchor="req_oas30_security" w:history="1">
              <w:r w:rsidR="00D0224A" w:rsidRPr="00D0224A">
                <w:rPr>
                  <w:rFonts w:ascii="Times New Roman" w:eastAsia="Times New Roman" w:hAnsi="Times New Roman" w:cs="Times New Roman"/>
                  <w:color w:val="0000FF"/>
                  <w:sz w:val="24"/>
                  <w:szCs w:val="24"/>
                  <w:u w:val="single"/>
                </w:rPr>
                <w:t>/req/oas30/security</w:t>
              </w:r>
            </w:hyperlink>
          </w:p>
        </w:tc>
      </w:tr>
      <w:tr w:rsidR="00D0224A" w:rsidRPr="00D0224A" w14:paraId="3BA155BD" w14:textId="77777777" w:rsidTr="00D0224A">
        <w:trPr>
          <w:tblCellSpacing w:w="15" w:type="dxa"/>
        </w:trPr>
        <w:tc>
          <w:tcPr>
            <w:tcW w:w="0" w:type="auto"/>
            <w:shd w:val="clear" w:color="auto" w:fill="FFFFFF"/>
            <w:vAlign w:val="center"/>
            <w:hideMark/>
          </w:tcPr>
          <w:p w14:paraId="7A50B50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Test Method</w:t>
            </w:r>
          </w:p>
        </w:tc>
        <w:tc>
          <w:tcPr>
            <w:tcW w:w="0" w:type="auto"/>
            <w:shd w:val="clear" w:color="auto" w:fill="FFFFFF"/>
            <w:vAlign w:val="center"/>
            <w:hideMark/>
          </w:tcPr>
          <w:p w14:paraId="053E5632" w14:textId="77777777" w:rsidR="00D0224A" w:rsidRPr="00D0224A" w:rsidRDefault="00D0224A" w:rsidP="00D0224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Identify all authentication protocols supported by the API.</w:t>
            </w:r>
          </w:p>
          <w:p w14:paraId="437D5E8E" w14:textId="77777777" w:rsidR="00D0224A" w:rsidRPr="00D0224A" w:rsidRDefault="00D0224A" w:rsidP="00D0224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Validate that each authentication protocol is described </w:t>
            </w:r>
            <w:proofErr w:type="spellStart"/>
            <w:r w:rsidRPr="00D0224A">
              <w:rPr>
                <w:rFonts w:ascii="Times New Roman" w:eastAsia="Times New Roman" w:hAnsi="Times New Roman" w:cs="Times New Roman"/>
                <w:sz w:val="24"/>
                <w:szCs w:val="24"/>
              </w:rPr>
              <w:t>inthe</w:t>
            </w:r>
            <w:proofErr w:type="spellEnd"/>
            <w:r w:rsidRPr="00D0224A">
              <w:rPr>
                <w:rFonts w:ascii="Times New Roman" w:eastAsia="Times New Roman" w:hAnsi="Times New Roman" w:cs="Times New Roman"/>
                <w:sz w:val="24"/>
                <w:szCs w:val="24"/>
              </w:rPr>
              <w:t xml:space="preserve"> </w:t>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document by a Security Schema Object and its' use </w:t>
            </w:r>
            <w:r w:rsidRPr="00D0224A">
              <w:rPr>
                <w:rFonts w:ascii="Times New Roman" w:eastAsia="Times New Roman" w:hAnsi="Times New Roman" w:cs="Times New Roman"/>
                <w:sz w:val="24"/>
                <w:szCs w:val="24"/>
              </w:rPr>
              <w:lastRenderedPageBreak/>
              <w:t>specified by a Security Requirement Object.</w:t>
            </w:r>
          </w:p>
        </w:tc>
      </w:tr>
    </w:tbl>
    <w:p w14:paraId="3762F992"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lastRenderedPageBreak/>
        <w:t>Annex B: Examples (Informative)</w:t>
      </w:r>
    </w:p>
    <w:p w14:paraId="6B0D1B92"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B.1. Example Landing Pages</w:t>
      </w:r>
    </w:p>
    <w:p w14:paraId="70E79F74"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6. JSON Landing Page</w:t>
      </w:r>
    </w:p>
    <w:p w14:paraId="00DD293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3F83EBF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 [</w:t>
      </w:r>
    </w:p>
    <w:p w14:paraId="4301392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w:t>
      </w:r>
    </w:p>
    <w:p w14:paraId="20FA763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"self", "type": "application/json", "title": "this document</w:t>
      </w:r>
      <w:proofErr w:type="gramStart"/>
      <w:r w:rsidRPr="00D0224A">
        <w:rPr>
          <w:rFonts w:ascii="Courier New" w:eastAsia="Times New Roman" w:hAnsi="Courier New" w:cs="Courier New"/>
          <w:sz w:val="20"/>
          <w:szCs w:val="20"/>
        </w:rPr>
        <w:t>" }</w:t>
      </w:r>
      <w:proofErr w:type="gramEnd"/>
      <w:r w:rsidRPr="00D0224A">
        <w:rPr>
          <w:rFonts w:ascii="Courier New" w:eastAsia="Times New Roman" w:hAnsi="Courier New" w:cs="Courier New"/>
          <w:sz w:val="20"/>
          <w:szCs w:val="20"/>
        </w:rPr>
        <w:t>,</w:t>
      </w:r>
    </w:p>
    <w:p w14:paraId="43960F2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w:t>
      </w:r>
      <w:proofErr w:type="spellStart"/>
      <w:r w:rsidRPr="00D0224A">
        <w:rPr>
          <w:rFonts w:ascii="Courier New" w:eastAsia="Times New Roman" w:hAnsi="Courier New" w:cs="Courier New"/>
          <w:sz w:val="20"/>
          <w:szCs w:val="20"/>
        </w:rPr>
        <w:t>api</w:t>
      </w:r>
      <w:proofErr w:type="spellEnd"/>
      <w:r w:rsidRPr="00D0224A">
        <w:rPr>
          <w:rFonts w:ascii="Courier New" w:eastAsia="Times New Roman" w:hAnsi="Courier New" w:cs="Courier New"/>
          <w:sz w:val="20"/>
          <w:szCs w:val="20"/>
        </w:rPr>
        <w:t>",</w:t>
      </w:r>
    </w:p>
    <w:p w14:paraId="6ECFDF3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"service", "type": "application/</w:t>
      </w:r>
      <w:proofErr w:type="spellStart"/>
      <w:r w:rsidRPr="00D0224A">
        <w:rPr>
          <w:rFonts w:ascii="Courier New" w:eastAsia="Times New Roman" w:hAnsi="Courier New" w:cs="Courier New"/>
          <w:sz w:val="20"/>
          <w:szCs w:val="20"/>
        </w:rPr>
        <w:t>openapi+</w:t>
      </w:r>
      <w:proofErr w:type="gramStart"/>
      <w:r w:rsidRPr="00D0224A">
        <w:rPr>
          <w:rFonts w:ascii="Courier New" w:eastAsia="Times New Roman" w:hAnsi="Courier New" w:cs="Courier New"/>
          <w:sz w:val="20"/>
          <w:szCs w:val="20"/>
        </w:rPr>
        <w:t>json;version</w:t>
      </w:r>
      <w:proofErr w:type="spellEnd"/>
      <w:proofErr w:type="gramEnd"/>
      <w:r w:rsidRPr="00D0224A">
        <w:rPr>
          <w:rFonts w:ascii="Courier New" w:eastAsia="Times New Roman" w:hAnsi="Courier New" w:cs="Courier New"/>
          <w:sz w:val="20"/>
          <w:szCs w:val="20"/>
        </w:rPr>
        <w:t>=3.0", "title": "the API definition" },</w:t>
      </w:r>
    </w:p>
    <w:p w14:paraId="37B467C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"http://data.example.org/conformance",</w:t>
      </w:r>
    </w:p>
    <w:p w14:paraId="1EFEFD5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"conformance", "type": "application/json", "title": "OGC conformance classes implemented by this API</w:t>
      </w:r>
      <w:proofErr w:type="gramStart"/>
      <w:r w:rsidRPr="00D0224A">
        <w:rPr>
          <w:rFonts w:ascii="Courier New" w:eastAsia="Times New Roman" w:hAnsi="Courier New" w:cs="Courier New"/>
          <w:sz w:val="20"/>
          <w:szCs w:val="20"/>
        </w:rPr>
        <w:t>" }</w:t>
      </w:r>
      <w:proofErr w:type="gramEnd"/>
      <w:r w:rsidRPr="00D0224A">
        <w:rPr>
          <w:rFonts w:ascii="Courier New" w:eastAsia="Times New Roman" w:hAnsi="Courier New" w:cs="Courier New"/>
          <w:sz w:val="20"/>
          <w:szCs w:val="20"/>
        </w:rPr>
        <w:t>,</w:t>
      </w:r>
    </w:p>
    <w:p w14:paraId="3748B7B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"http://data.example.org/collections",</w:t>
      </w:r>
    </w:p>
    <w:p w14:paraId="7BBD80A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"data", "type": "application/json", "title": "Metadata about the resource collections</w:t>
      </w:r>
      <w:proofErr w:type="gramStart"/>
      <w:r w:rsidRPr="00D0224A">
        <w:rPr>
          <w:rFonts w:ascii="Courier New" w:eastAsia="Times New Roman" w:hAnsi="Courier New" w:cs="Courier New"/>
          <w:sz w:val="20"/>
          <w:szCs w:val="20"/>
        </w:rPr>
        <w:t>" }</w:t>
      </w:r>
      <w:proofErr w:type="gramEnd"/>
    </w:p>
    <w:p w14:paraId="2FFEAE2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586C4D0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4DD33811"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B.2. API Description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868"/>
      </w:tblGrid>
      <w:tr w:rsidR="00D0224A" w:rsidRPr="00D0224A" w14:paraId="52F393BC" w14:textId="77777777" w:rsidTr="00D0224A">
        <w:trPr>
          <w:tblCellSpacing w:w="15" w:type="dxa"/>
        </w:trPr>
        <w:tc>
          <w:tcPr>
            <w:tcW w:w="0" w:type="auto"/>
            <w:vAlign w:val="center"/>
            <w:hideMark/>
          </w:tcPr>
          <w:p w14:paraId="3B1AC50F" w14:textId="77777777" w:rsidR="00D0224A" w:rsidRPr="00D0224A" w:rsidRDefault="00D0224A" w:rsidP="00D0224A">
            <w:pPr>
              <w:spacing w:after="0" w:line="240" w:lineRule="auto"/>
              <w:divId w:val="690498588"/>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0D06A4F9"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include::examples/</w:t>
            </w:r>
            <w:proofErr w:type="spellStart"/>
            <w:r w:rsidRPr="00D0224A">
              <w:rPr>
                <w:rFonts w:ascii="Times New Roman" w:eastAsia="Times New Roman" w:hAnsi="Times New Roman" w:cs="Times New Roman"/>
                <w:sz w:val="24"/>
                <w:szCs w:val="24"/>
              </w:rPr>
              <w:t>tbd.adoc</w:t>
            </w:r>
            <w:proofErr w:type="spellEnd"/>
            <w:r w:rsidRPr="00D0224A">
              <w:rPr>
                <w:rFonts w:ascii="Times New Roman" w:eastAsia="Times New Roman" w:hAnsi="Times New Roman" w:cs="Times New Roman"/>
                <w:sz w:val="24"/>
                <w:szCs w:val="24"/>
              </w:rPr>
              <w:t xml:space="preserve">[] </w:t>
            </w:r>
          </w:p>
        </w:tc>
      </w:tr>
    </w:tbl>
    <w:p w14:paraId="657784BD"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B.3. Conformance Examples</w:t>
      </w:r>
    </w:p>
    <w:p w14:paraId="352C20A6"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7. Conformance Response</w:t>
      </w:r>
    </w:p>
    <w:p w14:paraId="78ED5FE9"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This example response in JSON is for an </w:t>
      </w:r>
      <w:commentRangeStart w:id="512"/>
      <w:commentRangeStart w:id="513"/>
      <w:r w:rsidRPr="00D0224A">
        <w:rPr>
          <w:rFonts w:ascii="Times New Roman" w:eastAsia="Times New Roman" w:hAnsi="Times New Roman" w:cs="Times New Roman"/>
          <w:sz w:val="24"/>
          <w:szCs w:val="24"/>
        </w:rPr>
        <w:t xml:space="preserve">OGC API Features that supports </w:t>
      </w:r>
      <w:commentRangeEnd w:id="512"/>
      <w:r w:rsidR="001640AF">
        <w:rPr>
          <w:rStyle w:val="CommentReference"/>
        </w:rPr>
        <w:commentReference w:id="512"/>
      </w:r>
      <w:commentRangeEnd w:id="513"/>
      <w:r w:rsidR="0093055C">
        <w:rPr>
          <w:rStyle w:val="CommentReference"/>
        </w:rPr>
        <w:commentReference w:id="513"/>
      </w:r>
      <w:proofErr w:type="spellStart"/>
      <w:r w:rsidRPr="00D0224A">
        <w:rPr>
          <w:rFonts w:ascii="Times New Roman" w:eastAsia="Times New Roman" w:hAnsi="Times New Roman" w:cs="Times New Roman"/>
          <w:sz w:val="24"/>
          <w:szCs w:val="24"/>
        </w:rPr>
        <w:t>OpenAPI</w:t>
      </w:r>
      <w:proofErr w:type="spellEnd"/>
      <w:r w:rsidRPr="00D0224A">
        <w:rPr>
          <w:rFonts w:ascii="Times New Roman" w:eastAsia="Times New Roman" w:hAnsi="Times New Roman" w:cs="Times New Roman"/>
          <w:sz w:val="24"/>
          <w:szCs w:val="24"/>
        </w:rPr>
        <w:t xml:space="preserve"> 3.0 for the API definition and HTML and GeoJSON as encodings for resources.</w:t>
      </w:r>
    </w:p>
    <w:p w14:paraId="4585652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29867E95"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conformsTo</w:t>
      </w:r>
      <w:proofErr w:type="spellEnd"/>
      <w:r w:rsidRPr="00D0224A">
        <w:rPr>
          <w:rFonts w:ascii="Courier New" w:eastAsia="Times New Roman" w:hAnsi="Courier New" w:cs="Courier New"/>
          <w:sz w:val="20"/>
          <w:szCs w:val="20"/>
        </w:rPr>
        <w:t>": [</w:t>
      </w:r>
    </w:p>
    <w:p w14:paraId="27B2E5C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"http://www.opengis.net/spec/ogcapi-features-1/1.0/req/core",</w:t>
      </w:r>
    </w:p>
    <w:p w14:paraId="1526FB3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"http://www.opengis.net/spec/ogcapi-features-1/1.0/req/oas30",</w:t>
      </w:r>
    </w:p>
    <w:p w14:paraId="1380054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"http://www.opengis.net/spec/ogcapi-features-1/1.0/req/html",</w:t>
      </w:r>
    </w:p>
    <w:p w14:paraId="3156891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"http://www.opengis.net/spec/ogcapi-features-1/1.0/req/geojson"</w:t>
      </w:r>
    </w:p>
    <w:p w14:paraId="5FD7436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60428C4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740C7E45"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B.4. Collections Metadata Examples</w:t>
      </w:r>
    </w:p>
    <w:p w14:paraId="1E550E49"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Example 8. Collection metadata response document</w:t>
      </w:r>
    </w:p>
    <w:p w14:paraId="4011CBA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lastRenderedPageBreak/>
        <w:t xml:space="preserve">This feature collection metadata example response in JSON is for a dataset with a single collection "buildings". </w:t>
      </w:r>
      <w:commentRangeStart w:id="514"/>
      <w:commentRangeStart w:id="515"/>
      <w:r w:rsidRPr="00D0224A">
        <w:rPr>
          <w:rFonts w:ascii="Times New Roman" w:eastAsia="Times New Roman" w:hAnsi="Times New Roman" w:cs="Times New Roman"/>
          <w:sz w:val="24"/>
          <w:szCs w:val="24"/>
        </w:rPr>
        <w:t>It</w:t>
      </w:r>
      <w:commentRangeEnd w:id="514"/>
      <w:r w:rsidR="001640AF">
        <w:rPr>
          <w:rStyle w:val="CommentReference"/>
        </w:rPr>
        <w:commentReference w:id="514"/>
      </w:r>
      <w:commentRangeEnd w:id="515"/>
      <w:r w:rsidR="00117ECF">
        <w:rPr>
          <w:rStyle w:val="CommentReference"/>
        </w:rPr>
        <w:commentReference w:id="515"/>
      </w:r>
      <w:r w:rsidRPr="00D0224A">
        <w:rPr>
          <w:rFonts w:ascii="Times New Roman" w:eastAsia="Times New Roman" w:hAnsi="Times New Roman" w:cs="Times New Roman"/>
          <w:sz w:val="24"/>
          <w:szCs w:val="24"/>
        </w:rPr>
        <w:t xml:space="preserve"> includes links to the collection resource in all formats that are supported by the API (</w:t>
      </w:r>
      <w:hyperlink r:id="rId331" w:history="1">
        <w:r w:rsidRPr="00D0224A">
          <w:rPr>
            <w:rFonts w:ascii="Times New Roman" w:eastAsia="Times New Roman" w:hAnsi="Times New Roman" w:cs="Times New Roman"/>
            <w:color w:val="0000FF"/>
            <w:sz w:val="24"/>
            <w:szCs w:val="24"/>
            <w:u w:val="single"/>
          </w:rPr>
          <w:t>link relation type</w:t>
        </w:r>
      </w:hyperlink>
      <w:r w:rsidRPr="00D0224A">
        <w:rPr>
          <w:rFonts w:ascii="Times New Roman" w:eastAsia="Times New Roman" w:hAnsi="Times New Roman" w:cs="Times New Roman"/>
          <w:sz w:val="24"/>
          <w:szCs w:val="24"/>
        </w:rPr>
        <w:t>: "items").</w:t>
      </w:r>
    </w:p>
    <w:p w14:paraId="05BF9ECB"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There is a link to the feature collections response itself (</w:t>
      </w:r>
      <w:hyperlink r:id="rId332" w:history="1">
        <w:r w:rsidRPr="00D0224A">
          <w:rPr>
            <w:rFonts w:ascii="Times New Roman" w:eastAsia="Times New Roman" w:hAnsi="Times New Roman" w:cs="Times New Roman"/>
            <w:color w:val="0000FF"/>
            <w:sz w:val="24"/>
            <w:szCs w:val="24"/>
            <w:u w:val="single"/>
          </w:rPr>
          <w:t>link relation type</w:t>
        </w:r>
      </w:hyperlink>
      <w:r w:rsidRPr="00D0224A">
        <w:rPr>
          <w:rFonts w:ascii="Times New Roman" w:eastAsia="Times New Roman" w:hAnsi="Times New Roman" w:cs="Times New Roman"/>
          <w:sz w:val="24"/>
          <w:szCs w:val="24"/>
        </w:rPr>
        <w:t>: "self").</w:t>
      </w:r>
    </w:p>
    <w:p w14:paraId="233B774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Representations of this resource in other formats are referenced using </w:t>
      </w:r>
      <w:hyperlink r:id="rId333" w:history="1">
        <w:r w:rsidRPr="00D0224A">
          <w:rPr>
            <w:rFonts w:ascii="Times New Roman" w:eastAsia="Times New Roman" w:hAnsi="Times New Roman" w:cs="Times New Roman"/>
            <w:color w:val="0000FF"/>
            <w:sz w:val="24"/>
            <w:szCs w:val="24"/>
            <w:u w:val="single"/>
          </w:rPr>
          <w:t>link relation type</w:t>
        </w:r>
      </w:hyperlink>
      <w:r w:rsidRPr="00D0224A">
        <w:rPr>
          <w:rFonts w:ascii="Times New Roman" w:eastAsia="Times New Roman" w:hAnsi="Times New Roman" w:cs="Times New Roman"/>
          <w:sz w:val="24"/>
          <w:szCs w:val="24"/>
        </w:rPr>
        <w:t xml:space="preserve"> "alternate".</w:t>
      </w:r>
    </w:p>
    <w:p w14:paraId="3B5C056F"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An additional link is to a GML application schema for the dataset - using:https://www.iana.org/assignments/link-relations/link-relations.xhtml[link relation type] "</w:t>
      </w:r>
      <w:proofErr w:type="spellStart"/>
      <w:r w:rsidRPr="00D0224A">
        <w:rPr>
          <w:rFonts w:ascii="Times New Roman" w:eastAsia="Times New Roman" w:hAnsi="Times New Roman" w:cs="Times New Roman"/>
          <w:sz w:val="24"/>
          <w:szCs w:val="24"/>
        </w:rPr>
        <w:t>describedBy</w:t>
      </w:r>
      <w:proofErr w:type="spellEnd"/>
      <w:r w:rsidRPr="00D0224A">
        <w:rPr>
          <w:rFonts w:ascii="Times New Roman" w:eastAsia="Times New Roman" w:hAnsi="Times New Roman" w:cs="Times New Roman"/>
          <w:sz w:val="24"/>
          <w:szCs w:val="24"/>
        </w:rPr>
        <w:t>".</w:t>
      </w:r>
    </w:p>
    <w:p w14:paraId="54494BF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A bulk download of all the features in the dataset is referenced using </w:t>
      </w:r>
      <w:hyperlink r:id="rId334" w:history="1">
        <w:r w:rsidRPr="00D0224A">
          <w:rPr>
            <w:rFonts w:ascii="Times New Roman" w:eastAsia="Times New Roman" w:hAnsi="Times New Roman" w:cs="Times New Roman"/>
            <w:color w:val="0000FF"/>
            <w:sz w:val="24"/>
            <w:szCs w:val="24"/>
            <w:u w:val="single"/>
          </w:rPr>
          <w:t>link relation type</w:t>
        </w:r>
      </w:hyperlink>
      <w:r w:rsidRPr="00D0224A">
        <w:rPr>
          <w:rFonts w:ascii="Times New Roman" w:eastAsia="Times New Roman" w:hAnsi="Times New Roman" w:cs="Times New Roman"/>
          <w:sz w:val="24"/>
          <w:szCs w:val="24"/>
        </w:rPr>
        <w:t xml:space="preserve"> "enclosure"</w:t>
      </w:r>
    </w:p>
    <w:p w14:paraId="1AF41800"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Finally there are also links to the license information for the building data (using:https://www.iana.org/assignments/link-relations/link-relations.xhtml[link relation type] "license").</w:t>
      </w:r>
    </w:p>
    <w:p w14:paraId="2149869A"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Reference system information is not provided as the service provides geometries only in the default system (spatial: WGS 84 longitude/latitude; temporal: Gregorian calendar).</w:t>
      </w:r>
    </w:p>
    <w:p w14:paraId="1CBD8A2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2E6ABE1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 [</w:t>
      </w:r>
    </w:p>
    <w:p w14:paraId="500B0E6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w:t>
      </w:r>
      <w:proofErr w:type="spellStart"/>
      <w:r w:rsidRPr="00D0224A">
        <w:rPr>
          <w:rFonts w:ascii="Courier New" w:eastAsia="Times New Roman" w:hAnsi="Courier New" w:cs="Courier New"/>
          <w:sz w:val="20"/>
          <w:szCs w:val="20"/>
        </w:rPr>
        <w:t>collections.json</w:t>
      </w:r>
      <w:proofErr w:type="spellEnd"/>
      <w:r w:rsidRPr="00D0224A">
        <w:rPr>
          <w:rFonts w:ascii="Courier New" w:eastAsia="Times New Roman" w:hAnsi="Courier New" w:cs="Courier New"/>
          <w:sz w:val="20"/>
          <w:szCs w:val="20"/>
        </w:rPr>
        <w:t>",</w:t>
      </w:r>
    </w:p>
    <w:p w14:paraId="5333AEE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"self", "type": "application/json", "title": "this document</w:t>
      </w:r>
      <w:proofErr w:type="gramStart"/>
      <w:r w:rsidRPr="00D0224A">
        <w:rPr>
          <w:rFonts w:ascii="Courier New" w:eastAsia="Times New Roman" w:hAnsi="Courier New" w:cs="Courier New"/>
          <w:sz w:val="20"/>
          <w:szCs w:val="20"/>
        </w:rPr>
        <w:t>" }</w:t>
      </w:r>
      <w:proofErr w:type="gramEnd"/>
      <w:r w:rsidRPr="00D0224A">
        <w:rPr>
          <w:rFonts w:ascii="Courier New" w:eastAsia="Times New Roman" w:hAnsi="Courier New" w:cs="Courier New"/>
          <w:sz w:val="20"/>
          <w:szCs w:val="20"/>
        </w:rPr>
        <w:t>,</w:t>
      </w:r>
    </w:p>
    <w:p w14:paraId="00C8A91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"http://data.example.org/collections.html",</w:t>
      </w:r>
    </w:p>
    <w:p w14:paraId="2D0B5F13"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"alternate", "type": "text/html", "title": "this document as HTML</w:t>
      </w:r>
      <w:proofErr w:type="gramStart"/>
      <w:r w:rsidRPr="00D0224A">
        <w:rPr>
          <w:rFonts w:ascii="Courier New" w:eastAsia="Times New Roman" w:hAnsi="Courier New" w:cs="Courier New"/>
          <w:sz w:val="20"/>
          <w:szCs w:val="20"/>
        </w:rPr>
        <w:t>" }</w:t>
      </w:r>
      <w:proofErr w:type="gramEnd"/>
      <w:r w:rsidRPr="00D0224A">
        <w:rPr>
          <w:rFonts w:ascii="Courier New" w:eastAsia="Times New Roman" w:hAnsi="Courier New" w:cs="Courier New"/>
          <w:sz w:val="20"/>
          <w:szCs w:val="20"/>
        </w:rPr>
        <w:t>,</w:t>
      </w:r>
    </w:p>
    <w:p w14:paraId="284B2A9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"http://schemas.example.org/1.0/foobar.xsd",</w:t>
      </w:r>
    </w:p>
    <w:p w14:paraId="66AD4A7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w:t>
      </w:r>
      <w:proofErr w:type="spellStart"/>
      <w:r w:rsidRPr="00D0224A">
        <w:rPr>
          <w:rFonts w:ascii="Courier New" w:eastAsia="Times New Roman" w:hAnsi="Courier New" w:cs="Courier New"/>
          <w:sz w:val="20"/>
          <w:szCs w:val="20"/>
        </w:rPr>
        <w:t>describedBy</w:t>
      </w:r>
      <w:proofErr w:type="spellEnd"/>
      <w:r w:rsidRPr="00D0224A">
        <w:rPr>
          <w:rFonts w:ascii="Courier New" w:eastAsia="Times New Roman" w:hAnsi="Courier New" w:cs="Courier New"/>
          <w:sz w:val="20"/>
          <w:szCs w:val="20"/>
        </w:rPr>
        <w:t>", "type": "application/xml", "title": "XML schema for Acme Corporation data</w:t>
      </w:r>
      <w:proofErr w:type="gramStart"/>
      <w:r w:rsidRPr="00D0224A">
        <w:rPr>
          <w:rFonts w:ascii="Courier New" w:eastAsia="Times New Roman" w:hAnsi="Courier New" w:cs="Courier New"/>
          <w:sz w:val="20"/>
          <w:szCs w:val="20"/>
        </w:rPr>
        <w:t>" }</w:t>
      </w:r>
      <w:proofErr w:type="gramEnd"/>
    </w:p>
    <w:p w14:paraId="210E9F7F"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909884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"collections": [</w:t>
      </w:r>
    </w:p>
    <w:p w14:paraId="0DBDEE07"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4A613B0A"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"id": "buildings",</w:t>
      </w:r>
    </w:p>
    <w:p w14:paraId="0F22C6D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"Buildings",</w:t>
      </w:r>
    </w:p>
    <w:p w14:paraId="44325E7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"description": "Buildings in the city of Bonn.",</w:t>
      </w:r>
    </w:p>
    <w:p w14:paraId="5B5F2F4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"extent": {</w:t>
      </w:r>
    </w:p>
    <w:p w14:paraId="6DA5C980"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"spatial": [ 7.01, 50.63, 7.22, </w:t>
      </w:r>
      <w:proofErr w:type="gramStart"/>
      <w:r w:rsidRPr="00D0224A">
        <w:rPr>
          <w:rFonts w:ascii="Courier New" w:eastAsia="Times New Roman" w:hAnsi="Courier New" w:cs="Courier New"/>
          <w:sz w:val="20"/>
          <w:szCs w:val="20"/>
        </w:rPr>
        <w:t>50.78 ]</w:t>
      </w:r>
      <w:proofErr w:type="gramEnd"/>
      <w:r w:rsidRPr="00D0224A">
        <w:rPr>
          <w:rFonts w:ascii="Courier New" w:eastAsia="Times New Roman" w:hAnsi="Courier New" w:cs="Courier New"/>
          <w:sz w:val="20"/>
          <w:szCs w:val="20"/>
        </w:rPr>
        <w:t>,</w:t>
      </w:r>
    </w:p>
    <w:p w14:paraId="0C30265E"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"temporal": [ "2010-02-15T12:34:56Z", "2018-03-18T12:11:00Z</w:t>
      </w:r>
      <w:proofErr w:type="gramStart"/>
      <w:r w:rsidRPr="00D0224A">
        <w:rPr>
          <w:rFonts w:ascii="Courier New" w:eastAsia="Times New Roman" w:hAnsi="Courier New" w:cs="Courier New"/>
          <w:sz w:val="20"/>
          <w:szCs w:val="20"/>
        </w:rPr>
        <w:t>" ]</w:t>
      </w:r>
      <w:proofErr w:type="gramEnd"/>
    </w:p>
    <w:p w14:paraId="2E3CA92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68324888"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"links": [</w:t>
      </w:r>
    </w:p>
    <w:p w14:paraId="6C1583E9"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"http://data.example.org/collections/buildings/items",</w:t>
      </w:r>
    </w:p>
    <w:p w14:paraId="1072812D"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"items", "type": "application/</w:t>
      </w:r>
      <w:proofErr w:type="spellStart"/>
      <w:r w:rsidRPr="00D0224A">
        <w:rPr>
          <w:rFonts w:ascii="Courier New" w:eastAsia="Times New Roman" w:hAnsi="Courier New" w:cs="Courier New"/>
          <w:sz w:val="20"/>
          <w:szCs w:val="20"/>
        </w:rPr>
        <w:t>geo+json</w:t>
      </w:r>
      <w:proofErr w:type="spellEnd"/>
      <w:r w:rsidRPr="00D0224A">
        <w:rPr>
          <w:rFonts w:ascii="Courier New" w:eastAsia="Times New Roman" w:hAnsi="Courier New" w:cs="Courier New"/>
          <w:sz w:val="20"/>
          <w:szCs w:val="20"/>
        </w:rPr>
        <w:t>",</w:t>
      </w:r>
    </w:p>
    <w:p w14:paraId="13D254D2"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"Buildings</w:t>
      </w:r>
      <w:proofErr w:type="gramStart"/>
      <w:r w:rsidRPr="00D0224A">
        <w:rPr>
          <w:rFonts w:ascii="Courier New" w:eastAsia="Times New Roman" w:hAnsi="Courier New" w:cs="Courier New"/>
          <w:sz w:val="20"/>
          <w:szCs w:val="20"/>
        </w:rPr>
        <w:t>" }</w:t>
      </w:r>
      <w:proofErr w:type="gramEnd"/>
      <w:r w:rsidRPr="00D0224A">
        <w:rPr>
          <w:rFonts w:ascii="Courier New" w:eastAsia="Times New Roman" w:hAnsi="Courier New" w:cs="Courier New"/>
          <w:sz w:val="20"/>
          <w:szCs w:val="20"/>
        </w:rPr>
        <w:t>,</w:t>
      </w:r>
    </w:p>
    <w:p w14:paraId="070CBBF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gramStart"/>
      <w:r w:rsidRPr="00D0224A">
        <w:rPr>
          <w:rFonts w:ascii="Courier New" w:eastAsia="Times New Roman" w:hAnsi="Courier New" w:cs="Courier New"/>
          <w:sz w:val="20"/>
          <w:szCs w:val="20"/>
        </w:rPr>
        <w:t>{ "</w:t>
      </w:r>
      <w:proofErr w:type="spellStart"/>
      <w:proofErr w:type="gramEnd"/>
      <w:r w:rsidRPr="00D0224A">
        <w:rPr>
          <w:rFonts w:ascii="Courier New" w:eastAsia="Times New Roman" w:hAnsi="Courier New" w:cs="Courier New"/>
          <w:sz w:val="20"/>
          <w:szCs w:val="20"/>
        </w:rPr>
        <w:t>href</w:t>
      </w:r>
      <w:proofErr w:type="spellEnd"/>
      <w:r w:rsidRPr="00D0224A">
        <w:rPr>
          <w:rFonts w:ascii="Courier New" w:eastAsia="Times New Roman" w:hAnsi="Courier New" w:cs="Courier New"/>
          <w:sz w:val="20"/>
          <w:szCs w:val="20"/>
        </w:rPr>
        <w:t>": "http://example.org/concepts/building.html",</w:t>
      </w:r>
    </w:p>
    <w:p w14:paraId="0E944EC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roofErr w:type="spellStart"/>
      <w:r w:rsidRPr="00D0224A">
        <w:rPr>
          <w:rFonts w:ascii="Courier New" w:eastAsia="Times New Roman" w:hAnsi="Courier New" w:cs="Courier New"/>
          <w:sz w:val="20"/>
          <w:szCs w:val="20"/>
        </w:rPr>
        <w:t>rel</w:t>
      </w:r>
      <w:proofErr w:type="spellEnd"/>
      <w:r w:rsidRPr="00D0224A">
        <w:rPr>
          <w:rFonts w:ascii="Courier New" w:eastAsia="Times New Roman" w:hAnsi="Courier New" w:cs="Courier New"/>
          <w:sz w:val="20"/>
          <w:szCs w:val="20"/>
        </w:rPr>
        <w:t>": "</w:t>
      </w:r>
      <w:proofErr w:type="spellStart"/>
      <w:r w:rsidRPr="00D0224A">
        <w:rPr>
          <w:rFonts w:ascii="Courier New" w:eastAsia="Times New Roman" w:hAnsi="Courier New" w:cs="Courier New"/>
          <w:sz w:val="20"/>
          <w:szCs w:val="20"/>
        </w:rPr>
        <w:t>describedBy</w:t>
      </w:r>
      <w:proofErr w:type="spellEnd"/>
      <w:r w:rsidRPr="00D0224A">
        <w:rPr>
          <w:rFonts w:ascii="Courier New" w:eastAsia="Times New Roman" w:hAnsi="Courier New" w:cs="Courier New"/>
          <w:sz w:val="20"/>
          <w:szCs w:val="20"/>
        </w:rPr>
        <w:t>", "type": "text/html",</w:t>
      </w:r>
    </w:p>
    <w:p w14:paraId="6A9FADF1"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"title": "Feature catalogue for buildings</w:t>
      </w:r>
      <w:proofErr w:type="gramStart"/>
      <w:r w:rsidRPr="00D0224A">
        <w:rPr>
          <w:rFonts w:ascii="Courier New" w:eastAsia="Times New Roman" w:hAnsi="Courier New" w:cs="Courier New"/>
          <w:sz w:val="20"/>
          <w:szCs w:val="20"/>
        </w:rPr>
        <w:t>" }</w:t>
      </w:r>
      <w:proofErr w:type="gramEnd"/>
    </w:p>
    <w:p w14:paraId="0AE0DB7C"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6F50CADB"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 xml:space="preserve">    }</w:t>
      </w:r>
    </w:p>
    <w:p w14:paraId="09833736"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lastRenderedPageBreak/>
        <w:t xml:space="preserve">  ]</w:t>
      </w:r>
    </w:p>
    <w:p w14:paraId="09E9CBA4" w14:textId="77777777" w:rsidR="00D0224A" w:rsidRPr="00D0224A" w:rsidRDefault="00D0224A" w:rsidP="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4A">
        <w:rPr>
          <w:rFonts w:ascii="Courier New" w:eastAsia="Times New Roman" w:hAnsi="Courier New" w:cs="Courier New"/>
          <w:sz w:val="20"/>
          <w:szCs w:val="20"/>
        </w:rPr>
        <w:t>}</w:t>
      </w:r>
    </w:p>
    <w:p w14:paraId="69360ED1" w14:textId="77777777" w:rsidR="00D0224A" w:rsidRPr="00D0224A" w:rsidRDefault="00D0224A" w:rsidP="00D0224A">
      <w:pPr>
        <w:spacing w:before="100" w:beforeAutospacing="1" w:after="100" w:afterAutospacing="1" w:line="240" w:lineRule="auto"/>
        <w:outlineLvl w:val="2"/>
        <w:rPr>
          <w:rFonts w:ascii="Times New Roman" w:eastAsia="Times New Roman" w:hAnsi="Times New Roman" w:cs="Times New Roman"/>
          <w:b/>
          <w:bCs/>
          <w:sz w:val="27"/>
          <w:szCs w:val="27"/>
        </w:rPr>
      </w:pPr>
      <w:r w:rsidRPr="00D0224A">
        <w:rPr>
          <w:rFonts w:ascii="Times New Roman" w:eastAsia="Times New Roman" w:hAnsi="Times New Roman" w:cs="Times New Roman"/>
          <w:b/>
          <w:bCs/>
          <w:sz w:val="27"/>
          <w:szCs w:val="27"/>
        </w:rPr>
        <w:t>B.5. Collection Information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868"/>
      </w:tblGrid>
      <w:tr w:rsidR="00D0224A" w:rsidRPr="00D0224A" w14:paraId="4060F199" w14:textId="77777777" w:rsidTr="00D0224A">
        <w:trPr>
          <w:tblCellSpacing w:w="15" w:type="dxa"/>
        </w:trPr>
        <w:tc>
          <w:tcPr>
            <w:tcW w:w="0" w:type="auto"/>
            <w:vAlign w:val="center"/>
            <w:hideMark/>
          </w:tcPr>
          <w:p w14:paraId="59E369A0" w14:textId="77777777" w:rsidR="00D0224A" w:rsidRPr="00D0224A" w:rsidRDefault="00D0224A" w:rsidP="00D0224A">
            <w:pPr>
              <w:spacing w:after="0" w:line="240" w:lineRule="auto"/>
              <w:divId w:val="486360873"/>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Note</w:t>
            </w:r>
          </w:p>
        </w:tc>
        <w:tc>
          <w:tcPr>
            <w:tcW w:w="0" w:type="auto"/>
            <w:vAlign w:val="center"/>
            <w:hideMark/>
          </w:tcPr>
          <w:p w14:paraId="04580914"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include::examples/</w:t>
            </w:r>
            <w:proofErr w:type="spellStart"/>
            <w:r w:rsidRPr="00D0224A">
              <w:rPr>
                <w:rFonts w:ascii="Times New Roman" w:eastAsia="Times New Roman" w:hAnsi="Times New Roman" w:cs="Times New Roman"/>
                <w:sz w:val="24"/>
                <w:szCs w:val="24"/>
              </w:rPr>
              <w:t>tbd.adoc</w:t>
            </w:r>
            <w:proofErr w:type="spellEnd"/>
            <w:r w:rsidRPr="00D0224A">
              <w:rPr>
                <w:rFonts w:ascii="Times New Roman" w:eastAsia="Times New Roman" w:hAnsi="Times New Roman" w:cs="Times New Roman"/>
                <w:sz w:val="24"/>
                <w:szCs w:val="24"/>
              </w:rPr>
              <w:t xml:space="preserve">[] </w:t>
            </w:r>
          </w:p>
        </w:tc>
      </w:tr>
    </w:tbl>
    <w:p w14:paraId="6221504C"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Annex C: 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273"/>
        <w:gridCol w:w="1007"/>
        <w:gridCol w:w="2673"/>
        <w:gridCol w:w="1602"/>
      </w:tblGrid>
      <w:tr w:rsidR="00D0224A" w:rsidRPr="00D0224A" w14:paraId="5052BE4C" w14:textId="77777777" w:rsidTr="00D0224A">
        <w:trPr>
          <w:tblHeader/>
          <w:tblCellSpacing w:w="15" w:type="dxa"/>
        </w:trPr>
        <w:tc>
          <w:tcPr>
            <w:tcW w:w="0" w:type="auto"/>
            <w:shd w:val="clear" w:color="auto" w:fill="FFFFFF"/>
            <w:vAlign w:val="center"/>
            <w:hideMark/>
          </w:tcPr>
          <w:p w14:paraId="33126C05"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Date</w:t>
            </w:r>
          </w:p>
        </w:tc>
        <w:tc>
          <w:tcPr>
            <w:tcW w:w="0" w:type="auto"/>
            <w:shd w:val="clear" w:color="auto" w:fill="FFFFFF"/>
            <w:vAlign w:val="center"/>
            <w:hideMark/>
          </w:tcPr>
          <w:p w14:paraId="64C6D1AF"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Release</w:t>
            </w:r>
          </w:p>
        </w:tc>
        <w:tc>
          <w:tcPr>
            <w:tcW w:w="0" w:type="auto"/>
            <w:shd w:val="clear" w:color="auto" w:fill="FFFFFF"/>
            <w:vAlign w:val="center"/>
            <w:hideMark/>
          </w:tcPr>
          <w:p w14:paraId="3A67068F"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Editor</w:t>
            </w:r>
          </w:p>
        </w:tc>
        <w:tc>
          <w:tcPr>
            <w:tcW w:w="0" w:type="auto"/>
            <w:shd w:val="clear" w:color="auto" w:fill="FFFFFF"/>
            <w:vAlign w:val="center"/>
            <w:hideMark/>
          </w:tcPr>
          <w:p w14:paraId="1D736994"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Primary clauses modified</w:t>
            </w:r>
          </w:p>
        </w:tc>
        <w:tc>
          <w:tcPr>
            <w:tcW w:w="0" w:type="auto"/>
            <w:shd w:val="clear" w:color="auto" w:fill="FFFFFF"/>
            <w:vAlign w:val="center"/>
            <w:hideMark/>
          </w:tcPr>
          <w:p w14:paraId="6FA60D22" w14:textId="77777777" w:rsidR="00D0224A" w:rsidRPr="00D0224A" w:rsidRDefault="00D0224A" w:rsidP="00D0224A">
            <w:pPr>
              <w:spacing w:after="0" w:line="240" w:lineRule="auto"/>
              <w:jc w:val="center"/>
              <w:rPr>
                <w:rFonts w:ascii="Times New Roman" w:eastAsia="Times New Roman" w:hAnsi="Times New Roman" w:cs="Times New Roman"/>
                <w:b/>
                <w:bCs/>
                <w:sz w:val="24"/>
                <w:szCs w:val="24"/>
              </w:rPr>
            </w:pPr>
            <w:r w:rsidRPr="00D0224A">
              <w:rPr>
                <w:rFonts w:ascii="Times New Roman" w:eastAsia="Times New Roman" w:hAnsi="Times New Roman" w:cs="Times New Roman"/>
                <w:b/>
                <w:bCs/>
                <w:sz w:val="24"/>
                <w:szCs w:val="24"/>
              </w:rPr>
              <w:t>Description</w:t>
            </w:r>
          </w:p>
        </w:tc>
      </w:tr>
      <w:tr w:rsidR="00D0224A" w:rsidRPr="00D0224A" w14:paraId="4430E71F" w14:textId="77777777" w:rsidTr="00D0224A">
        <w:trPr>
          <w:tblCellSpacing w:w="15" w:type="dxa"/>
        </w:trPr>
        <w:tc>
          <w:tcPr>
            <w:tcW w:w="0" w:type="auto"/>
            <w:shd w:val="clear" w:color="auto" w:fill="FFFFFF"/>
            <w:vAlign w:val="center"/>
            <w:hideMark/>
          </w:tcPr>
          <w:p w14:paraId="115B47A6"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2019-10-31</w:t>
            </w:r>
          </w:p>
        </w:tc>
        <w:tc>
          <w:tcPr>
            <w:tcW w:w="0" w:type="auto"/>
            <w:shd w:val="clear" w:color="auto" w:fill="FFFFFF"/>
            <w:vAlign w:val="center"/>
            <w:hideMark/>
          </w:tcPr>
          <w:p w14:paraId="75D85D34"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October 2019 snapshot</w:t>
            </w:r>
          </w:p>
        </w:tc>
        <w:tc>
          <w:tcPr>
            <w:tcW w:w="0" w:type="auto"/>
            <w:shd w:val="clear" w:color="auto" w:fill="FFFFFF"/>
            <w:vAlign w:val="center"/>
            <w:hideMark/>
          </w:tcPr>
          <w:p w14:paraId="087C930C"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C. Heazel</w:t>
            </w:r>
          </w:p>
        </w:tc>
        <w:tc>
          <w:tcPr>
            <w:tcW w:w="0" w:type="auto"/>
            <w:shd w:val="clear" w:color="auto" w:fill="FFFFFF"/>
            <w:vAlign w:val="center"/>
            <w:hideMark/>
          </w:tcPr>
          <w:p w14:paraId="2E21F047"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all</w:t>
            </w:r>
          </w:p>
        </w:tc>
        <w:tc>
          <w:tcPr>
            <w:tcW w:w="0" w:type="auto"/>
            <w:shd w:val="clear" w:color="auto" w:fill="FFFFFF"/>
            <w:vAlign w:val="center"/>
            <w:hideMark/>
          </w:tcPr>
          <w:p w14:paraId="670BA11E" w14:textId="77777777" w:rsidR="00D0224A" w:rsidRPr="00D0224A" w:rsidRDefault="00D0224A" w:rsidP="00D0224A">
            <w:p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Baseline update</w:t>
            </w:r>
          </w:p>
        </w:tc>
      </w:tr>
    </w:tbl>
    <w:p w14:paraId="231F6755" w14:textId="77777777" w:rsidR="00D0224A" w:rsidRPr="00D0224A" w:rsidRDefault="00D0224A" w:rsidP="00D0224A">
      <w:pPr>
        <w:spacing w:before="100" w:beforeAutospacing="1" w:after="100" w:afterAutospacing="1" w:line="240" w:lineRule="auto"/>
        <w:outlineLvl w:val="1"/>
        <w:rPr>
          <w:rFonts w:ascii="Times New Roman" w:eastAsia="Times New Roman" w:hAnsi="Times New Roman" w:cs="Times New Roman"/>
          <w:b/>
          <w:bCs/>
          <w:sz w:val="36"/>
          <w:szCs w:val="36"/>
        </w:rPr>
      </w:pPr>
      <w:r w:rsidRPr="00D0224A">
        <w:rPr>
          <w:rFonts w:ascii="Times New Roman" w:eastAsia="Times New Roman" w:hAnsi="Times New Roman" w:cs="Times New Roman"/>
          <w:b/>
          <w:bCs/>
          <w:sz w:val="36"/>
          <w:szCs w:val="36"/>
        </w:rPr>
        <w:t>Annex D: Bibliography</w:t>
      </w:r>
    </w:p>
    <w:p w14:paraId="06CBDDE8" w14:textId="77777777" w:rsidR="00D0224A" w:rsidRPr="00D0224A" w:rsidRDefault="00D0224A" w:rsidP="00D0224A">
      <w:pPr>
        <w:numPr>
          <w:ilvl w:val="0"/>
          <w:numId w:val="56"/>
        </w:numPr>
        <w:spacing w:before="100" w:beforeAutospacing="1" w:after="100" w:afterAutospacing="1" w:line="240" w:lineRule="auto"/>
        <w:rPr>
          <w:rFonts w:ascii="Times New Roman" w:eastAsia="Times New Roman" w:hAnsi="Times New Roman" w:cs="Times New Roman"/>
          <w:sz w:val="24"/>
          <w:szCs w:val="24"/>
        </w:rPr>
      </w:pPr>
      <w:commentRangeStart w:id="516"/>
      <w:commentRangeStart w:id="517"/>
      <w:r w:rsidRPr="00D0224A">
        <w:rPr>
          <w:rFonts w:ascii="Times New Roman" w:eastAsia="Times New Roman" w:hAnsi="Times New Roman" w:cs="Times New Roman"/>
          <w:sz w:val="24"/>
          <w:szCs w:val="24"/>
        </w:rPr>
        <w:t>Open Geospatial Consortium: The Specification Model — A Standard for Modular specifications</w:t>
      </w:r>
      <w:commentRangeEnd w:id="516"/>
      <w:r w:rsidR="001640AF">
        <w:rPr>
          <w:rStyle w:val="CommentReference"/>
        </w:rPr>
        <w:commentReference w:id="516"/>
      </w:r>
      <w:commentRangeEnd w:id="517"/>
      <w:r w:rsidR="0093055C">
        <w:rPr>
          <w:rStyle w:val="CommentReference"/>
        </w:rPr>
        <w:commentReference w:id="517"/>
      </w:r>
      <w:r w:rsidRPr="00D0224A">
        <w:rPr>
          <w:rFonts w:ascii="Times New Roman" w:eastAsia="Times New Roman" w:hAnsi="Times New Roman" w:cs="Times New Roman"/>
          <w:sz w:val="24"/>
          <w:szCs w:val="24"/>
        </w:rPr>
        <w:t xml:space="preserve">, </w:t>
      </w:r>
      <w:hyperlink r:id="rId335" w:history="1">
        <w:r w:rsidRPr="00D0224A">
          <w:rPr>
            <w:rFonts w:ascii="Times New Roman" w:eastAsia="Times New Roman" w:hAnsi="Times New Roman" w:cs="Times New Roman"/>
            <w:color w:val="0000FF"/>
            <w:sz w:val="24"/>
            <w:szCs w:val="24"/>
            <w:u w:val="single"/>
          </w:rPr>
          <w:t>OGC 08-131</w:t>
        </w:r>
      </w:hyperlink>
    </w:p>
    <w:p w14:paraId="560CBF55" w14:textId="77777777" w:rsidR="00D0224A" w:rsidRPr="00D0224A" w:rsidRDefault="00D0224A" w:rsidP="00D0224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W3C/OGC: Spatial Data on the Web Best Practices, W3C Working Group Note 28 September 2017, </w:t>
      </w:r>
      <w:hyperlink r:id="rId336" w:history="1">
        <w:r w:rsidRPr="00D0224A">
          <w:rPr>
            <w:rFonts w:ascii="Times New Roman" w:eastAsia="Times New Roman" w:hAnsi="Times New Roman" w:cs="Times New Roman"/>
            <w:color w:val="0000FF"/>
            <w:sz w:val="24"/>
            <w:szCs w:val="24"/>
            <w:u w:val="single"/>
          </w:rPr>
          <w:t>https://www.w3.org/TR/sdw-bp/</w:t>
        </w:r>
      </w:hyperlink>
    </w:p>
    <w:p w14:paraId="4215069B" w14:textId="77777777" w:rsidR="00D0224A" w:rsidRPr="00D0224A" w:rsidRDefault="00D0224A" w:rsidP="00D0224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W3C: Data on the Web Best Practices, W3C Recommendation 31 January 2017, </w:t>
      </w:r>
      <w:hyperlink r:id="rId337" w:history="1">
        <w:r w:rsidRPr="00D0224A">
          <w:rPr>
            <w:rFonts w:ascii="Times New Roman" w:eastAsia="Times New Roman" w:hAnsi="Times New Roman" w:cs="Times New Roman"/>
            <w:color w:val="0000FF"/>
            <w:sz w:val="24"/>
            <w:szCs w:val="24"/>
            <w:u w:val="single"/>
          </w:rPr>
          <w:t>https://www.w3.org/TR/dwbp/</w:t>
        </w:r>
      </w:hyperlink>
    </w:p>
    <w:p w14:paraId="3BAB4346" w14:textId="77777777" w:rsidR="00D0224A" w:rsidRPr="00D0224A" w:rsidRDefault="00D0224A" w:rsidP="00D0224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W3C: Data Catalog Vocabulary, W3C Recommendation 16 January 2014, </w:t>
      </w:r>
      <w:hyperlink r:id="rId338" w:history="1">
        <w:r w:rsidRPr="00D0224A">
          <w:rPr>
            <w:rFonts w:ascii="Times New Roman" w:eastAsia="Times New Roman" w:hAnsi="Times New Roman" w:cs="Times New Roman"/>
            <w:color w:val="0000FF"/>
            <w:sz w:val="24"/>
            <w:szCs w:val="24"/>
            <w:u w:val="single"/>
          </w:rPr>
          <w:t>https://www.w3.org/TR/vocab-dcat/</w:t>
        </w:r>
      </w:hyperlink>
    </w:p>
    <w:p w14:paraId="34409B8A" w14:textId="77777777" w:rsidR="00D0224A" w:rsidRPr="00D0224A" w:rsidRDefault="00D0224A" w:rsidP="00D0224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IANA: Link Relation Types, </w:t>
      </w:r>
      <w:hyperlink r:id="rId339" w:history="1">
        <w:r w:rsidRPr="00D0224A">
          <w:rPr>
            <w:rFonts w:ascii="Times New Roman" w:eastAsia="Times New Roman" w:hAnsi="Times New Roman" w:cs="Times New Roman"/>
            <w:color w:val="0000FF"/>
            <w:sz w:val="24"/>
            <w:szCs w:val="24"/>
            <w:u w:val="single"/>
          </w:rPr>
          <w:t>https://www.iana.org/assignments/link-relations/link-relations.xml</w:t>
        </w:r>
      </w:hyperlink>
    </w:p>
    <w:p w14:paraId="2D9BBF12" w14:textId="77777777" w:rsidR="00D0224A" w:rsidRPr="00D0224A" w:rsidRDefault="00D0224A" w:rsidP="00D0224A">
      <w:pPr>
        <w:spacing w:after="0" w:line="240" w:lineRule="auto"/>
        <w:rPr>
          <w:rFonts w:ascii="Times New Roman" w:eastAsia="Times New Roman" w:hAnsi="Times New Roman" w:cs="Times New Roman"/>
          <w:sz w:val="24"/>
          <w:szCs w:val="24"/>
        </w:rPr>
      </w:pPr>
      <w:r w:rsidRPr="00D0224A">
        <w:rPr>
          <w:rFonts w:ascii="Times New Roman" w:eastAsia="Times New Roman" w:hAnsi="Times New Roman" w:cs="Times New Roman"/>
          <w:sz w:val="24"/>
          <w:szCs w:val="24"/>
        </w:rPr>
        <w:t xml:space="preserve">Last updated 2020-02-03 15:14:30 UTC </w:t>
      </w:r>
    </w:p>
    <w:p w14:paraId="4AFDE962" w14:textId="77777777" w:rsidR="00FD2287" w:rsidRDefault="00FD2287"/>
    <w:sectPr w:rsidR="00FD22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Carl Reed" w:date="2020-02-27T14:51:00Z" w:initials="CNR">
    <w:p w14:paraId="394E05C8" w14:textId="77777777" w:rsidR="00F31C37" w:rsidRDefault="00F31C37">
      <w:pPr>
        <w:pStyle w:val="CommentText"/>
      </w:pPr>
      <w:r>
        <w:rPr>
          <w:rStyle w:val="CommentReference"/>
        </w:rPr>
        <w:annotationRef/>
      </w:r>
      <w:r>
        <w:t>Years ago the OAB approved use of the capital “S” in “standard”.</w:t>
      </w:r>
    </w:p>
  </w:comment>
  <w:comment w:id="26" w:author="Charles Heazel" w:date="2020-03-24T16:36:00Z" w:initials="CH">
    <w:p w14:paraId="113E8C51" w14:textId="2DB1AD1B" w:rsidR="00F31C37" w:rsidRDefault="00F31C37">
      <w:pPr>
        <w:pStyle w:val="CommentText"/>
      </w:pPr>
      <w:r>
        <w:rPr>
          <w:rStyle w:val="CommentReference"/>
        </w:rPr>
        <w:annotationRef/>
      </w:r>
      <w:r>
        <w:t>I Believe I got them all.</w:t>
      </w:r>
    </w:p>
  </w:comment>
  <w:comment w:id="28" w:author="Carl Reed" w:date="2020-02-05T11:14:00Z" w:initials="CNR">
    <w:p w14:paraId="0140A047" w14:textId="77777777" w:rsidR="00F31C37" w:rsidRDefault="00F31C37">
      <w:pPr>
        <w:pStyle w:val="CommentText"/>
      </w:pPr>
      <w:r>
        <w:rPr>
          <w:rStyle w:val="CommentReference"/>
        </w:rPr>
        <w:annotationRef/>
      </w:r>
      <w:r>
        <w:t>Or some such so reader knows that this document is similar in concept to OWS Common.</w:t>
      </w:r>
    </w:p>
  </w:comment>
  <w:comment w:id="29" w:author="Charles Heazel" w:date="2020-03-17T14:29:00Z" w:initials="CH">
    <w:p w14:paraId="2751765F" w14:textId="5DFAAC0D" w:rsidR="00F31C37" w:rsidRDefault="00F31C37">
      <w:pPr>
        <w:pStyle w:val="CommentText"/>
      </w:pPr>
      <w:r>
        <w:rPr>
          <w:rStyle w:val="CommentReference"/>
        </w:rPr>
        <w:annotationRef/>
      </w:r>
      <w:r>
        <w:t>Deleted the sentence</w:t>
      </w:r>
    </w:p>
  </w:comment>
  <w:comment w:id="38" w:author="Carl Reed" w:date="2020-02-05T11:14:00Z" w:initials="CNR">
    <w:p w14:paraId="7B36E54A" w14:textId="77777777" w:rsidR="00F31C37" w:rsidRDefault="00F31C37">
      <w:pPr>
        <w:pStyle w:val="CommentText"/>
      </w:pPr>
      <w:r>
        <w:rPr>
          <w:rStyle w:val="CommentReference"/>
        </w:rPr>
        <w:annotationRef/>
      </w:r>
      <w:r>
        <w:t>A bit “robust”. I suspect that there may be cases in which this is not true.</w:t>
      </w:r>
    </w:p>
  </w:comment>
  <w:comment w:id="39" w:author="Charles Heazel" w:date="2020-03-17T14:29:00Z" w:initials="CH">
    <w:p w14:paraId="040737DE" w14:textId="4612603B" w:rsidR="00F31C37" w:rsidRDefault="00F31C37">
      <w:pPr>
        <w:pStyle w:val="CommentText"/>
      </w:pPr>
      <w:r>
        <w:rPr>
          <w:rStyle w:val="CommentReference"/>
        </w:rPr>
        <w:annotationRef/>
      </w:r>
      <w:r w:rsidR="00542AB8">
        <w:t>Re-written</w:t>
      </w:r>
    </w:p>
  </w:comment>
  <w:comment w:id="40" w:author="Carl Reed" w:date="2020-02-05T11:34:00Z" w:initials="CNR">
    <w:p w14:paraId="23F6F1C7" w14:textId="77777777" w:rsidR="00F31C37" w:rsidRDefault="00F31C37">
      <w:pPr>
        <w:pStyle w:val="CommentText"/>
      </w:pPr>
      <w:r>
        <w:rPr>
          <w:rStyle w:val="CommentReference"/>
        </w:rPr>
        <w:annotationRef/>
      </w:r>
      <w:proofErr w:type="gramStart"/>
      <w:r>
        <w:t>Is</w:t>
      </w:r>
      <w:proofErr w:type="gramEnd"/>
      <w:r>
        <w:t xml:space="preserve"> “collections” defined anywhere?</w:t>
      </w:r>
    </w:p>
  </w:comment>
  <w:comment w:id="41" w:author="Charles Heazel" w:date="2020-03-17T14:31:00Z" w:initials="CH">
    <w:p w14:paraId="53A626A0" w14:textId="30E401E2" w:rsidR="00F31C37" w:rsidRDefault="00F31C37">
      <w:pPr>
        <w:pStyle w:val="CommentText"/>
      </w:pPr>
      <w:r>
        <w:rPr>
          <w:rStyle w:val="CommentReference"/>
        </w:rPr>
        <w:annotationRef/>
      </w:r>
      <w:r w:rsidR="007165DE">
        <w:t>Addressed by previous comment resolution</w:t>
      </w:r>
    </w:p>
  </w:comment>
  <w:comment w:id="44" w:author="Carl Reed" w:date="2020-02-05T11:14:00Z" w:initials="CNR">
    <w:p w14:paraId="28249EF8" w14:textId="77777777" w:rsidR="00F31C37" w:rsidRDefault="00F31C37">
      <w:pPr>
        <w:pStyle w:val="CommentText"/>
      </w:pPr>
      <w:r>
        <w:rPr>
          <w:rStyle w:val="CommentReference"/>
        </w:rPr>
        <w:annotationRef/>
      </w:r>
      <w:r>
        <w:t>I am not quite sure what this means. I searched the Web. All the hits I reviewed had to do with the distribution of minerals, or finances, or economics, or social programs, or public safety. Nothing about the Web. S I think some sort of definition is required. The closes I could find was from Yale music library and had to do with copyright, sourcing, and so on.</w:t>
      </w:r>
    </w:p>
  </w:comment>
  <w:comment w:id="45" w:author="Charles Heazel" w:date="2020-03-17T14:31:00Z" w:initials="CH">
    <w:p w14:paraId="1FF35794" w14:textId="58146DE6" w:rsidR="00F31C37" w:rsidRDefault="00F31C37">
      <w:pPr>
        <w:pStyle w:val="CommentText"/>
      </w:pPr>
      <w:r>
        <w:rPr>
          <w:rStyle w:val="CommentReference"/>
        </w:rPr>
        <w:annotationRef/>
      </w:r>
      <w:r w:rsidR="007165DE">
        <w:t>Changed to “the hosted resources”</w:t>
      </w:r>
    </w:p>
  </w:comment>
  <w:comment w:id="47" w:author="Carl Reed" w:date="2020-02-05T11:14:00Z" w:initials="CNR">
    <w:p w14:paraId="5573872E" w14:textId="77777777" w:rsidR="00F31C37" w:rsidRDefault="00F31C37">
      <w:pPr>
        <w:pStyle w:val="CommentText"/>
      </w:pPr>
      <w:r>
        <w:rPr>
          <w:rStyle w:val="CommentReference"/>
        </w:rPr>
        <w:annotationRef/>
      </w:r>
      <w:r>
        <w:t>I know that this is not a standard yet – but hopefully will be later this year. I think putting “Draft” in the title is enough.</w:t>
      </w:r>
    </w:p>
  </w:comment>
  <w:comment w:id="57" w:author="Carl Reed" w:date="2020-02-05T11:14:00Z" w:initials="CNR">
    <w:p w14:paraId="4C15D550" w14:textId="77777777" w:rsidR="00F31C37" w:rsidRDefault="00F31C37">
      <w:pPr>
        <w:pStyle w:val="CommentText"/>
      </w:pPr>
      <w:r>
        <w:rPr>
          <w:rStyle w:val="CommentReference"/>
        </w:rPr>
        <w:annotationRef/>
      </w:r>
      <w:r>
        <w:t>Same comment as above.</w:t>
      </w:r>
    </w:p>
  </w:comment>
  <w:comment w:id="58" w:author="Charles Heazel" w:date="2020-03-17T14:33:00Z" w:initials="CH">
    <w:p w14:paraId="7CA54396" w14:textId="2B43D1F5" w:rsidR="00F31C37" w:rsidRDefault="00F31C37">
      <w:pPr>
        <w:pStyle w:val="CommentText"/>
      </w:pPr>
      <w:r>
        <w:rPr>
          <w:rStyle w:val="CommentReference"/>
        </w:rPr>
        <w:annotationRef/>
      </w:r>
      <w:r w:rsidR="007165DE">
        <w:t>Changed to “the hosted resources”</w:t>
      </w:r>
    </w:p>
  </w:comment>
  <w:comment w:id="62" w:author="Carl Reed" w:date="2020-02-05T11:14:00Z" w:initials="CNR">
    <w:p w14:paraId="6B1ED66A" w14:textId="77777777" w:rsidR="00F31C37" w:rsidRDefault="00F31C37">
      <w:pPr>
        <w:pStyle w:val="CommentText"/>
      </w:pPr>
      <w:r>
        <w:rPr>
          <w:rStyle w:val="CommentReference"/>
        </w:rPr>
        <w:annotationRef/>
      </w:r>
      <w:r>
        <w:t>Currently or in the future?</w:t>
      </w:r>
    </w:p>
  </w:comment>
  <w:comment w:id="63" w:author="Charles Heazel" w:date="2020-03-17T14:36:00Z" w:initials="CH">
    <w:p w14:paraId="19148357" w14:textId="77777777" w:rsidR="00F31C37" w:rsidRDefault="00F31C37">
      <w:pPr>
        <w:pStyle w:val="CommentText"/>
      </w:pPr>
      <w:r>
        <w:rPr>
          <w:rStyle w:val="CommentReference"/>
        </w:rPr>
        <w:annotationRef/>
      </w:r>
      <w:r>
        <w:t>Yes, both current and future OGC API standards</w:t>
      </w:r>
    </w:p>
  </w:comment>
  <w:comment w:id="68" w:author="Carl Reed" w:date="2020-02-05T11:14:00Z" w:initials="CNR">
    <w:p w14:paraId="42FF6A8F" w14:textId="77777777" w:rsidR="00F31C37" w:rsidRDefault="00F31C37">
      <w:pPr>
        <w:pStyle w:val="CommentText"/>
      </w:pPr>
      <w:r>
        <w:rPr>
          <w:rStyle w:val="CommentReference"/>
        </w:rPr>
        <w:annotationRef/>
      </w:r>
      <w:r>
        <w:t>Is something missing? These two seem to be floating with no context. Should they be moved below the net paragraph?</w:t>
      </w:r>
    </w:p>
  </w:comment>
  <w:comment w:id="69" w:author="Charles Heazel" w:date="2020-03-17T15:24:00Z" w:initials="CH">
    <w:p w14:paraId="7F7CEE22" w14:textId="21DE5DF3" w:rsidR="00F31C37" w:rsidRDefault="00F31C37">
      <w:pPr>
        <w:pStyle w:val="CommentText"/>
      </w:pPr>
      <w:r>
        <w:rPr>
          <w:rStyle w:val="CommentReference"/>
        </w:rPr>
        <w:annotationRef/>
      </w:r>
      <w:r>
        <w:t>Grouped under an “encodings” category</w:t>
      </w:r>
    </w:p>
  </w:comment>
  <w:comment w:id="71" w:author="Carl Reed" w:date="2020-02-05T11:14:00Z" w:initials="CNR">
    <w:p w14:paraId="5BA7D480" w14:textId="77777777" w:rsidR="00F31C37" w:rsidRDefault="00F31C37">
      <w:pPr>
        <w:pStyle w:val="CommentText"/>
      </w:pPr>
      <w:r>
        <w:rPr>
          <w:rStyle w:val="CommentReference"/>
        </w:rPr>
        <w:annotationRef/>
      </w:r>
      <w:proofErr w:type="gramStart"/>
      <w:r>
        <w:t>So</w:t>
      </w:r>
      <w:proofErr w:type="gramEnd"/>
      <w:r>
        <w:t xml:space="preserve"> I am assuming that – if resources are available – that encodings as defined in OGC standards such as Moving features, ARML, </w:t>
      </w:r>
      <w:proofErr w:type="spellStart"/>
      <w:r>
        <w:t>CityGML</w:t>
      </w:r>
      <w:proofErr w:type="spellEnd"/>
      <w:r>
        <w:t xml:space="preserve">, and </w:t>
      </w:r>
      <w:proofErr w:type="spellStart"/>
      <w:r>
        <w:t>InDoorGML</w:t>
      </w:r>
      <w:proofErr w:type="spellEnd"/>
      <w:r>
        <w:t xml:space="preserve"> (JSON versions) would fit this model?</w:t>
      </w:r>
    </w:p>
  </w:comment>
  <w:comment w:id="72" w:author="Charles Heazel" w:date="2020-03-17T15:25:00Z" w:initials="CH">
    <w:p w14:paraId="6AC70552" w14:textId="74EFDEC4" w:rsidR="00F31C37" w:rsidRDefault="00F31C37">
      <w:pPr>
        <w:pStyle w:val="CommentText"/>
      </w:pPr>
      <w:r>
        <w:rPr>
          <w:rStyle w:val="CommentReference"/>
        </w:rPr>
        <w:annotationRef/>
      </w:r>
      <w:r>
        <w:t xml:space="preserve">This is an open issue.  What is the scope of an </w:t>
      </w:r>
      <w:proofErr w:type="gramStart"/>
      <w:r>
        <w:t>encodings</w:t>
      </w:r>
      <w:proofErr w:type="gramEnd"/>
      <w:r>
        <w:t xml:space="preserve"> conformance class?  More to come.</w:t>
      </w:r>
    </w:p>
  </w:comment>
  <w:comment w:id="75" w:author="Carl Reed" w:date="2020-02-05T11:14:00Z" w:initials="CNR">
    <w:p w14:paraId="5090298F" w14:textId="77777777" w:rsidR="00F31C37" w:rsidRDefault="00F31C37">
      <w:pPr>
        <w:pStyle w:val="CommentText"/>
      </w:pPr>
      <w:r>
        <w:rPr>
          <w:rStyle w:val="CommentReference"/>
        </w:rPr>
        <w:annotationRef/>
      </w:r>
      <w:r>
        <w:t>A nit, but an implementation does not decide – the developer/implementation community decides.</w:t>
      </w:r>
    </w:p>
  </w:comment>
  <w:comment w:id="76" w:author="Charles Heazel" w:date="2020-03-17T15:27:00Z" w:initials="CH">
    <w:p w14:paraId="4E6862A2" w14:textId="4F5A01CE" w:rsidR="00F31C37" w:rsidRDefault="00F31C37">
      <w:pPr>
        <w:pStyle w:val="CommentText"/>
      </w:pPr>
      <w:r>
        <w:rPr>
          <w:rStyle w:val="CommentReference"/>
        </w:rPr>
        <w:annotationRef/>
      </w:r>
      <w:r>
        <w:t>Now it’s implem</w:t>
      </w:r>
      <w:r w:rsidR="007165DE">
        <w:t>en</w:t>
      </w:r>
      <w:r>
        <w:t>tor</w:t>
      </w:r>
    </w:p>
  </w:comment>
  <w:comment w:id="78" w:author="Carl Reed" w:date="2020-02-05T11:14:00Z" w:initials="CNR">
    <w:p w14:paraId="459744D7" w14:textId="77777777" w:rsidR="00F31C37" w:rsidRDefault="00F31C37">
      <w:pPr>
        <w:pStyle w:val="CommentText"/>
      </w:pPr>
      <w:r>
        <w:rPr>
          <w:rStyle w:val="CommentReference"/>
        </w:rPr>
        <w:annotationRef/>
      </w:r>
      <w:r>
        <w:t xml:space="preserve">Need to add 08-131r3 - </w:t>
      </w:r>
      <w:r w:rsidRPr="005D7DCF">
        <w:t>https://www.opengeospatial.org/standards/modularspec</w:t>
      </w:r>
    </w:p>
  </w:comment>
  <w:comment w:id="79" w:author="Charles Heazel" w:date="2020-03-17T15:27:00Z" w:initials="CH">
    <w:p w14:paraId="0EED14CA" w14:textId="1FAA7FAD" w:rsidR="00F31C37" w:rsidRDefault="00F31C37">
      <w:pPr>
        <w:pStyle w:val="CommentText"/>
      </w:pPr>
      <w:r>
        <w:rPr>
          <w:rStyle w:val="CommentReference"/>
        </w:rPr>
        <w:annotationRef/>
      </w:r>
      <w:r>
        <w:t>That has been a point of debate.  Do we have some guidance?</w:t>
      </w:r>
    </w:p>
  </w:comment>
  <w:comment w:id="80" w:author="Carl Reed" w:date="2020-02-05T11:14:00Z" w:initials="CNR">
    <w:p w14:paraId="5738C98A" w14:textId="77777777" w:rsidR="00F31C37" w:rsidRDefault="00F31C37">
      <w:pPr>
        <w:pStyle w:val="CommentText"/>
      </w:pPr>
      <w:r>
        <w:rPr>
          <w:rStyle w:val="CommentReference"/>
        </w:rPr>
        <w:annotationRef/>
      </w:r>
      <w:r>
        <w:t xml:space="preserve">These should not show up in the </w:t>
      </w:r>
      <w:proofErr w:type="spellStart"/>
      <w:r>
        <w:t>ToC</w:t>
      </w:r>
      <w:proofErr w:type="spellEnd"/>
      <w:r>
        <w:t>. May be a template problem. I sent email to Scott.</w:t>
      </w:r>
    </w:p>
  </w:comment>
  <w:comment w:id="81" w:author="Charles Heazel" w:date="2020-03-17T15:29:00Z" w:initials="CH">
    <w:p w14:paraId="3141E94F" w14:textId="6D8171EC" w:rsidR="00F31C37" w:rsidRDefault="00F31C37">
      <w:pPr>
        <w:pStyle w:val="CommentText"/>
      </w:pPr>
      <w:r>
        <w:rPr>
          <w:rStyle w:val="CommentReference"/>
        </w:rPr>
        <w:annotationRef/>
      </w:r>
      <w:r>
        <w:t xml:space="preserve">It is a template problem.  I’ll change these </w:t>
      </w:r>
      <w:proofErr w:type="spellStart"/>
      <w:r>
        <w:t>to</w:t>
      </w:r>
      <w:proofErr w:type="spellEnd"/>
      <w:r>
        <w:t xml:space="preserve"> bullets for now.</w:t>
      </w:r>
    </w:p>
  </w:comment>
  <w:comment w:id="82" w:author="Carl Reed" w:date="2020-02-05T11:14:00Z" w:initials="CNR">
    <w:p w14:paraId="3898A061" w14:textId="77777777" w:rsidR="00F31C37" w:rsidRDefault="00F31C37">
      <w:pPr>
        <w:pStyle w:val="CommentText"/>
      </w:pPr>
      <w:r>
        <w:rPr>
          <w:rStyle w:val="CommentReference"/>
        </w:rPr>
        <w:annotationRef/>
      </w:r>
      <w:r>
        <w:t>This is not exactly what is in 08-131r3. I would use the T&amp;D verbatim from the Mod Spec.</w:t>
      </w:r>
    </w:p>
    <w:p w14:paraId="524D7CA2" w14:textId="77777777" w:rsidR="00F31C37" w:rsidRDefault="00F31C37">
      <w:pPr>
        <w:pStyle w:val="CommentText"/>
      </w:pPr>
    </w:p>
    <w:p w14:paraId="01B33310" w14:textId="77777777" w:rsidR="00F31C37" w:rsidRDefault="00F31C37" w:rsidP="005D7DCF">
      <w:pPr>
        <w:pStyle w:val="Default"/>
      </w:pPr>
      <w:r>
        <w:t xml:space="preserve">The following is from Mod Spec. </w:t>
      </w:r>
    </w:p>
    <w:p w14:paraId="52BAA8FB" w14:textId="77777777" w:rsidR="00F31C37" w:rsidRDefault="00F31C37" w:rsidP="005D7DCF">
      <w:pPr>
        <w:pStyle w:val="Default"/>
      </w:pPr>
    </w:p>
    <w:p w14:paraId="5DF1798E" w14:textId="77777777" w:rsidR="00F31C37" w:rsidRDefault="00F31C37" w:rsidP="005D7DCF">
      <w:pPr>
        <w:pStyle w:val="Default"/>
        <w:rPr>
          <w:rFonts w:ascii="Times New Roman" w:hAnsi="Times New Roman" w:cs="Times New Roman"/>
          <w:sz w:val="23"/>
          <w:szCs w:val="23"/>
        </w:rPr>
      </w:pPr>
      <w:r>
        <w:rPr>
          <w:b/>
          <w:bCs/>
          <w:sz w:val="20"/>
          <w:szCs w:val="20"/>
        </w:rPr>
        <w:t xml:space="preserve">4.4 </w:t>
      </w:r>
      <w:r>
        <w:rPr>
          <w:rFonts w:ascii="Times New Roman" w:hAnsi="Times New Roman" w:cs="Times New Roman"/>
          <w:b/>
          <w:bCs/>
          <w:sz w:val="23"/>
          <w:szCs w:val="23"/>
        </w:rPr>
        <w:t xml:space="preserve">conformance test module </w:t>
      </w:r>
    </w:p>
    <w:p w14:paraId="13D11B4C" w14:textId="77777777" w:rsidR="00F31C37" w:rsidRDefault="00F31C37" w:rsidP="005D7DCF">
      <w:pPr>
        <w:pStyle w:val="Default"/>
        <w:rPr>
          <w:rFonts w:ascii="Times New Roman" w:hAnsi="Times New Roman" w:cs="Times New Roman"/>
          <w:sz w:val="23"/>
          <w:szCs w:val="23"/>
        </w:rPr>
      </w:pPr>
      <w:r>
        <w:rPr>
          <w:rFonts w:ascii="Times New Roman" w:hAnsi="Times New Roman" w:cs="Times New Roman"/>
          <w:sz w:val="23"/>
          <w:szCs w:val="23"/>
        </w:rPr>
        <w:t xml:space="preserve">set of related tests, all within a single </w:t>
      </w:r>
      <w:r>
        <w:rPr>
          <w:rFonts w:ascii="Times New Roman" w:hAnsi="Times New Roman" w:cs="Times New Roman"/>
          <w:b/>
          <w:bCs/>
          <w:sz w:val="23"/>
          <w:szCs w:val="23"/>
        </w:rPr>
        <w:t xml:space="preserve">conformance test class </w:t>
      </w:r>
    </w:p>
    <w:p w14:paraId="5810FCDD" w14:textId="77777777" w:rsidR="00F31C37" w:rsidRDefault="00F31C37" w:rsidP="005D7DCF">
      <w:pPr>
        <w:pStyle w:val="Default"/>
        <w:rPr>
          <w:rFonts w:ascii="Times New Roman" w:hAnsi="Times New Roman" w:cs="Times New Roman"/>
          <w:sz w:val="23"/>
          <w:szCs w:val="23"/>
        </w:rPr>
      </w:pPr>
      <w:r>
        <w:rPr>
          <w:rFonts w:ascii="Times New Roman" w:hAnsi="Times New Roman" w:cs="Times New Roman"/>
          <w:sz w:val="23"/>
          <w:szCs w:val="23"/>
        </w:rPr>
        <w:t xml:space="preserve">[ISO 19105] </w:t>
      </w:r>
    </w:p>
    <w:p w14:paraId="1EC1845A" w14:textId="77777777" w:rsidR="00F31C37" w:rsidRDefault="00F31C37" w:rsidP="005D7DCF">
      <w:pPr>
        <w:pStyle w:val="Default"/>
        <w:rPr>
          <w:rFonts w:ascii="Times New Roman" w:hAnsi="Times New Roman" w:cs="Times New Roman"/>
          <w:sz w:val="20"/>
          <w:szCs w:val="20"/>
        </w:rPr>
      </w:pPr>
      <w:r>
        <w:rPr>
          <w:rFonts w:ascii="Times New Roman" w:hAnsi="Times New Roman" w:cs="Times New Roman"/>
          <w:sz w:val="20"/>
          <w:szCs w:val="20"/>
        </w:rPr>
        <w:t xml:space="preserve">NOTE When no ambiguity, the word ―test‖ may be omitted. i.e. </w:t>
      </w:r>
      <w:r>
        <w:rPr>
          <w:rFonts w:ascii="Times New Roman" w:hAnsi="Times New Roman" w:cs="Times New Roman"/>
          <w:b/>
          <w:bCs/>
          <w:sz w:val="20"/>
          <w:szCs w:val="20"/>
        </w:rPr>
        <w:t xml:space="preserve">conformance test module </w:t>
      </w:r>
      <w:r>
        <w:rPr>
          <w:rFonts w:ascii="Times New Roman" w:hAnsi="Times New Roman" w:cs="Times New Roman"/>
          <w:sz w:val="20"/>
          <w:szCs w:val="20"/>
        </w:rPr>
        <w:t xml:space="preserve">is the same as </w:t>
      </w:r>
      <w:r>
        <w:rPr>
          <w:rFonts w:ascii="Times New Roman" w:hAnsi="Times New Roman" w:cs="Times New Roman"/>
          <w:b/>
          <w:bCs/>
          <w:sz w:val="20"/>
          <w:szCs w:val="20"/>
        </w:rPr>
        <w:t>conformance module</w:t>
      </w:r>
      <w:r>
        <w:rPr>
          <w:rFonts w:ascii="Times New Roman" w:hAnsi="Times New Roman" w:cs="Times New Roman"/>
          <w:sz w:val="20"/>
          <w:szCs w:val="20"/>
        </w:rPr>
        <w:t xml:space="preserve">. Conformance modules may be nested in a hierarchical way. </w:t>
      </w:r>
    </w:p>
    <w:p w14:paraId="00FF30EA" w14:textId="77777777" w:rsidR="00F31C37" w:rsidRDefault="00F31C37" w:rsidP="005D7DCF">
      <w:pPr>
        <w:pStyle w:val="Default"/>
        <w:rPr>
          <w:rFonts w:ascii="Times New Roman" w:hAnsi="Times New Roman" w:cs="Times New Roman"/>
          <w:sz w:val="20"/>
          <w:szCs w:val="20"/>
        </w:rPr>
      </w:pPr>
      <w:r>
        <w:rPr>
          <w:rFonts w:ascii="Times New Roman" w:hAnsi="Times New Roman" w:cs="Times New Roman"/>
          <w:sz w:val="20"/>
          <w:szCs w:val="20"/>
        </w:rPr>
        <w:t xml:space="preserve">This term and those associated to it are included here for consistency with ISO 19105. </w:t>
      </w:r>
    </w:p>
    <w:p w14:paraId="590427AB" w14:textId="77777777" w:rsidR="00F31C37" w:rsidRDefault="00F31C37" w:rsidP="005D7DCF">
      <w:pPr>
        <w:pStyle w:val="Default"/>
        <w:rPr>
          <w:rFonts w:ascii="Times New Roman" w:hAnsi="Times New Roman" w:cs="Times New Roman"/>
          <w:sz w:val="20"/>
          <w:szCs w:val="20"/>
        </w:rPr>
      </w:pPr>
    </w:p>
    <w:p w14:paraId="0F72C0D7" w14:textId="77777777" w:rsidR="00F31C37" w:rsidRDefault="00F31C37" w:rsidP="005D7DCF">
      <w:pPr>
        <w:pStyle w:val="Default"/>
        <w:rPr>
          <w:rFonts w:ascii="Times New Roman" w:hAnsi="Times New Roman" w:cs="Times New Roman"/>
          <w:sz w:val="23"/>
          <w:szCs w:val="23"/>
        </w:rPr>
      </w:pPr>
      <w:r>
        <w:rPr>
          <w:b/>
          <w:bCs/>
          <w:sz w:val="20"/>
          <w:szCs w:val="20"/>
        </w:rPr>
        <w:t xml:space="preserve">4.5 </w:t>
      </w:r>
      <w:r>
        <w:rPr>
          <w:rFonts w:ascii="Times New Roman" w:hAnsi="Times New Roman" w:cs="Times New Roman"/>
          <w:b/>
          <w:bCs/>
          <w:sz w:val="23"/>
          <w:szCs w:val="23"/>
        </w:rPr>
        <w:t xml:space="preserve">conformance test class; conformance test level </w:t>
      </w:r>
    </w:p>
    <w:p w14:paraId="405C9E65" w14:textId="77777777" w:rsidR="00F31C37" w:rsidRDefault="00F31C37" w:rsidP="005D7DCF">
      <w:pPr>
        <w:pStyle w:val="Default"/>
        <w:rPr>
          <w:rFonts w:ascii="Times New Roman" w:hAnsi="Times New Roman" w:cs="Times New Roman"/>
          <w:sz w:val="23"/>
          <w:szCs w:val="23"/>
        </w:rPr>
      </w:pPr>
    </w:p>
    <w:p w14:paraId="3C355B90" w14:textId="77777777" w:rsidR="00F31C37" w:rsidRDefault="00F31C37" w:rsidP="005D7DCF">
      <w:pPr>
        <w:pStyle w:val="Default"/>
        <w:rPr>
          <w:rFonts w:ascii="Times New Roman" w:hAnsi="Times New Roman" w:cs="Times New Roman"/>
          <w:sz w:val="23"/>
          <w:szCs w:val="23"/>
        </w:rPr>
      </w:pPr>
      <w:r>
        <w:rPr>
          <w:rFonts w:ascii="Times New Roman" w:hAnsi="Times New Roman" w:cs="Times New Roman"/>
          <w:sz w:val="23"/>
          <w:szCs w:val="23"/>
        </w:rPr>
        <w:t xml:space="preserve">set of </w:t>
      </w:r>
      <w:r>
        <w:rPr>
          <w:rFonts w:ascii="Times New Roman" w:hAnsi="Times New Roman" w:cs="Times New Roman"/>
          <w:b/>
          <w:bCs/>
          <w:sz w:val="23"/>
          <w:szCs w:val="23"/>
        </w:rPr>
        <w:t xml:space="preserve">conformance test modules </w:t>
      </w:r>
      <w:r>
        <w:rPr>
          <w:rFonts w:ascii="Times New Roman" w:hAnsi="Times New Roman" w:cs="Times New Roman"/>
          <w:sz w:val="23"/>
          <w:szCs w:val="23"/>
        </w:rPr>
        <w:t xml:space="preserve">that must be applied to receive a single </w:t>
      </w:r>
      <w:r>
        <w:rPr>
          <w:rFonts w:ascii="Times New Roman" w:hAnsi="Times New Roman" w:cs="Times New Roman"/>
          <w:b/>
          <w:bCs/>
          <w:sz w:val="23"/>
          <w:szCs w:val="23"/>
        </w:rPr>
        <w:t xml:space="preserve">certificate of conformance </w:t>
      </w:r>
    </w:p>
    <w:p w14:paraId="6606791A" w14:textId="77777777" w:rsidR="00F31C37" w:rsidRDefault="00F31C37" w:rsidP="005D7DCF">
      <w:pPr>
        <w:pStyle w:val="CommentText"/>
      </w:pPr>
      <w:r>
        <w:rPr>
          <w:rFonts w:ascii="Times New Roman" w:hAnsi="Times New Roman" w:cs="Times New Roman"/>
        </w:rPr>
        <w:t xml:space="preserve">NOTE When no ambiguity is possible, the word ―test‖ may be left out, so </w:t>
      </w:r>
      <w:r>
        <w:rPr>
          <w:rFonts w:ascii="Times New Roman" w:hAnsi="Times New Roman" w:cs="Times New Roman"/>
          <w:b/>
          <w:bCs/>
        </w:rPr>
        <w:t xml:space="preserve">conformance test class </w:t>
      </w:r>
      <w:r>
        <w:rPr>
          <w:rFonts w:ascii="Times New Roman" w:hAnsi="Times New Roman" w:cs="Times New Roman"/>
        </w:rPr>
        <w:t xml:space="preserve">maybe called a </w:t>
      </w:r>
      <w:r>
        <w:rPr>
          <w:rFonts w:ascii="Times New Roman" w:hAnsi="Times New Roman" w:cs="Times New Roman"/>
          <w:b/>
          <w:bCs/>
        </w:rPr>
        <w:t>conformance class</w:t>
      </w:r>
      <w:r>
        <w:rPr>
          <w:rFonts w:ascii="Times New Roman" w:hAnsi="Times New Roman" w:cs="Times New Roman"/>
        </w:rPr>
        <w:t>.</w:t>
      </w:r>
    </w:p>
  </w:comment>
  <w:comment w:id="83" w:author="Charles Heazel" w:date="2020-03-24T17:16:00Z" w:initials="CH">
    <w:p w14:paraId="4B041CCB" w14:textId="11256377" w:rsidR="007165DE" w:rsidRDefault="007165DE">
      <w:pPr>
        <w:pStyle w:val="CommentText"/>
      </w:pPr>
      <w:r>
        <w:rPr>
          <w:rStyle w:val="CommentReference"/>
        </w:rPr>
        <w:annotationRef/>
      </w:r>
      <w:r>
        <w:t>Change applied</w:t>
      </w:r>
    </w:p>
  </w:comment>
  <w:comment w:id="136" w:author="Carl Reed" w:date="2020-02-05T11:14:00Z" w:initials="CNR">
    <w:p w14:paraId="2160D9D3" w14:textId="77777777" w:rsidR="00F31C37" w:rsidRDefault="00F31C37">
      <w:pPr>
        <w:pStyle w:val="CommentText"/>
      </w:pPr>
      <w:r>
        <w:rPr>
          <w:rStyle w:val="CommentReference"/>
        </w:rPr>
        <w:annotationRef/>
      </w:r>
      <w:r w:rsidRPr="009007E1">
        <w:t>https://swagger.io/specification/#serverObject</w:t>
      </w:r>
    </w:p>
  </w:comment>
  <w:comment w:id="137" w:author="Charles Heazel" w:date="2020-03-24T17:17:00Z" w:initials="CH">
    <w:p w14:paraId="62657C7C" w14:textId="7E278A34" w:rsidR="007165DE" w:rsidRDefault="007165DE">
      <w:pPr>
        <w:pStyle w:val="CommentText"/>
      </w:pPr>
      <w:r>
        <w:rPr>
          <w:rStyle w:val="CommentReference"/>
        </w:rPr>
        <w:annotationRef/>
      </w:r>
      <w:r>
        <w:t xml:space="preserve">Note that Swagger is </w:t>
      </w:r>
      <w:proofErr w:type="spellStart"/>
      <w:r>
        <w:t>OpenAPI</w:t>
      </w:r>
      <w:proofErr w:type="spellEnd"/>
      <w:r>
        <w:t xml:space="preserve"> 2.0. The current version is 3.0.  If we do put a link here, it should be to the current version. However, I don’t think that will be necessary. </w:t>
      </w:r>
    </w:p>
  </w:comment>
  <w:comment w:id="146" w:author="Carl Reed" w:date="2020-02-05T11:14:00Z" w:initials="CNR">
    <w:p w14:paraId="1B914567" w14:textId="77777777" w:rsidR="00F31C37" w:rsidRDefault="00F31C37">
      <w:pPr>
        <w:pStyle w:val="CommentText"/>
      </w:pPr>
      <w:r>
        <w:rPr>
          <w:rStyle w:val="CommentReference"/>
        </w:rPr>
        <w:annotationRef/>
      </w:r>
      <w:r>
        <w:t>I think I know what this means but . . .</w:t>
      </w:r>
    </w:p>
  </w:comment>
  <w:comment w:id="147" w:author="Charles Heazel" w:date="2020-03-18T16:25:00Z" w:initials="CH">
    <w:p w14:paraId="0D62A978" w14:textId="0A9639C2" w:rsidR="00F31C37" w:rsidRDefault="00F31C37">
      <w:pPr>
        <w:pStyle w:val="CommentText"/>
      </w:pPr>
      <w:r>
        <w:rPr>
          <w:rStyle w:val="CommentReference"/>
        </w:rPr>
        <w:annotationRef/>
      </w:r>
      <w:r>
        <w:t xml:space="preserve">The Path in </w:t>
      </w:r>
      <w:proofErr w:type="spellStart"/>
      <w:r>
        <w:t>OpenAPI</w:t>
      </w:r>
      <w:proofErr w:type="spellEnd"/>
      <w:r>
        <w:t xml:space="preserve"> section was moved to the </w:t>
      </w:r>
      <w:proofErr w:type="spellStart"/>
      <w:r>
        <w:t>OpenAPI</w:t>
      </w:r>
      <w:proofErr w:type="spellEnd"/>
      <w:r>
        <w:t xml:space="preserve"> Requirements Class section and re-written.</w:t>
      </w:r>
    </w:p>
  </w:comment>
  <w:comment w:id="149" w:author="Carl Reed" w:date="2020-02-05T11:14:00Z" w:initials="CNR">
    <w:p w14:paraId="2F203A6A" w14:textId="77777777" w:rsidR="00F31C37" w:rsidRDefault="00F31C37" w:rsidP="009007E1">
      <w:pPr>
        <w:pStyle w:val="Default"/>
      </w:pPr>
      <w:r>
        <w:rPr>
          <w:rStyle w:val="CommentReference"/>
        </w:rPr>
        <w:annotationRef/>
      </w:r>
    </w:p>
    <w:p w14:paraId="026DBE9E" w14:textId="77777777" w:rsidR="00F31C37" w:rsidRPr="00156B26" w:rsidRDefault="00F31C37" w:rsidP="00156B26">
      <w:pPr>
        <w:pStyle w:val="Default"/>
        <w:spacing w:after="160"/>
        <w:jc w:val="center"/>
        <w:rPr>
          <w:sz w:val="32"/>
          <w:szCs w:val="32"/>
        </w:rPr>
      </w:pPr>
      <w:r>
        <w:t xml:space="preserve"> </w:t>
      </w:r>
      <w:r>
        <w:rPr>
          <w:sz w:val="32"/>
          <w:szCs w:val="32"/>
        </w:rPr>
        <w:t xml:space="preserve">Introduction to OGC Web Services - </w:t>
      </w:r>
      <w:r>
        <w:rPr>
          <w:sz w:val="23"/>
          <w:szCs w:val="23"/>
        </w:rPr>
        <w:t>An OGC</w:t>
      </w:r>
      <w:r>
        <w:rPr>
          <w:position w:val="10"/>
          <w:sz w:val="23"/>
          <w:szCs w:val="23"/>
          <w:vertAlign w:val="superscript"/>
        </w:rPr>
        <w:t xml:space="preserve">® </w:t>
      </w:r>
      <w:r>
        <w:rPr>
          <w:sz w:val="23"/>
          <w:szCs w:val="23"/>
        </w:rPr>
        <w:t>White Paper. Doyle and Reed</w:t>
      </w:r>
    </w:p>
    <w:p w14:paraId="4736592A" w14:textId="77777777" w:rsidR="00F31C37" w:rsidRDefault="00F31C37" w:rsidP="009007E1">
      <w:pPr>
        <w:pStyle w:val="CommentText"/>
      </w:pPr>
      <w:r>
        <w:t xml:space="preserve">May 30, 2001 </w:t>
      </w:r>
    </w:p>
  </w:comment>
  <w:comment w:id="150" w:author="Charles Heazel" w:date="2020-03-18T16:34:00Z" w:initials="CH">
    <w:p w14:paraId="7E52DC61" w14:textId="48688747" w:rsidR="00F31C37" w:rsidRDefault="00F31C37">
      <w:pPr>
        <w:pStyle w:val="CommentText"/>
      </w:pPr>
      <w:r>
        <w:rPr>
          <w:rStyle w:val="CommentReference"/>
        </w:rPr>
        <w:annotationRef/>
      </w:r>
      <w:r>
        <w:t xml:space="preserve">Web Map Server Interface Specification V 0.9.9 dated January, 1999.  </w:t>
      </w:r>
    </w:p>
  </w:comment>
  <w:comment w:id="153" w:author="Carl Reed" w:date="2020-02-05T11:14:00Z" w:initials="CNR">
    <w:p w14:paraId="0B0768B8" w14:textId="77777777" w:rsidR="00F31C37" w:rsidRDefault="00F31C37">
      <w:pPr>
        <w:pStyle w:val="CommentText"/>
      </w:pPr>
      <w:r>
        <w:rPr>
          <w:rStyle w:val="CommentReference"/>
        </w:rPr>
        <w:annotationRef/>
      </w:r>
      <w:r>
        <w:t xml:space="preserve">Sometimes </w:t>
      </w:r>
      <w:r>
        <w:sym w:font="Wingdings" w:char="F04A"/>
      </w:r>
      <w:r>
        <w:t xml:space="preserve"> Right tool for the job. RPC based APIs are still very strong in the market place. For example, Finagle is an extensible RPC system for the JVM, used to construct high-concurrency servers. Finagle implements uniform client and server APIs for several protocols, and is designed for high performance and concurrency. Implemented and used by many “modern” web centric companies such as Tumblr and Twitter.</w:t>
      </w:r>
    </w:p>
  </w:comment>
  <w:comment w:id="154" w:author="Charles Heazel" w:date="2020-03-18T16:30:00Z" w:initials="CH">
    <w:p w14:paraId="6B2819DF" w14:textId="463BC71F" w:rsidR="00F31C37" w:rsidRDefault="00F31C37">
      <w:pPr>
        <w:pStyle w:val="CommentText"/>
      </w:pPr>
      <w:r>
        <w:rPr>
          <w:rStyle w:val="CommentReference"/>
        </w:rPr>
        <w:annotationRef/>
      </w:r>
      <w:r>
        <w:t>Changed “have begun to replace” to “provide an alternative to”</w:t>
      </w:r>
    </w:p>
  </w:comment>
  <w:comment w:id="164" w:author="Carl Reed" w:date="2020-02-05T11:14:00Z" w:initials="CNR">
    <w:p w14:paraId="364917C3" w14:textId="77777777" w:rsidR="00F31C37" w:rsidRDefault="00F31C37">
      <w:pPr>
        <w:pStyle w:val="CommentText"/>
      </w:pPr>
      <w:r>
        <w:rPr>
          <w:rStyle w:val="CommentReference"/>
        </w:rPr>
        <w:annotationRef/>
      </w:r>
      <w:r>
        <w:t xml:space="preserve">Perhaps a bit too strong as originally worded. </w:t>
      </w:r>
    </w:p>
  </w:comment>
  <w:comment w:id="165" w:author="Charles Heazel" w:date="2020-03-18T16:56:00Z" w:initials="CH">
    <w:p w14:paraId="433ABDCD" w14:textId="4F55DDA9" w:rsidR="00F31C37" w:rsidRDefault="00F31C37">
      <w:pPr>
        <w:pStyle w:val="CommentText"/>
      </w:pPr>
      <w:r>
        <w:rPr>
          <w:rStyle w:val="CommentReference"/>
        </w:rPr>
        <w:annotationRef/>
      </w:r>
      <w:r>
        <w:t>Agree</w:t>
      </w:r>
    </w:p>
  </w:comment>
  <w:comment w:id="172" w:author="Carl Reed" w:date="2020-02-05T11:14:00Z" w:initials="CNR">
    <w:p w14:paraId="2D21612B" w14:textId="77777777" w:rsidR="00F31C37" w:rsidRDefault="00F31C37">
      <w:pPr>
        <w:pStyle w:val="CommentText"/>
      </w:pPr>
      <w:r>
        <w:rPr>
          <w:rStyle w:val="CommentReference"/>
        </w:rPr>
        <w:annotationRef/>
      </w:r>
      <w:r>
        <w:t xml:space="preserve">Could have trademark issues here. </w:t>
      </w:r>
      <w:proofErr w:type="spellStart"/>
      <w:r>
        <w:t>Oralce</w:t>
      </w:r>
      <w:proofErr w:type="spellEnd"/>
      <w:r>
        <w:t xml:space="preserve"> has a Spatial API and there is another company with a registered </w:t>
      </w:r>
      <w:proofErr w:type="spellStart"/>
      <w:r>
        <w:t>GeoSpatial</w:t>
      </w:r>
      <w:proofErr w:type="spellEnd"/>
      <w:r>
        <w:t xml:space="preserve"> API product name. I would suggest using “spatially enabled API” or some such.</w:t>
      </w:r>
    </w:p>
  </w:comment>
  <w:comment w:id="173" w:author="Charles Heazel" w:date="2020-03-18T16:55:00Z" w:initials="CH">
    <w:p w14:paraId="44347668" w14:textId="3978C53E" w:rsidR="00F31C37" w:rsidRDefault="00F31C37">
      <w:pPr>
        <w:pStyle w:val="CommentText"/>
      </w:pPr>
      <w:r>
        <w:rPr>
          <w:rStyle w:val="CommentReference"/>
        </w:rPr>
        <w:annotationRef/>
      </w:r>
      <w:r>
        <w:t>Now “build an API for spatial resources”</w:t>
      </w:r>
    </w:p>
  </w:comment>
  <w:comment w:id="174" w:author="Carl Reed" w:date="2020-02-05T11:14:00Z" w:initials="CNR">
    <w:p w14:paraId="7499737A" w14:textId="77777777" w:rsidR="00F31C37" w:rsidRDefault="00F31C37">
      <w:pPr>
        <w:pStyle w:val="CommentText"/>
      </w:pPr>
      <w:r>
        <w:rPr>
          <w:rStyle w:val="CommentReference"/>
        </w:rPr>
        <w:annotationRef/>
      </w:r>
      <w:r>
        <w:t xml:space="preserve">Who? </w:t>
      </w:r>
    </w:p>
  </w:comment>
  <w:comment w:id="175" w:author="Charles Heazel" w:date="2020-03-18T16:56:00Z" w:initials="CH">
    <w:p w14:paraId="69339CC9" w14:textId="4F030DF1" w:rsidR="00F31C37" w:rsidRDefault="00F31C37">
      <w:pPr>
        <w:pStyle w:val="CommentText"/>
      </w:pPr>
      <w:r>
        <w:rPr>
          <w:rStyle w:val="CommentReference"/>
        </w:rPr>
        <w:annotationRef/>
      </w:r>
      <w:r>
        <w:t>Removed assertion</w:t>
      </w:r>
    </w:p>
  </w:comment>
  <w:comment w:id="182" w:author="Carl Reed" w:date="2020-02-05T11:14:00Z" w:initials="CNR">
    <w:p w14:paraId="3DF00CC0" w14:textId="77777777" w:rsidR="00F31C37" w:rsidRDefault="00F31C37">
      <w:pPr>
        <w:pStyle w:val="CommentText"/>
      </w:pPr>
      <w:r>
        <w:rPr>
          <w:rStyle w:val="CommentReference"/>
        </w:rPr>
        <w:annotationRef/>
      </w:r>
      <w:r>
        <w:t>Is this another sub-clause?</w:t>
      </w:r>
    </w:p>
  </w:comment>
  <w:comment w:id="183" w:author="Charles Heazel" w:date="2020-03-19T11:38:00Z" w:initials="CH">
    <w:p w14:paraId="740057B6" w14:textId="39BA4018" w:rsidR="00F31C37" w:rsidRDefault="00F31C37">
      <w:pPr>
        <w:pStyle w:val="CommentText"/>
      </w:pPr>
      <w:r>
        <w:rPr>
          <w:rStyle w:val="CommentReference"/>
        </w:rPr>
        <w:annotationRef/>
      </w:r>
      <w:r>
        <w:t>It is now. And re-written</w:t>
      </w:r>
    </w:p>
  </w:comment>
  <w:comment w:id="198" w:author="Carl Reed" w:date="2020-02-05T11:14:00Z" w:initials="CNR">
    <w:p w14:paraId="3D25FE49" w14:textId="77777777" w:rsidR="00F31C37" w:rsidRDefault="00F31C37">
      <w:pPr>
        <w:pStyle w:val="CommentText"/>
      </w:pPr>
      <w:r>
        <w:rPr>
          <w:rStyle w:val="CommentReference"/>
        </w:rPr>
        <w:annotationRef/>
      </w:r>
      <w:r>
        <w:t xml:space="preserve">Is there an assumption that the developer does or does not need to know about CRS, </w:t>
      </w:r>
      <w:proofErr w:type="spellStart"/>
      <w:r>
        <w:t>rangesets</w:t>
      </w:r>
      <w:proofErr w:type="spellEnd"/>
      <w:r>
        <w:t>, topology or other characteristics of spatial data and services related to specific OGC APIs??</w:t>
      </w:r>
    </w:p>
  </w:comment>
  <w:comment w:id="199" w:author="Charles Heazel" w:date="2020-03-19T11:35:00Z" w:initials="CH">
    <w:p w14:paraId="28A13BE3" w14:textId="7496AC00" w:rsidR="00F31C37" w:rsidRDefault="00F31C37">
      <w:pPr>
        <w:pStyle w:val="CommentText"/>
      </w:pPr>
      <w:r>
        <w:rPr>
          <w:rStyle w:val="CommentReference"/>
        </w:rPr>
        <w:annotationRef/>
      </w:r>
      <w:proofErr w:type="gramStart"/>
      <w:r>
        <w:t>Unfortunately</w:t>
      </w:r>
      <w:proofErr w:type="gramEnd"/>
      <w:r>
        <w:t xml:space="preserve"> I have found many developers who use our standards and do not know what a CRS is or why it is important.  </w:t>
      </w:r>
    </w:p>
  </w:comment>
  <w:comment w:id="204" w:author="Carl Reed" w:date="2020-02-05T11:14:00Z" w:initials="CNR">
    <w:p w14:paraId="75991CDE" w14:textId="77777777" w:rsidR="00F31C37" w:rsidRDefault="00F31C37">
      <w:pPr>
        <w:pStyle w:val="CommentText"/>
      </w:pPr>
      <w:r>
        <w:rPr>
          <w:rStyle w:val="CommentReference"/>
        </w:rPr>
        <w:annotationRef/>
      </w:r>
      <w:r>
        <w:t>What does “this” refer to?</w:t>
      </w:r>
    </w:p>
  </w:comment>
  <w:comment w:id="205" w:author="Charles Heazel" w:date="2020-03-19T11:40:00Z" w:initials="CH">
    <w:p w14:paraId="6EEA50DF" w14:textId="36F02F65" w:rsidR="00F31C37" w:rsidRDefault="00F31C37">
      <w:pPr>
        <w:pStyle w:val="CommentText"/>
      </w:pPr>
      <w:r>
        <w:rPr>
          <w:rStyle w:val="CommentReference"/>
        </w:rPr>
        <w:annotationRef/>
      </w:r>
      <w:r>
        <w:t>Should have been rendered as a note.  A topic for discussion, not a part of the spec.</w:t>
      </w:r>
    </w:p>
  </w:comment>
  <w:comment w:id="208" w:author="Carl Reed" w:date="2020-02-05T11:14:00Z" w:initials="CNR">
    <w:p w14:paraId="0DF57580" w14:textId="77777777" w:rsidR="00F31C37" w:rsidRDefault="00F31C37">
      <w:pPr>
        <w:pStyle w:val="CommentText"/>
      </w:pPr>
      <w:r>
        <w:rPr>
          <w:rStyle w:val="CommentReference"/>
        </w:rPr>
        <w:annotationRef/>
      </w:r>
      <w:r>
        <w:t>Should this be singular? GeoJSON is only one encoding.</w:t>
      </w:r>
    </w:p>
  </w:comment>
  <w:comment w:id="209" w:author="Charles Heazel" w:date="2020-03-19T11:42:00Z" w:initials="CH">
    <w:p w14:paraId="375719DF" w14:textId="5F20B7AF" w:rsidR="00F31C37" w:rsidRDefault="00F31C37">
      <w:pPr>
        <w:pStyle w:val="CommentText"/>
      </w:pPr>
      <w:r>
        <w:rPr>
          <w:rStyle w:val="CommentReference"/>
        </w:rPr>
        <w:annotationRef/>
      </w:r>
      <w:r>
        <w:t xml:space="preserve">Removed </w:t>
      </w:r>
      <w:proofErr w:type="spellStart"/>
      <w:r>
        <w:t>GeoJSON</w:t>
      </w:r>
      <w:proofErr w:type="spellEnd"/>
      <w:r>
        <w:t xml:space="preserve"> example. I expect there to be more than one.</w:t>
      </w:r>
    </w:p>
  </w:comment>
  <w:comment w:id="203" w:author="Charles Heazel" w:date="2020-03-23T13:38:00Z" w:initials="CH">
    <w:p w14:paraId="7205F1D7" w14:textId="6506AAE7" w:rsidR="00F31C37" w:rsidRDefault="00F31C37">
      <w:pPr>
        <w:pStyle w:val="CommentText"/>
      </w:pPr>
      <w:r>
        <w:rPr>
          <w:rStyle w:val="CommentReference"/>
        </w:rPr>
        <w:annotationRef/>
      </w:r>
      <w:r>
        <w:t xml:space="preserve">Re-written. </w:t>
      </w:r>
    </w:p>
  </w:comment>
  <w:comment w:id="216" w:author="Charles Heazel" w:date="2020-03-19T11:49:00Z" w:initials="CH">
    <w:p w14:paraId="19EB7098" w14:textId="5C39E04D" w:rsidR="00F31C37" w:rsidRDefault="00F31C37">
      <w:pPr>
        <w:pStyle w:val="CommentText"/>
      </w:pPr>
      <w:r>
        <w:rPr>
          <w:rStyle w:val="CommentReference"/>
        </w:rPr>
        <w:annotationRef/>
      </w:r>
      <w:r>
        <w:t>Moved to the encodings section.</w:t>
      </w:r>
    </w:p>
  </w:comment>
  <w:comment w:id="240" w:author="Carl Reed" w:date="2020-02-05T11:14:00Z" w:initials="CNR">
    <w:p w14:paraId="1CA964ED" w14:textId="77777777" w:rsidR="00F31C37" w:rsidRDefault="00F31C37">
      <w:pPr>
        <w:pStyle w:val="CommentText"/>
      </w:pPr>
      <w:r>
        <w:rPr>
          <w:rStyle w:val="CommentReference"/>
        </w:rPr>
        <w:annotationRef/>
      </w:r>
      <w:r>
        <w:t xml:space="preserve">Need to make </w:t>
      </w:r>
      <w:proofErr w:type="spellStart"/>
      <w:r>
        <w:t>suer</w:t>
      </w:r>
      <w:proofErr w:type="spellEnd"/>
      <w:r>
        <w:t xml:space="preserve"> that user viz developer landing pages do not get conflated.</w:t>
      </w:r>
    </w:p>
  </w:comment>
  <w:comment w:id="241" w:author="Charles Heazel" w:date="2020-03-24T17:21:00Z" w:initials="CH">
    <w:p w14:paraId="47A2B942" w14:textId="3E42A99C" w:rsidR="007165DE" w:rsidRDefault="007165DE">
      <w:pPr>
        <w:pStyle w:val="CommentText"/>
      </w:pPr>
      <w:r>
        <w:rPr>
          <w:rStyle w:val="CommentReference"/>
        </w:rPr>
        <w:annotationRef/>
      </w:r>
      <w:r w:rsidR="0074282E">
        <w:t>I think we have this covered.</w:t>
      </w:r>
    </w:p>
  </w:comment>
  <w:comment w:id="251" w:author="Carl Reed" w:date="2020-02-05T11:14:00Z" w:initials="CNR">
    <w:p w14:paraId="29919F22" w14:textId="77777777" w:rsidR="00F31C37" w:rsidRDefault="00F31C37">
      <w:pPr>
        <w:pStyle w:val="CommentText"/>
      </w:pPr>
      <w:r>
        <w:rPr>
          <w:rStyle w:val="CommentReference"/>
        </w:rPr>
        <w:annotationRef/>
      </w:r>
      <w:r>
        <w:t>Now this is where I do get a bit confused. I am assuming that this is the path the API landing page (for developers) and not a marketing landing page or a “</w:t>
      </w:r>
      <w:proofErr w:type="spellStart"/>
      <w:r>
        <w:t>landin</w:t>
      </w:r>
      <w:proofErr w:type="spellEnd"/>
      <w:r>
        <w:t xml:space="preserve"> page” such as what we usually think of as a home page or some resource access page – such as on the </w:t>
      </w:r>
      <w:proofErr w:type="spellStart"/>
      <w:r>
        <w:t>NRCan</w:t>
      </w:r>
      <w:proofErr w:type="spellEnd"/>
      <w:r>
        <w:t xml:space="preserve"> website.</w:t>
      </w:r>
    </w:p>
  </w:comment>
  <w:comment w:id="252" w:author="Charles Heazel" w:date="2020-03-19T14:13:00Z" w:initials="CH">
    <w:p w14:paraId="0F3D0DE4" w14:textId="16434E44" w:rsidR="00F31C37" w:rsidRDefault="00F31C37">
      <w:pPr>
        <w:pStyle w:val="CommentText"/>
      </w:pPr>
      <w:r>
        <w:rPr>
          <w:rStyle w:val="CommentReference"/>
        </w:rPr>
        <w:annotationRef/>
      </w:r>
      <w:r>
        <w:t xml:space="preserve">All of the above.  This is where the API starts. Everything you need to know about the API is here, regardless of your role.  </w:t>
      </w:r>
    </w:p>
  </w:comment>
  <w:comment w:id="253" w:author="Carl Reed" w:date="2020-02-05T11:14:00Z" w:initials="CNR">
    <w:p w14:paraId="52929652" w14:textId="77777777" w:rsidR="00F31C37" w:rsidRDefault="00F31C37">
      <w:pPr>
        <w:pStyle w:val="CommentText"/>
      </w:pPr>
      <w:r>
        <w:rPr>
          <w:rStyle w:val="CommentReference"/>
        </w:rPr>
        <w:annotationRef/>
      </w:r>
      <w:r>
        <w:t>Sometimes “landing page” sometimes “Landing Page”, sometimes “</w:t>
      </w:r>
      <w:proofErr w:type="spellStart"/>
      <w:r>
        <w:t>landpage</w:t>
      </w:r>
      <w:proofErr w:type="spellEnd"/>
      <w:r>
        <w:t xml:space="preserve">”. </w:t>
      </w:r>
    </w:p>
  </w:comment>
  <w:comment w:id="254" w:author="Charles Heazel" w:date="2020-03-19T14:16:00Z" w:initials="CH">
    <w:p w14:paraId="2F1E3AB4" w14:textId="44EF6BA1" w:rsidR="00F31C37" w:rsidRDefault="00F31C37">
      <w:pPr>
        <w:pStyle w:val="CommentText"/>
      </w:pPr>
      <w:r>
        <w:rPr>
          <w:rStyle w:val="CommentReference"/>
        </w:rPr>
        <w:annotationRef/>
      </w:r>
      <w:r>
        <w:t>Will standardize the capitalization.</w:t>
      </w:r>
    </w:p>
  </w:comment>
  <w:comment w:id="255" w:author="Carl Reed" w:date="2020-02-05T11:14:00Z" w:initials="CNR">
    <w:p w14:paraId="5C9D9FC1" w14:textId="77777777" w:rsidR="00F31C37" w:rsidRDefault="00F31C37">
      <w:pPr>
        <w:pStyle w:val="CommentText"/>
      </w:pPr>
      <w:r>
        <w:rPr>
          <w:rStyle w:val="CommentReference"/>
        </w:rPr>
        <w:annotationRef/>
      </w:r>
      <w:r>
        <w:t xml:space="preserve">Wouldn’t “developer” be a better word? “User” to me connotes, well, a user like me that visits an </w:t>
      </w:r>
      <w:proofErr w:type="spellStart"/>
      <w:r>
        <w:t>NRCan</w:t>
      </w:r>
      <w:proofErr w:type="spellEnd"/>
      <w:r>
        <w:t xml:space="preserve"> page and clicks on a link to display a map. As that type of user, I am not interested any “hidden” APIs. Also, my landing page is the </w:t>
      </w:r>
      <w:proofErr w:type="spellStart"/>
      <w:r>
        <w:t>NRCan</w:t>
      </w:r>
      <w:proofErr w:type="spellEnd"/>
      <w:r>
        <w:t xml:space="preserve"> web site and not the API developer page.</w:t>
      </w:r>
    </w:p>
  </w:comment>
  <w:comment w:id="256" w:author="Charles Heazel" w:date="2020-03-19T14:14:00Z" w:initials="CH">
    <w:p w14:paraId="303333A0" w14:textId="42E717D7" w:rsidR="00F31C37" w:rsidRDefault="00F31C37">
      <w:pPr>
        <w:pStyle w:val="CommentText"/>
      </w:pPr>
      <w:r>
        <w:rPr>
          <w:rStyle w:val="CommentReference"/>
        </w:rPr>
        <w:annotationRef/>
      </w:r>
      <w:r>
        <w:t>Changed to client.</w:t>
      </w:r>
    </w:p>
  </w:comment>
  <w:comment w:id="261" w:author="Carl Reed" w:date="2020-02-05T11:14:00Z" w:initials="CNR">
    <w:p w14:paraId="26069265" w14:textId="77777777" w:rsidR="00F31C37" w:rsidRDefault="00F31C37">
      <w:pPr>
        <w:pStyle w:val="CommentText"/>
      </w:pPr>
      <w:r>
        <w:rPr>
          <w:rStyle w:val="CommentReference"/>
        </w:rPr>
        <w:annotationRef/>
      </w:r>
      <w:proofErr w:type="spellStart"/>
      <w:r>
        <w:t>landingPage.json</w:t>
      </w:r>
      <w:proofErr w:type="spellEnd"/>
      <w:r>
        <w:t xml:space="preserve"> is used above. Both resolve to the same json. Perhaps should be consistent.</w:t>
      </w:r>
    </w:p>
  </w:comment>
  <w:comment w:id="262" w:author="Charles Heazel" w:date="2020-03-19T14:19:00Z" w:initials="CH">
    <w:p w14:paraId="3000DC40" w14:textId="35E1528C" w:rsidR="00F31C37" w:rsidRDefault="00F31C37">
      <w:pPr>
        <w:pStyle w:val="CommentText"/>
      </w:pPr>
      <w:r>
        <w:rPr>
          <w:rStyle w:val="CommentReference"/>
        </w:rPr>
        <w:annotationRef/>
      </w:r>
      <w:r>
        <w:t xml:space="preserve">Changed this to Json schema.  Added </w:t>
      </w:r>
      <w:proofErr w:type="spellStart"/>
      <w:r>
        <w:t>landingPage.json</w:t>
      </w:r>
      <w:proofErr w:type="spellEnd"/>
      <w:r>
        <w:t xml:space="preserve"> as a title over the included </w:t>
      </w:r>
      <w:proofErr w:type="gramStart"/>
      <w:r>
        <w:t>schema..</w:t>
      </w:r>
      <w:proofErr w:type="gramEnd"/>
    </w:p>
  </w:comment>
  <w:comment w:id="271" w:author="Carl Reed" w:date="2020-02-05T11:14:00Z" w:initials="CNR">
    <w:p w14:paraId="652AFA04" w14:textId="77777777" w:rsidR="00F31C37" w:rsidRDefault="00F31C37">
      <w:pPr>
        <w:pStyle w:val="CommentText"/>
      </w:pPr>
      <w:r>
        <w:rPr>
          <w:rStyle w:val="CommentReference"/>
        </w:rPr>
        <w:annotationRef/>
      </w:r>
      <w:r>
        <w:t>Need to add link back in. Sorry.</w:t>
      </w:r>
    </w:p>
  </w:comment>
  <w:comment w:id="272" w:author="Charles Heazel" w:date="2020-03-19T14:25:00Z" w:initials="CH">
    <w:p w14:paraId="2028A525" w14:textId="442A6DA5" w:rsidR="00F31C37" w:rsidRDefault="00F31C37">
      <w:pPr>
        <w:pStyle w:val="CommentText"/>
      </w:pPr>
      <w:r>
        <w:rPr>
          <w:rStyle w:val="CommentReference"/>
        </w:rPr>
        <w:annotationRef/>
      </w:r>
      <w:r>
        <w:t>Got it</w:t>
      </w:r>
    </w:p>
  </w:comment>
  <w:comment w:id="291" w:author="Carl Reed" w:date="2020-02-05T11:14:00Z" w:initials="CNR">
    <w:p w14:paraId="3CC656AD" w14:textId="77777777" w:rsidR="00F31C37" w:rsidRDefault="00F31C37">
      <w:pPr>
        <w:pStyle w:val="CommentText"/>
      </w:pPr>
      <w:r>
        <w:rPr>
          <w:rStyle w:val="CommentReference"/>
        </w:rPr>
        <w:annotationRef/>
      </w:r>
      <w:r>
        <w:t xml:space="preserve">The OGC may develop APIs that are no “Web” based – such as </w:t>
      </w:r>
      <w:proofErr w:type="spellStart"/>
      <w:r>
        <w:t>GeoAPI</w:t>
      </w:r>
      <w:proofErr w:type="spellEnd"/>
      <w:r>
        <w:t>.</w:t>
      </w:r>
    </w:p>
  </w:comment>
  <w:comment w:id="292" w:author="Charles Heazel" w:date="2020-03-19T14:30:00Z" w:initials="CH">
    <w:p w14:paraId="2ABD389F" w14:textId="6A301825" w:rsidR="00F31C37" w:rsidRDefault="00F31C37">
      <w:pPr>
        <w:pStyle w:val="CommentText"/>
      </w:pPr>
      <w:r>
        <w:rPr>
          <w:rStyle w:val="CommentReference"/>
        </w:rPr>
        <w:annotationRef/>
      </w:r>
      <w:r>
        <w:t>Funny I should have missed that.  Fixed.</w:t>
      </w:r>
    </w:p>
  </w:comment>
  <w:comment w:id="295" w:author="Carl Reed" w:date="2020-02-05T11:14:00Z" w:initials="CNR">
    <w:p w14:paraId="1FF801EB" w14:textId="77777777" w:rsidR="00F31C37" w:rsidRDefault="00F31C37">
      <w:pPr>
        <w:pStyle w:val="CommentText"/>
      </w:pPr>
      <w:r>
        <w:rPr>
          <w:rStyle w:val="CommentReference"/>
        </w:rPr>
        <w:annotationRef/>
      </w:r>
      <w:r>
        <w:rPr>
          <w:rStyle w:val="e24kjd"/>
        </w:rPr>
        <w:t xml:space="preserve">Learned something new today. An </w:t>
      </w:r>
      <w:r>
        <w:rPr>
          <w:rStyle w:val="e24kjd"/>
          <w:b/>
          <w:bCs/>
        </w:rPr>
        <w:t>entity tag</w:t>
      </w:r>
      <w:r>
        <w:rPr>
          <w:rStyle w:val="e24kjd"/>
        </w:rPr>
        <w:t xml:space="preserve"> (</w:t>
      </w:r>
      <w:proofErr w:type="spellStart"/>
      <w:r>
        <w:rPr>
          <w:rStyle w:val="e24kjd"/>
        </w:rPr>
        <w:t>ETag</w:t>
      </w:r>
      <w:proofErr w:type="spellEnd"/>
      <w:r>
        <w:rPr>
          <w:rStyle w:val="e24kjd"/>
        </w:rPr>
        <w:t xml:space="preserve">) is an HTTP header used for Web cache validation and conditional requests from browsers for resources. </w:t>
      </w:r>
      <w:proofErr w:type="spellStart"/>
      <w:r>
        <w:rPr>
          <w:rStyle w:val="e24kjd"/>
        </w:rPr>
        <w:t>Etags</w:t>
      </w:r>
      <w:proofErr w:type="spellEnd"/>
      <w:r>
        <w:rPr>
          <w:rStyle w:val="e24kjd"/>
        </w:rPr>
        <w:t xml:space="preserve"> use persistent identification elements (PIE) that have been tagged to the user's browser.</w:t>
      </w:r>
    </w:p>
  </w:comment>
  <w:comment w:id="296" w:author="Charles Heazel" w:date="2020-03-19T14:33:00Z" w:initials="CH">
    <w:p w14:paraId="521B4644" w14:textId="6D3606BD" w:rsidR="00F31C37" w:rsidRDefault="00F31C37">
      <w:pPr>
        <w:pStyle w:val="CommentText"/>
      </w:pPr>
      <w:r>
        <w:rPr>
          <w:rStyle w:val="CommentReference"/>
        </w:rPr>
        <w:annotationRef/>
      </w:r>
      <w:r>
        <w:t>It is a bit obscure.  That’s why the link to the applicable standard.</w:t>
      </w:r>
    </w:p>
  </w:comment>
  <w:comment w:id="298" w:author="Carl Reed" w:date="2020-02-05T11:14:00Z" w:initials="CNR">
    <w:p w14:paraId="086E4A66" w14:textId="77777777" w:rsidR="00F31C37" w:rsidRDefault="00F31C37">
      <w:pPr>
        <w:pStyle w:val="CommentText"/>
      </w:pPr>
      <w:r>
        <w:rPr>
          <w:rStyle w:val="CommentReference"/>
        </w:rPr>
        <w:annotationRef/>
      </w:r>
      <w:r>
        <w:t xml:space="preserve">A challenge?? HTTP </w:t>
      </w:r>
      <w:r>
        <w:rPr>
          <w:rStyle w:val="HTMLCode"/>
          <w:rFonts w:eastAsiaTheme="minorHAnsi"/>
          <w:b/>
          <w:bCs/>
        </w:rPr>
        <w:t>WWW-Authenticate</w:t>
      </w:r>
      <w:r>
        <w:t xml:space="preserve"> response header defines the authentication method that should be used to gain access to a resource.</w:t>
      </w:r>
    </w:p>
  </w:comment>
  <w:comment w:id="299" w:author="Charles Heazel" w:date="2020-03-19T14:40:00Z" w:initials="CH">
    <w:p w14:paraId="419FE591" w14:textId="77777777" w:rsidR="00F31C37" w:rsidRDefault="00F31C37" w:rsidP="00FD0482">
      <w:pPr>
        <w:pStyle w:val="CommentText"/>
      </w:pPr>
      <w:r>
        <w:rPr>
          <w:rStyle w:val="CommentReference"/>
        </w:rPr>
        <w:annotationRef/>
      </w:r>
      <w:r>
        <w:t xml:space="preserve">This content is a quote from RFC 2616.  In addition, RFC 7235 states that “The server generating a 401 response MUST send a WWW-Authenticate header field (Section 4.1) containing at least one challenge applicable to the target resource.” </w:t>
      </w:r>
    </w:p>
    <w:p w14:paraId="27DF4AD1" w14:textId="3337D3C0" w:rsidR="00F31C37" w:rsidRDefault="00F31C37" w:rsidP="00FD0482">
      <w:pPr>
        <w:pStyle w:val="CommentText"/>
      </w:pPr>
      <w:r>
        <w:t xml:space="preserve">A challenge identifies the authentication scheme and any applicable parameters. </w:t>
      </w:r>
    </w:p>
  </w:comment>
  <w:comment w:id="304" w:author="Charles Heazel" w:date="2020-03-19T14:48:00Z" w:initials="CH">
    <w:p w14:paraId="7FC3393B" w14:textId="00E48084" w:rsidR="00F31C37" w:rsidRDefault="00F31C37">
      <w:pPr>
        <w:pStyle w:val="CommentText"/>
      </w:pPr>
      <w:r>
        <w:rPr>
          <w:rStyle w:val="CommentReference"/>
        </w:rPr>
        <w:annotationRef/>
      </w:r>
      <w:r>
        <w:t>In addition to</w:t>
      </w:r>
    </w:p>
  </w:comment>
  <w:comment w:id="305" w:author="Charles Heazel" w:date="2020-03-19T14:48:00Z" w:initials="CH">
    <w:p w14:paraId="5922F97B" w14:textId="58FDD5E6" w:rsidR="00F31C37" w:rsidRDefault="00F31C37">
      <w:pPr>
        <w:pStyle w:val="CommentText"/>
      </w:pPr>
      <w:r>
        <w:rPr>
          <w:rStyle w:val="CommentReference"/>
        </w:rPr>
        <w:annotationRef/>
      </w:r>
      <w:r>
        <w:t>Deleted</w:t>
      </w:r>
    </w:p>
  </w:comment>
  <w:comment w:id="310" w:author="Carl Reed" w:date="2020-02-05T11:14:00Z" w:initials="CNR">
    <w:p w14:paraId="0A28DD1C" w14:textId="77777777" w:rsidR="00F31C37" w:rsidRDefault="00F31C37">
      <w:pPr>
        <w:pStyle w:val="CommentText"/>
      </w:pPr>
      <w:r>
        <w:rPr>
          <w:rStyle w:val="CommentReference"/>
        </w:rPr>
        <w:annotationRef/>
      </w:r>
      <w:r>
        <w:t xml:space="preserve">Might be nice to have a geo example – one that shows different </w:t>
      </w:r>
      <w:r>
        <w:rPr>
          <w:rStyle w:val="e24kjd"/>
        </w:rPr>
        <w:t xml:space="preserve">versions of some geospatial document (or more generally, representations of a resource) at the same URI. </w:t>
      </w:r>
    </w:p>
  </w:comment>
  <w:comment w:id="311" w:author="Charles Heazel" w:date="2020-03-19T14:53:00Z" w:initials="CH">
    <w:p w14:paraId="1D03AD00" w14:textId="5714EB9F" w:rsidR="00F31C37" w:rsidRDefault="00F31C37">
      <w:pPr>
        <w:pStyle w:val="CommentText"/>
      </w:pPr>
      <w:r>
        <w:rPr>
          <w:rStyle w:val="CommentReference"/>
        </w:rPr>
        <w:annotationRef/>
      </w:r>
      <w:r>
        <w:t>This is just a note to the editor to remind him to re-visit this section once the issues are resolved.,</w:t>
      </w:r>
    </w:p>
  </w:comment>
  <w:comment w:id="319" w:author="Carl Reed" w:date="2020-02-05T11:14:00Z" w:initials="CNR">
    <w:p w14:paraId="5CB73B89" w14:textId="77777777" w:rsidR="00F31C37" w:rsidRDefault="00F31C37">
      <w:pPr>
        <w:pStyle w:val="CommentText"/>
      </w:pPr>
      <w:r>
        <w:rPr>
          <w:rStyle w:val="CommentReference"/>
        </w:rPr>
        <w:annotationRef/>
      </w:r>
      <w:r>
        <w:t xml:space="preserve">Which one? </w:t>
      </w:r>
      <w:r>
        <w:sym w:font="Wingdings" w:char="F04A"/>
      </w:r>
      <w:r>
        <w:t xml:space="preserve"> </w:t>
      </w:r>
      <w:r w:rsidRPr="009A2C44">
        <w:t>https://developer.mozilla.org/en-US/docs/Web/HTTP/Resources_and_specifications</w:t>
      </w:r>
    </w:p>
    <w:p w14:paraId="7C73D1BB" w14:textId="77777777" w:rsidR="00F31C37" w:rsidRDefault="00F31C37">
      <w:pPr>
        <w:pStyle w:val="CommentText"/>
      </w:pPr>
    </w:p>
    <w:p w14:paraId="0241E068" w14:textId="77777777" w:rsidR="00F31C37" w:rsidRDefault="00F31C37">
      <w:pPr>
        <w:pStyle w:val="CommentText"/>
      </w:pPr>
      <w:r>
        <w:t xml:space="preserve">HTTP/1.1 was first documented in </w:t>
      </w:r>
      <w:hyperlink r:id="rId1" w:tooltip="Request for Comments" w:history="1">
        <w:r>
          <w:rPr>
            <w:rStyle w:val="Hyperlink"/>
          </w:rPr>
          <w:t>RFC</w:t>
        </w:r>
      </w:hyperlink>
      <w:r>
        <w:t> </w:t>
      </w:r>
      <w:hyperlink r:id="rId2" w:history="1">
        <w:r>
          <w:rPr>
            <w:rStyle w:val="Hyperlink"/>
          </w:rPr>
          <w:t>2068</w:t>
        </w:r>
      </w:hyperlink>
      <w:r>
        <w:t xml:space="preserve"> in 1997. That specification was obsoleted by </w:t>
      </w:r>
      <w:hyperlink r:id="rId3" w:tooltip="Request for Comments" w:history="1">
        <w:r>
          <w:rPr>
            <w:rStyle w:val="Hyperlink"/>
          </w:rPr>
          <w:t>RFC</w:t>
        </w:r>
      </w:hyperlink>
      <w:r>
        <w:t> </w:t>
      </w:r>
      <w:hyperlink r:id="rId4" w:history="1">
        <w:r>
          <w:rPr>
            <w:rStyle w:val="Hyperlink"/>
          </w:rPr>
          <w:t>2616</w:t>
        </w:r>
      </w:hyperlink>
      <w:r>
        <w:t xml:space="preserve"> in 1999, which was likewise replaced by the </w:t>
      </w:r>
      <w:hyperlink r:id="rId5" w:tooltip="Request for Comments" w:history="1">
        <w:r>
          <w:rPr>
            <w:rStyle w:val="Hyperlink"/>
          </w:rPr>
          <w:t>RFC</w:t>
        </w:r>
      </w:hyperlink>
      <w:r>
        <w:t> </w:t>
      </w:r>
      <w:hyperlink r:id="rId6" w:history="1">
        <w:r>
          <w:rPr>
            <w:rStyle w:val="Hyperlink"/>
          </w:rPr>
          <w:t>7230</w:t>
        </w:r>
      </w:hyperlink>
      <w:r>
        <w:t xml:space="preserve"> family of RFCs in 2014.</w:t>
      </w:r>
    </w:p>
  </w:comment>
  <w:comment w:id="320" w:author="Charles Heazel" w:date="2020-03-19T15:06:00Z" w:initials="CH">
    <w:p w14:paraId="29CBD431" w14:textId="5B5D49C6" w:rsidR="00F31C37" w:rsidRDefault="00F31C37">
      <w:pPr>
        <w:pStyle w:val="CommentText"/>
      </w:pPr>
      <w:r>
        <w:rPr>
          <w:rStyle w:val="CommentReference"/>
        </w:rPr>
        <w:annotationRef/>
      </w:r>
      <w:r>
        <w:t>Changed to IETF RFC 7231</w:t>
      </w:r>
    </w:p>
  </w:comment>
  <w:comment w:id="327" w:author="Carl Reed" w:date="2020-02-05T11:14:00Z" w:initials="CNR">
    <w:p w14:paraId="344AB7CB" w14:textId="77777777" w:rsidR="00F31C37" w:rsidRDefault="00F31C37">
      <w:pPr>
        <w:pStyle w:val="CommentText"/>
      </w:pPr>
      <w:r>
        <w:rPr>
          <w:rStyle w:val="CommentReference"/>
        </w:rPr>
        <w:annotationRef/>
      </w:r>
      <w:r>
        <w:t>Sometimes I lose track of which API is being referenced. Is this an “OGC API”, “OGC API-Common” or any API that references an OGC API? I think as this document progresses that the contributors need to be very clear as to what API is actually being referenced.</w:t>
      </w:r>
    </w:p>
  </w:comment>
  <w:comment w:id="328" w:author="Charles Heazel" w:date="2020-03-19T15:08:00Z" w:initials="CH">
    <w:p w14:paraId="24E40EAB" w14:textId="124B9ABB" w:rsidR="00F31C37" w:rsidRDefault="00F31C37">
      <w:pPr>
        <w:pStyle w:val="CommentText"/>
      </w:pPr>
      <w:r>
        <w:rPr>
          <w:rStyle w:val="CommentReference"/>
        </w:rPr>
        <w:annotationRef/>
      </w:r>
      <w:r>
        <w:t xml:space="preserve">“This standard does not mandate how this mechanism shall be supported by a conformant API”    </w:t>
      </w:r>
    </w:p>
  </w:comment>
  <w:comment w:id="343" w:author="Carl Reed" w:date="2020-02-05T11:14:00Z" w:initials="CNR">
    <w:p w14:paraId="3179C190" w14:textId="77777777" w:rsidR="00F31C37" w:rsidRDefault="00F31C37">
      <w:pPr>
        <w:pStyle w:val="CommentText"/>
      </w:pPr>
      <w:r>
        <w:rPr>
          <w:rStyle w:val="CommentReference"/>
        </w:rPr>
        <w:annotationRef/>
      </w:r>
      <w:r>
        <w:t>Are these defined somewhere?</w:t>
      </w:r>
    </w:p>
  </w:comment>
  <w:comment w:id="344" w:author="Charles Heazel" w:date="2020-03-19T15:27:00Z" w:initials="CH">
    <w:p w14:paraId="07CE47C4" w14:textId="4BFBF45C" w:rsidR="00F31C37" w:rsidRDefault="00F31C37">
      <w:pPr>
        <w:pStyle w:val="CommentText"/>
      </w:pPr>
      <w:r>
        <w:rPr>
          <w:rStyle w:val="CommentReference"/>
        </w:rPr>
        <w:annotationRef/>
      </w:r>
      <w:r>
        <w:t>Removed images.  Defined Features and Coverages in Terms and Definitions.  Added links to the definitions.</w:t>
      </w:r>
    </w:p>
  </w:comment>
  <w:comment w:id="357" w:author="Carl Reed" w:date="2020-02-05T11:14:00Z" w:initials="CNR">
    <w:p w14:paraId="2703817D" w14:textId="77777777" w:rsidR="00F31C37" w:rsidRDefault="00F31C37">
      <w:pPr>
        <w:pStyle w:val="CommentText"/>
      </w:pPr>
      <w:r>
        <w:rPr>
          <w:rStyle w:val="CommentReference"/>
        </w:rPr>
        <w:annotationRef/>
      </w:r>
      <w:r>
        <w:t>Ah, the collective “OGC API”.</w:t>
      </w:r>
    </w:p>
  </w:comment>
  <w:comment w:id="359" w:author="Carl Reed" w:date="2020-02-05T11:14:00Z" w:initials="CNR">
    <w:p w14:paraId="4C8B5986" w14:textId="77777777" w:rsidR="00F31C37" w:rsidRDefault="00F31C37">
      <w:pPr>
        <w:pStyle w:val="CommentText"/>
      </w:pPr>
      <w:r>
        <w:rPr>
          <w:rStyle w:val="CommentReference"/>
        </w:rPr>
        <w:annotationRef/>
      </w:r>
      <w:r>
        <w:t xml:space="preserve">This is run on sentence and hence confusing. </w:t>
      </w:r>
    </w:p>
  </w:comment>
  <w:comment w:id="360" w:author="Charles Heazel" w:date="2020-03-19T15:51:00Z" w:initials="CH">
    <w:p w14:paraId="2668F5EA" w14:textId="59C180A6" w:rsidR="00F31C37" w:rsidRDefault="00F31C37">
      <w:pPr>
        <w:pStyle w:val="CommentText"/>
      </w:pPr>
      <w:r>
        <w:rPr>
          <w:rStyle w:val="CommentReference"/>
        </w:rPr>
        <w:annotationRef/>
      </w:r>
      <w:r w:rsidRPr="00E33F0D">
        <w:t>Providing a tie point for OGC API modules to connect to and access spatial resources hosted by an OGC API.</w:t>
      </w:r>
    </w:p>
  </w:comment>
  <w:comment w:id="361" w:author="Carl Reed" w:date="2020-02-05T11:14:00Z" w:initials="CNR">
    <w:p w14:paraId="18F63D9A" w14:textId="77777777" w:rsidR="00F31C37" w:rsidRDefault="00F31C37">
      <w:pPr>
        <w:pStyle w:val="CommentText"/>
      </w:pPr>
      <w:r>
        <w:rPr>
          <w:rStyle w:val="CommentReference"/>
        </w:rPr>
        <w:annotationRef/>
      </w:r>
      <w:r>
        <w:t>Hmmm. Doesn’t a data store typically organize resources into collections? CDB does. So, perhaps describe the difference?</w:t>
      </w:r>
    </w:p>
  </w:comment>
  <w:comment w:id="362" w:author="Charles Heazel" w:date="2020-03-19T15:53:00Z" w:initials="CH">
    <w:p w14:paraId="54D3D9C0" w14:textId="2484DEB1" w:rsidR="00F31C37" w:rsidRDefault="00F31C37">
      <w:pPr>
        <w:pStyle w:val="CommentText"/>
      </w:pPr>
      <w:r>
        <w:rPr>
          <w:rStyle w:val="CommentReference"/>
        </w:rPr>
        <w:annotationRef/>
      </w:r>
      <w:r>
        <w:t xml:space="preserve">The organization exposed through the API may not be the same as that of the data store. </w:t>
      </w:r>
      <w:proofErr w:type="gramStart"/>
      <w:r>
        <w:t>So</w:t>
      </w:r>
      <w:proofErr w:type="gramEnd"/>
      <w:r>
        <w:t xml:space="preserve"> I prefer to credit the API. </w:t>
      </w:r>
    </w:p>
  </w:comment>
  <w:comment w:id="368" w:author="Carl Reed" w:date="2020-02-05T11:14:00Z" w:initials="CNR">
    <w:p w14:paraId="39A60135" w14:textId="77777777" w:rsidR="00F31C37" w:rsidRDefault="00F31C37">
      <w:pPr>
        <w:pStyle w:val="CommentText"/>
      </w:pPr>
      <w:r>
        <w:rPr>
          <w:rStyle w:val="CommentReference"/>
        </w:rPr>
        <w:annotationRef/>
      </w:r>
      <w:r>
        <w:t>Would this be like metadata.</w:t>
      </w:r>
    </w:p>
  </w:comment>
  <w:comment w:id="369" w:author="Charles Heazel" w:date="2020-03-19T16:00:00Z" w:initials="CH">
    <w:p w14:paraId="185FE879" w14:textId="57762A14" w:rsidR="00F31C37" w:rsidRDefault="00F31C37">
      <w:pPr>
        <w:pStyle w:val="CommentText"/>
      </w:pPr>
      <w:r>
        <w:rPr>
          <w:rStyle w:val="CommentReference"/>
        </w:rPr>
        <w:annotationRef/>
      </w:r>
      <w:r>
        <w:t xml:space="preserve">Not necessarily. It could be specifications, schema, etc.  </w:t>
      </w:r>
    </w:p>
  </w:comment>
  <w:comment w:id="392" w:author="Carl Reed" w:date="2020-02-05T11:14:00Z" w:initials="CNR">
    <w:p w14:paraId="308913F0" w14:textId="77777777" w:rsidR="00F31C37" w:rsidRDefault="00F31C37">
      <w:pPr>
        <w:pStyle w:val="CommentText"/>
      </w:pPr>
      <w:r>
        <w:rPr>
          <w:rStyle w:val="CommentReference"/>
        </w:rPr>
        <w:annotationRef/>
      </w:r>
      <w:r>
        <w:t>This is never defined. Perhaps in the T&amp;D section?</w:t>
      </w:r>
    </w:p>
  </w:comment>
  <w:comment w:id="389" w:author="Charles Heazel" w:date="2020-03-19T17:51:00Z" w:initials="CH">
    <w:p w14:paraId="6904AE78" w14:textId="1329F962" w:rsidR="00F31C37" w:rsidRDefault="00F31C37">
      <w:pPr>
        <w:pStyle w:val="CommentText"/>
      </w:pPr>
      <w:r>
        <w:rPr>
          <w:rStyle w:val="CommentReference"/>
        </w:rPr>
        <w:annotationRef/>
      </w:r>
      <w:r w:rsidR="0074282E">
        <w:t>Under conventions, added a discussion of temporal and coordinate reference systems, spatial geometry, and temporal geometry</w:t>
      </w:r>
    </w:p>
  </w:comment>
  <w:comment w:id="396" w:author="Carl Reed" w:date="2020-02-05T11:14:00Z" w:initials="CNR">
    <w:p w14:paraId="15CEB52F" w14:textId="77777777" w:rsidR="00F31C37" w:rsidRDefault="00F31C37">
      <w:pPr>
        <w:pStyle w:val="CommentText"/>
      </w:pPr>
      <w:r>
        <w:rPr>
          <w:rStyle w:val="CommentReference"/>
        </w:rPr>
        <w:annotationRef/>
      </w:r>
      <w:r>
        <w:t>Perhaps you need to specify use of CRS84?  Also, this long/</w:t>
      </w:r>
      <w:proofErr w:type="spellStart"/>
      <w:r>
        <w:t>lat</w:t>
      </w:r>
      <w:proofErr w:type="spellEnd"/>
      <w:r>
        <w:t xml:space="preserve"> still bugs the heck out of me. Too much geodesy and photogrammetry in my background! Having such a core is do limiting – and adding an extension is problematic. That said, this requirement is consistent with Case 4 in the OGC Axis Order Policy. Perhaps this should be noted? </w:t>
      </w:r>
    </w:p>
  </w:comment>
  <w:comment w:id="397" w:author="Charles Heazel" w:date="2020-03-23T14:28:00Z" w:initials="CH">
    <w:p w14:paraId="14C690B6" w14:textId="77777777" w:rsidR="00F31C37" w:rsidRDefault="00F31C37">
      <w:pPr>
        <w:pStyle w:val="CommentText"/>
      </w:pPr>
      <w:r>
        <w:rPr>
          <w:rStyle w:val="CommentReference"/>
        </w:rPr>
        <w:annotationRef/>
      </w:r>
      <w:r>
        <w:t>Added a CRS84 default requirement to core and also addressed in a new section of the conventions.</w:t>
      </w:r>
    </w:p>
    <w:p w14:paraId="24A3CEFF" w14:textId="13F227E0" w:rsidR="00F31C37" w:rsidRDefault="00F31C37">
      <w:pPr>
        <w:pStyle w:val="CommentText"/>
      </w:pPr>
      <w:r>
        <w:t>Also added CRS84h and bulletized this requirement for easier reading.</w:t>
      </w:r>
    </w:p>
  </w:comment>
  <w:comment w:id="403" w:author="Carl Reed" w:date="2020-02-05T11:14:00Z" w:initials="CNR">
    <w:p w14:paraId="36097B21" w14:textId="77777777" w:rsidR="00F31C37" w:rsidRDefault="00F31C37">
      <w:pPr>
        <w:pStyle w:val="CommentText"/>
      </w:pPr>
      <w:r>
        <w:rPr>
          <w:rStyle w:val="CommentReference"/>
        </w:rPr>
        <w:annotationRef/>
      </w:r>
      <w:r>
        <w:t>This is never defined. Perhaps in the T&amp;D clause?</w:t>
      </w:r>
    </w:p>
  </w:comment>
  <w:comment w:id="404" w:author="Charles Heazel" w:date="2020-03-24T17:26:00Z" w:initials="CH">
    <w:p w14:paraId="4C50D6E1" w14:textId="42F7BE54" w:rsidR="0074282E" w:rsidRDefault="0074282E">
      <w:pPr>
        <w:pStyle w:val="CommentText"/>
      </w:pPr>
      <w:r>
        <w:rPr>
          <w:rStyle w:val="CommentReference"/>
        </w:rPr>
        <w:annotationRef/>
      </w:r>
      <w:r>
        <w:t>Added a section to conventions to discuss spatial geometry.</w:t>
      </w:r>
    </w:p>
  </w:comment>
  <w:comment w:id="429" w:author="Carl Reed" w:date="2020-02-05T11:14:00Z" w:initials="CNR">
    <w:p w14:paraId="24C57D87" w14:textId="77777777" w:rsidR="00F31C37" w:rsidRDefault="00F31C37">
      <w:pPr>
        <w:pStyle w:val="CommentText"/>
      </w:pPr>
      <w:r>
        <w:rPr>
          <w:rStyle w:val="CommentReference"/>
        </w:rPr>
        <w:annotationRef/>
      </w:r>
      <w:r>
        <w:t>Does the API decide or does the implementation of the API decide??</w:t>
      </w:r>
    </w:p>
  </w:comment>
  <w:comment w:id="430" w:author="Charles Heazel" w:date="2020-03-19T18:05:00Z" w:initials="CH">
    <w:p w14:paraId="38614EF7" w14:textId="336D462B" w:rsidR="00F31C37" w:rsidRDefault="00F31C37">
      <w:pPr>
        <w:pStyle w:val="CommentText"/>
      </w:pPr>
      <w:r>
        <w:rPr>
          <w:rStyle w:val="CommentReference"/>
        </w:rPr>
        <w:annotationRef/>
      </w:r>
      <w:r>
        <w:t>The API implementor decides</w:t>
      </w:r>
    </w:p>
  </w:comment>
  <w:comment w:id="498" w:author="Carl Reed" w:date="2020-02-05T11:25:00Z" w:initials="CNR">
    <w:p w14:paraId="476D6408" w14:textId="77777777" w:rsidR="00F31C37" w:rsidRDefault="00F31C37">
      <w:pPr>
        <w:pStyle w:val="CommentText"/>
      </w:pPr>
      <w:r>
        <w:rPr>
          <w:rStyle w:val="CommentReference"/>
        </w:rPr>
        <w:annotationRef/>
      </w:r>
      <w:r>
        <w:t>Is there a similar test for CRS84h? Also, wouldn’t a more general test cover all CRS cases? For example, “</w:t>
      </w:r>
      <w:r w:rsidRPr="00D0224A">
        <w:rPr>
          <w:rFonts w:ascii="Times New Roman" w:eastAsia="Times New Roman" w:hAnsi="Times New Roman" w:cs="Times New Roman"/>
          <w:sz w:val="24"/>
          <w:szCs w:val="24"/>
        </w:rPr>
        <w:t xml:space="preserve">Validate that all spatial geometries provided through the API are in the </w:t>
      </w:r>
      <w:r>
        <w:rPr>
          <w:rFonts w:ascii="Times New Roman" w:eastAsia="Times New Roman" w:hAnsi="Times New Roman" w:cs="Times New Roman"/>
          <w:sz w:val="24"/>
          <w:szCs w:val="24"/>
        </w:rPr>
        <w:t>same</w:t>
      </w:r>
      <w:r w:rsidRPr="00D0224A">
        <w:rPr>
          <w:rFonts w:ascii="Times New Roman" w:eastAsia="Times New Roman" w:hAnsi="Times New Roman" w:cs="Times New Roman"/>
          <w:sz w:val="24"/>
          <w:szCs w:val="24"/>
        </w:rPr>
        <w:t xml:space="preserve"> spatial reference system unless otherwise requested by the client.</w:t>
      </w:r>
      <w:r>
        <w:rPr>
          <w:rFonts w:ascii="Times New Roman" w:eastAsia="Times New Roman" w:hAnsi="Times New Roman" w:cs="Times New Roman"/>
          <w:sz w:val="24"/>
          <w:szCs w:val="24"/>
        </w:rPr>
        <w:t xml:space="preserve"> The default is CRS84.”</w:t>
      </w:r>
    </w:p>
  </w:comment>
  <w:comment w:id="499" w:author="Charles Heazel" w:date="2020-03-23T15:06:00Z" w:initials="CH">
    <w:p w14:paraId="4F84C8F2" w14:textId="2DBF4669" w:rsidR="00F31C37" w:rsidRDefault="00F31C37">
      <w:pPr>
        <w:pStyle w:val="CommentText"/>
      </w:pPr>
      <w:r>
        <w:rPr>
          <w:rStyle w:val="CommentReference"/>
        </w:rPr>
        <w:annotationRef/>
      </w:r>
      <w:r>
        <w:t>Re-wrote to address the with and without elevation cases.</w:t>
      </w:r>
    </w:p>
  </w:comment>
  <w:comment w:id="512" w:author="Carl Reed" w:date="2020-02-05T11:30:00Z" w:initials="CNR">
    <w:p w14:paraId="4AA36564" w14:textId="77777777" w:rsidR="00F31C37" w:rsidRDefault="00F31C37">
      <w:pPr>
        <w:pStyle w:val="CommentText"/>
      </w:pPr>
      <w:r>
        <w:rPr>
          <w:rStyle w:val="CommentReference"/>
        </w:rPr>
        <w:annotationRef/>
      </w:r>
      <w:r>
        <w:t>Is there a word missing here?</w:t>
      </w:r>
    </w:p>
  </w:comment>
  <w:comment w:id="513" w:author="Charles Heazel" w:date="2020-03-19T18:29:00Z" w:initials="CH">
    <w:p w14:paraId="4F6900EE" w14:textId="0DEC6753" w:rsidR="00F31C37" w:rsidRDefault="00F31C37">
      <w:pPr>
        <w:pStyle w:val="CommentText"/>
      </w:pPr>
      <w:r>
        <w:rPr>
          <w:rStyle w:val="CommentReference"/>
        </w:rPr>
        <w:annotationRef/>
      </w:r>
      <w:r>
        <w:rPr>
          <w:rStyle w:val="CommentReference"/>
        </w:rPr>
        <w:t xml:space="preserve">An implementation of the OGC API-Features Standard </w:t>
      </w:r>
    </w:p>
  </w:comment>
  <w:comment w:id="514" w:author="Carl Reed" w:date="2020-02-05T11:30:00Z" w:initials="CNR">
    <w:p w14:paraId="7975890A" w14:textId="77777777" w:rsidR="00F31C37" w:rsidRDefault="00F31C37">
      <w:pPr>
        <w:pStyle w:val="CommentText"/>
      </w:pPr>
      <w:r>
        <w:rPr>
          <w:rStyle w:val="CommentReference"/>
        </w:rPr>
        <w:annotationRef/>
      </w:r>
      <w:r>
        <w:t>Dataset?</w:t>
      </w:r>
    </w:p>
  </w:comment>
  <w:comment w:id="515" w:author="Charles Heazel" w:date="2020-03-23T14:57:00Z" w:initials="CH">
    <w:p w14:paraId="4BF085E1" w14:textId="53506D7A" w:rsidR="00F31C37" w:rsidRDefault="00F31C37">
      <w:pPr>
        <w:pStyle w:val="CommentText"/>
      </w:pPr>
      <w:r>
        <w:rPr>
          <w:rStyle w:val="CommentReference"/>
        </w:rPr>
        <w:annotationRef/>
      </w:r>
      <w:r>
        <w:t>Changed to “The metadata”</w:t>
      </w:r>
    </w:p>
  </w:comment>
  <w:comment w:id="516" w:author="Carl Reed" w:date="2020-02-05T11:31:00Z" w:initials="CNR">
    <w:p w14:paraId="2D172B10" w14:textId="77777777" w:rsidR="00F31C37" w:rsidRDefault="00F31C37">
      <w:pPr>
        <w:pStyle w:val="CommentText"/>
      </w:pPr>
      <w:r>
        <w:rPr>
          <w:rStyle w:val="CommentReference"/>
        </w:rPr>
        <w:annotationRef/>
      </w:r>
      <w:r>
        <w:t xml:space="preserve">This is </w:t>
      </w:r>
      <w:proofErr w:type="gramStart"/>
      <w:r>
        <w:t>a  normative</w:t>
      </w:r>
      <w:proofErr w:type="gramEnd"/>
      <w:r>
        <w:t xml:space="preserve"> reference.</w:t>
      </w:r>
    </w:p>
  </w:comment>
  <w:comment w:id="517" w:author="Charles Heazel" w:date="2020-03-19T18:31:00Z" w:initials="CH">
    <w:p w14:paraId="41448DF4" w14:textId="41261686" w:rsidR="00F31C37" w:rsidRDefault="00F31C37">
      <w:pPr>
        <w:pStyle w:val="CommentText"/>
      </w:pPr>
      <w:r>
        <w:rPr>
          <w:rStyle w:val="CommentReference"/>
        </w:rPr>
        <w:annotationRef/>
      </w:r>
      <w:r>
        <w:t>I have received conflicting direction on that.  I’ll dig through my archives and document a resolution.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E05C8" w15:done="0"/>
  <w15:commentEx w15:paraId="113E8C51" w15:paraIdParent="394E05C8" w15:done="0"/>
  <w15:commentEx w15:paraId="0140A047" w15:done="0"/>
  <w15:commentEx w15:paraId="2751765F" w15:paraIdParent="0140A047" w15:done="0"/>
  <w15:commentEx w15:paraId="7B36E54A" w15:done="0"/>
  <w15:commentEx w15:paraId="040737DE" w15:paraIdParent="7B36E54A" w15:done="0"/>
  <w15:commentEx w15:paraId="23F6F1C7" w15:done="0"/>
  <w15:commentEx w15:paraId="53A626A0" w15:paraIdParent="23F6F1C7" w15:done="0"/>
  <w15:commentEx w15:paraId="28249EF8" w15:done="0"/>
  <w15:commentEx w15:paraId="1FF35794" w15:paraIdParent="28249EF8" w15:done="0"/>
  <w15:commentEx w15:paraId="5573872E" w15:done="0"/>
  <w15:commentEx w15:paraId="4C15D550" w15:done="0"/>
  <w15:commentEx w15:paraId="7CA54396" w15:paraIdParent="4C15D550" w15:done="0"/>
  <w15:commentEx w15:paraId="6B1ED66A" w15:done="0"/>
  <w15:commentEx w15:paraId="19148357" w15:paraIdParent="6B1ED66A" w15:done="0"/>
  <w15:commentEx w15:paraId="42FF6A8F" w15:done="0"/>
  <w15:commentEx w15:paraId="7F7CEE22" w15:paraIdParent="42FF6A8F" w15:done="0"/>
  <w15:commentEx w15:paraId="5BA7D480" w15:done="0"/>
  <w15:commentEx w15:paraId="6AC70552" w15:paraIdParent="5BA7D480" w15:done="0"/>
  <w15:commentEx w15:paraId="5090298F" w15:done="0"/>
  <w15:commentEx w15:paraId="4E6862A2" w15:paraIdParent="5090298F" w15:done="0"/>
  <w15:commentEx w15:paraId="459744D7" w15:done="0"/>
  <w15:commentEx w15:paraId="0EED14CA" w15:paraIdParent="459744D7" w15:done="0"/>
  <w15:commentEx w15:paraId="5738C98A" w15:done="0"/>
  <w15:commentEx w15:paraId="3141E94F" w15:paraIdParent="5738C98A" w15:done="0"/>
  <w15:commentEx w15:paraId="6606791A" w15:done="0"/>
  <w15:commentEx w15:paraId="4B041CCB" w15:paraIdParent="6606791A" w15:done="0"/>
  <w15:commentEx w15:paraId="2160D9D3" w15:done="0"/>
  <w15:commentEx w15:paraId="62657C7C" w15:paraIdParent="2160D9D3" w15:done="0"/>
  <w15:commentEx w15:paraId="1B914567" w15:done="0"/>
  <w15:commentEx w15:paraId="0D62A978" w15:paraIdParent="1B914567" w15:done="0"/>
  <w15:commentEx w15:paraId="4736592A" w15:done="0"/>
  <w15:commentEx w15:paraId="7E52DC61" w15:paraIdParent="4736592A" w15:done="0"/>
  <w15:commentEx w15:paraId="0B0768B8" w15:done="0"/>
  <w15:commentEx w15:paraId="6B2819DF" w15:paraIdParent="0B0768B8" w15:done="0"/>
  <w15:commentEx w15:paraId="364917C3" w15:done="0"/>
  <w15:commentEx w15:paraId="433ABDCD" w15:paraIdParent="364917C3" w15:done="0"/>
  <w15:commentEx w15:paraId="2D21612B" w15:done="0"/>
  <w15:commentEx w15:paraId="44347668" w15:paraIdParent="2D21612B" w15:done="0"/>
  <w15:commentEx w15:paraId="7499737A" w15:done="0"/>
  <w15:commentEx w15:paraId="69339CC9" w15:paraIdParent="7499737A" w15:done="0"/>
  <w15:commentEx w15:paraId="3DF00CC0" w15:done="0"/>
  <w15:commentEx w15:paraId="740057B6" w15:paraIdParent="3DF00CC0" w15:done="0"/>
  <w15:commentEx w15:paraId="3D25FE49" w15:done="0"/>
  <w15:commentEx w15:paraId="28A13BE3" w15:paraIdParent="3D25FE49" w15:done="0"/>
  <w15:commentEx w15:paraId="75991CDE" w15:done="0"/>
  <w15:commentEx w15:paraId="6EEA50DF" w15:paraIdParent="75991CDE" w15:done="0"/>
  <w15:commentEx w15:paraId="0DF57580" w15:done="0"/>
  <w15:commentEx w15:paraId="375719DF" w15:paraIdParent="0DF57580" w15:done="0"/>
  <w15:commentEx w15:paraId="7205F1D7" w15:done="0"/>
  <w15:commentEx w15:paraId="19EB7098" w15:done="0"/>
  <w15:commentEx w15:paraId="1CA964ED" w15:done="0"/>
  <w15:commentEx w15:paraId="47A2B942" w15:paraIdParent="1CA964ED" w15:done="0"/>
  <w15:commentEx w15:paraId="29919F22" w15:done="0"/>
  <w15:commentEx w15:paraId="0F3D0DE4" w15:paraIdParent="29919F22" w15:done="0"/>
  <w15:commentEx w15:paraId="52929652" w15:done="0"/>
  <w15:commentEx w15:paraId="2F1E3AB4" w15:paraIdParent="52929652" w15:done="0"/>
  <w15:commentEx w15:paraId="5C9D9FC1" w15:done="0"/>
  <w15:commentEx w15:paraId="303333A0" w15:paraIdParent="5C9D9FC1" w15:done="0"/>
  <w15:commentEx w15:paraId="26069265" w15:done="0"/>
  <w15:commentEx w15:paraId="3000DC40" w15:paraIdParent="26069265" w15:done="0"/>
  <w15:commentEx w15:paraId="652AFA04" w15:done="0"/>
  <w15:commentEx w15:paraId="2028A525" w15:paraIdParent="652AFA04" w15:done="0"/>
  <w15:commentEx w15:paraId="3CC656AD" w15:done="0"/>
  <w15:commentEx w15:paraId="2ABD389F" w15:paraIdParent="3CC656AD" w15:done="0"/>
  <w15:commentEx w15:paraId="1FF801EB" w15:done="0"/>
  <w15:commentEx w15:paraId="521B4644" w15:paraIdParent="1FF801EB" w15:done="0"/>
  <w15:commentEx w15:paraId="086E4A66" w15:done="0"/>
  <w15:commentEx w15:paraId="27DF4AD1" w15:paraIdParent="086E4A66" w15:done="0"/>
  <w15:commentEx w15:paraId="7FC3393B" w15:done="0"/>
  <w15:commentEx w15:paraId="5922F97B" w15:done="0"/>
  <w15:commentEx w15:paraId="0A28DD1C" w15:done="0"/>
  <w15:commentEx w15:paraId="1D03AD00" w15:paraIdParent="0A28DD1C" w15:done="0"/>
  <w15:commentEx w15:paraId="0241E068" w15:done="0"/>
  <w15:commentEx w15:paraId="29CBD431" w15:paraIdParent="0241E068" w15:done="0"/>
  <w15:commentEx w15:paraId="344AB7CB" w15:done="0"/>
  <w15:commentEx w15:paraId="24E40EAB" w15:paraIdParent="344AB7CB" w15:done="0"/>
  <w15:commentEx w15:paraId="3179C190" w15:done="0"/>
  <w15:commentEx w15:paraId="07CE47C4" w15:paraIdParent="3179C190" w15:done="0"/>
  <w15:commentEx w15:paraId="2703817D" w15:done="0"/>
  <w15:commentEx w15:paraId="4C8B5986" w15:done="0"/>
  <w15:commentEx w15:paraId="2668F5EA" w15:paraIdParent="4C8B5986" w15:done="0"/>
  <w15:commentEx w15:paraId="18F63D9A" w15:done="0"/>
  <w15:commentEx w15:paraId="54D3D9C0" w15:paraIdParent="18F63D9A" w15:done="0"/>
  <w15:commentEx w15:paraId="39A60135" w15:done="0"/>
  <w15:commentEx w15:paraId="185FE879" w15:paraIdParent="39A60135" w15:done="0"/>
  <w15:commentEx w15:paraId="308913F0" w15:done="0"/>
  <w15:commentEx w15:paraId="6904AE78" w15:done="0"/>
  <w15:commentEx w15:paraId="15CEB52F" w15:done="0"/>
  <w15:commentEx w15:paraId="24A3CEFF" w15:paraIdParent="15CEB52F" w15:done="0"/>
  <w15:commentEx w15:paraId="36097B21" w15:done="0"/>
  <w15:commentEx w15:paraId="4C50D6E1" w15:paraIdParent="36097B21" w15:done="0"/>
  <w15:commentEx w15:paraId="24C57D87" w15:done="0"/>
  <w15:commentEx w15:paraId="38614EF7" w15:paraIdParent="24C57D87" w15:done="0"/>
  <w15:commentEx w15:paraId="476D6408" w15:done="0"/>
  <w15:commentEx w15:paraId="4F84C8F2" w15:paraIdParent="476D6408" w15:done="0"/>
  <w15:commentEx w15:paraId="4AA36564" w15:done="0"/>
  <w15:commentEx w15:paraId="4F6900EE" w15:paraIdParent="4AA36564" w15:done="0"/>
  <w15:commentEx w15:paraId="7975890A" w15:done="0"/>
  <w15:commentEx w15:paraId="4BF085E1" w15:paraIdParent="7975890A" w15:done="0"/>
  <w15:commentEx w15:paraId="2D172B10" w15:done="0"/>
  <w15:commentEx w15:paraId="41448DF4" w15:paraIdParent="2D172B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E05C8" w16cid:durableId="221B2B4F"/>
  <w16cid:commentId w16cid:paraId="113E8C51" w16cid:durableId="2224B59C"/>
  <w16cid:commentId w16cid:paraId="0140A047" w16cid:durableId="221B2B50"/>
  <w16cid:commentId w16cid:paraId="2751765F" w16cid:durableId="221B5D5F"/>
  <w16cid:commentId w16cid:paraId="7B36E54A" w16cid:durableId="221B2B51"/>
  <w16cid:commentId w16cid:paraId="040737DE" w16cid:durableId="221B5D52"/>
  <w16cid:commentId w16cid:paraId="23F6F1C7" w16cid:durableId="221B2B52"/>
  <w16cid:commentId w16cid:paraId="53A626A0" w16cid:durableId="221B5DB7"/>
  <w16cid:commentId w16cid:paraId="28249EF8" w16cid:durableId="221B2B53"/>
  <w16cid:commentId w16cid:paraId="1FF35794" w16cid:durableId="221B5DC1"/>
  <w16cid:commentId w16cid:paraId="5573872E" w16cid:durableId="221B2B54"/>
  <w16cid:commentId w16cid:paraId="4C15D550" w16cid:durableId="221B2B55"/>
  <w16cid:commentId w16cid:paraId="7CA54396" w16cid:durableId="221B5E46"/>
  <w16cid:commentId w16cid:paraId="6B1ED66A" w16cid:durableId="221B2B56"/>
  <w16cid:commentId w16cid:paraId="19148357" w16cid:durableId="221B5ED4"/>
  <w16cid:commentId w16cid:paraId="42FF6A8F" w16cid:durableId="221B2B57"/>
  <w16cid:commentId w16cid:paraId="7F7CEE22" w16cid:durableId="221B6A3D"/>
  <w16cid:commentId w16cid:paraId="5BA7D480" w16cid:durableId="221B2B58"/>
  <w16cid:commentId w16cid:paraId="6AC70552" w16cid:durableId="221B6A56"/>
  <w16cid:commentId w16cid:paraId="5090298F" w16cid:durableId="221B2B59"/>
  <w16cid:commentId w16cid:paraId="4E6862A2" w16cid:durableId="221B6AD6"/>
  <w16cid:commentId w16cid:paraId="459744D7" w16cid:durableId="221B2B5A"/>
  <w16cid:commentId w16cid:paraId="0EED14CA" w16cid:durableId="221B6AFA"/>
  <w16cid:commentId w16cid:paraId="5738C98A" w16cid:durableId="221B2B5B"/>
  <w16cid:commentId w16cid:paraId="3141E94F" w16cid:durableId="221B6B48"/>
  <w16cid:commentId w16cid:paraId="6606791A" w16cid:durableId="221B2B5C"/>
  <w16cid:commentId w16cid:paraId="4B041CCB" w16cid:durableId="2224BF04"/>
  <w16cid:commentId w16cid:paraId="2160D9D3" w16cid:durableId="221B2B5D"/>
  <w16cid:commentId w16cid:paraId="62657C7C" w16cid:durableId="2224BF2B"/>
  <w16cid:commentId w16cid:paraId="1B914567" w16cid:durableId="221B2B5E"/>
  <w16cid:commentId w16cid:paraId="0D62A978" w16cid:durableId="221CC9E9"/>
  <w16cid:commentId w16cid:paraId="4736592A" w16cid:durableId="221B2B5F"/>
  <w16cid:commentId w16cid:paraId="7E52DC61" w16cid:durableId="221CCBFA"/>
  <w16cid:commentId w16cid:paraId="0B0768B8" w16cid:durableId="221B2B60"/>
  <w16cid:commentId w16cid:paraId="6B2819DF" w16cid:durableId="221CCB42"/>
  <w16cid:commentId w16cid:paraId="364917C3" w16cid:durableId="221B2B61"/>
  <w16cid:commentId w16cid:paraId="433ABDCD" w16cid:durableId="221CD14B"/>
  <w16cid:commentId w16cid:paraId="2D21612B" w16cid:durableId="221B2B62"/>
  <w16cid:commentId w16cid:paraId="44347668" w16cid:durableId="221CD110"/>
  <w16cid:commentId w16cid:paraId="7499737A" w16cid:durableId="221B2B63"/>
  <w16cid:commentId w16cid:paraId="69339CC9" w16cid:durableId="221CD135"/>
  <w16cid:commentId w16cid:paraId="3DF00CC0" w16cid:durableId="221B2B64"/>
  <w16cid:commentId w16cid:paraId="740057B6" w16cid:durableId="221DD848"/>
  <w16cid:commentId w16cid:paraId="3D25FE49" w16cid:durableId="221B2B65"/>
  <w16cid:commentId w16cid:paraId="28A13BE3" w16cid:durableId="221DD797"/>
  <w16cid:commentId w16cid:paraId="75991CDE" w16cid:durableId="221B2B66"/>
  <w16cid:commentId w16cid:paraId="6EEA50DF" w16cid:durableId="221DD8A5"/>
  <w16cid:commentId w16cid:paraId="0DF57580" w16cid:durableId="221B2B67"/>
  <w16cid:commentId w16cid:paraId="375719DF" w16cid:durableId="221DD90F"/>
  <w16cid:commentId w16cid:paraId="7205F1D7" w16cid:durableId="22233A51"/>
  <w16cid:commentId w16cid:paraId="19EB7098" w16cid:durableId="221DDAE7"/>
  <w16cid:commentId w16cid:paraId="1CA964ED" w16cid:durableId="221B2B68"/>
  <w16cid:commentId w16cid:paraId="47A2B942" w16cid:durableId="2224C011"/>
  <w16cid:commentId w16cid:paraId="29919F22" w16cid:durableId="221B2B69"/>
  <w16cid:commentId w16cid:paraId="0F3D0DE4" w16cid:durableId="221DFC8E"/>
  <w16cid:commentId w16cid:paraId="52929652" w16cid:durableId="221B2B6A"/>
  <w16cid:commentId w16cid:paraId="2F1E3AB4" w16cid:durableId="221DFD48"/>
  <w16cid:commentId w16cid:paraId="5C9D9FC1" w16cid:durableId="221B2B6B"/>
  <w16cid:commentId w16cid:paraId="303333A0" w16cid:durableId="221DFCDE"/>
  <w16cid:commentId w16cid:paraId="26069265" w16cid:durableId="221B2B6C"/>
  <w16cid:commentId w16cid:paraId="3000DC40" w16cid:durableId="221DFE0B"/>
  <w16cid:commentId w16cid:paraId="652AFA04" w16cid:durableId="221B2B6D"/>
  <w16cid:commentId w16cid:paraId="2028A525" w16cid:durableId="221DFF69"/>
  <w16cid:commentId w16cid:paraId="3CC656AD" w16cid:durableId="221B2B6E"/>
  <w16cid:commentId w16cid:paraId="2ABD389F" w16cid:durableId="221E0077"/>
  <w16cid:commentId w16cid:paraId="1FF801EB" w16cid:durableId="221B2B6F"/>
  <w16cid:commentId w16cid:paraId="521B4644" w16cid:durableId="221E0135"/>
  <w16cid:commentId w16cid:paraId="086E4A66" w16cid:durableId="221B2B70"/>
  <w16cid:commentId w16cid:paraId="27DF4AD1" w16cid:durableId="221E02DB"/>
  <w16cid:commentId w16cid:paraId="7FC3393B" w16cid:durableId="221E04C7"/>
  <w16cid:commentId w16cid:paraId="5922F97B" w16cid:durableId="221E04D9"/>
  <w16cid:commentId w16cid:paraId="0A28DD1C" w16cid:durableId="221B2B71"/>
  <w16cid:commentId w16cid:paraId="1D03AD00" w16cid:durableId="221E05ED"/>
  <w16cid:commentId w16cid:paraId="0241E068" w16cid:durableId="221B2B72"/>
  <w16cid:commentId w16cid:paraId="29CBD431" w16cid:durableId="221E08E6"/>
  <w16cid:commentId w16cid:paraId="344AB7CB" w16cid:durableId="221B2B73"/>
  <w16cid:commentId w16cid:paraId="24E40EAB" w16cid:durableId="221E095A"/>
  <w16cid:commentId w16cid:paraId="3179C190" w16cid:durableId="221B2B74"/>
  <w16cid:commentId w16cid:paraId="07CE47C4" w16cid:durableId="221E0DE4"/>
  <w16cid:commentId w16cid:paraId="2703817D" w16cid:durableId="221B2B75"/>
  <w16cid:commentId w16cid:paraId="4C8B5986" w16cid:durableId="221B2B76"/>
  <w16cid:commentId w16cid:paraId="2668F5EA" w16cid:durableId="221E137E"/>
  <w16cid:commentId w16cid:paraId="18F63D9A" w16cid:durableId="221B2B77"/>
  <w16cid:commentId w16cid:paraId="54D3D9C0" w16cid:durableId="221E13F7"/>
  <w16cid:commentId w16cid:paraId="39A60135" w16cid:durableId="221B2B78"/>
  <w16cid:commentId w16cid:paraId="185FE879" w16cid:durableId="221E1589"/>
  <w16cid:commentId w16cid:paraId="308913F0" w16cid:durableId="221B2B79"/>
  <w16cid:commentId w16cid:paraId="6904AE78" w16cid:durableId="221E2FBE"/>
  <w16cid:commentId w16cid:paraId="15CEB52F" w16cid:durableId="221B2B7A"/>
  <w16cid:commentId w16cid:paraId="24A3CEFF" w16cid:durableId="2223460C"/>
  <w16cid:commentId w16cid:paraId="36097B21" w16cid:durableId="221B2B7B"/>
  <w16cid:commentId w16cid:paraId="4C50D6E1" w16cid:durableId="2224C12F"/>
  <w16cid:commentId w16cid:paraId="24C57D87" w16cid:durableId="221B2B7C"/>
  <w16cid:commentId w16cid:paraId="38614EF7" w16cid:durableId="221E3305"/>
  <w16cid:commentId w16cid:paraId="476D6408" w16cid:durableId="221B2B7D"/>
  <w16cid:commentId w16cid:paraId="4F84C8F2" w16cid:durableId="22234EF9"/>
  <w16cid:commentId w16cid:paraId="4AA36564" w16cid:durableId="221B2B7E"/>
  <w16cid:commentId w16cid:paraId="4F6900EE" w16cid:durableId="221E386C"/>
  <w16cid:commentId w16cid:paraId="7975890A" w16cid:durableId="221B2B7F"/>
  <w16cid:commentId w16cid:paraId="4BF085E1" w16cid:durableId="22234CCB"/>
  <w16cid:commentId w16cid:paraId="2D172B10" w16cid:durableId="221B2B80"/>
  <w16cid:commentId w16cid:paraId="41448DF4" w16cid:durableId="221E38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756"/>
    <w:multiLevelType w:val="multilevel"/>
    <w:tmpl w:val="4FC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C88"/>
    <w:multiLevelType w:val="multilevel"/>
    <w:tmpl w:val="C75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4E8"/>
    <w:multiLevelType w:val="multilevel"/>
    <w:tmpl w:val="5686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D0237"/>
    <w:multiLevelType w:val="multilevel"/>
    <w:tmpl w:val="6AB6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40E6"/>
    <w:multiLevelType w:val="multilevel"/>
    <w:tmpl w:val="10BE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76344"/>
    <w:multiLevelType w:val="multilevel"/>
    <w:tmpl w:val="F25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F0E92"/>
    <w:multiLevelType w:val="multilevel"/>
    <w:tmpl w:val="7450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05DA5"/>
    <w:multiLevelType w:val="multilevel"/>
    <w:tmpl w:val="873A2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955C0"/>
    <w:multiLevelType w:val="multilevel"/>
    <w:tmpl w:val="E1DA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93774"/>
    <w:multiLevelType w:val="multilevel"/>
    <w:tmpl w:val="5298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7726F"/>
    <w:multiLevelType w:val="multilevel"/>
    <w:tmpl w:val="CFC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F2389"/>
    <w:multiLevelType w:val="multilevel"/>
    <w:tmpl w:val="F12A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65724"/>
    <w:multiLevelType w:val="multilevel"/>
    <w:tmpl w:val="7218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03840"/>
    <w:multiLevelType w:val="multilevel"/>
    <w:tmpl w:val="655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26C89"/>
    <w:multiLevelType w:val="multilevel"/>
    <w:tmpl w:val="34C6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D1044"/>
    <w:multiLevelType w:val="multilevel"/>
    <w:tmpl w:val="4EDE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500571"/>
    <w:multiLevelType w:val="multilevel"/>
    <w:tmpl w:val="C95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A5D77"/>
    <w:multiLevelType w:val="multilevel"/>
    <w:tmpl w:val="CA7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40C5B"/>
    <w:multiLevelType w:val="multilevel"/>
    <w:tmpl w:val="663C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F5A87"/>
    <w:multiLevelType w:val="multilevel"/>
    <w:tmpl w:val="522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83678"/>
    <w:multiLevelType w:val="multilevel"/>
    <w:tmpl w:val="C03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F5102"/>
    <w:multiLevelType w:val="multilevel"/>
    <w:tmpl w:val="15E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56553"/>
    <w:multiLevelType w:val="multilevel"/>
    <w:tmpl w:val="C80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15E79"/>
    <w:multiLevelType w:val="multilevel"/>
    <w:tmpl w:val="096A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A630D"/>
    <w:multiLevelType w:val="multilevel"/>
    <w:tmpl w:val="6A8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E068F"/>
    <w:multiLevelType w:val="multilevel"/>
    <w:tmpl w:val="AA7AA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1BC1875"/>
    <w:multiLevelType w:val="multilevel"/>
    <w:tmpl w:val="CF5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D1AA9"/>
    <w:multiLevelType w:val="multilevel"/>
    <w:tmpl w:val="17FA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E7610D"/>
    <w:multiLevelType w:val="multilevel"/>
    <w:tmpl w:val="FBF6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F5E70"/>
    <w:multiLevelType w:val="multilevel"/>
    <w:tmpl w:val="988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88466B"/>
    <w:multiLevelType w:val="multilevel"/>
    <w:tmpl w:val="78B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06099"/>
    <w:multiLevelType w:val="multilevel"/>
    <w:tmpl w:val="11A0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9C6404"/>
    <w:multiLevelType w:val="multilevel"/>
    <w:tmpl w:val="663A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147CD0"/>
    <w:multiLevelType w:val="multilevel"/>
    <w:tmpl w:val="2282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A1187B"/>
    <w:multiLevelType w:val="multilevel"/>
    <w:tmpl w:val="D6B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17995"/>
    <w:multiLevelType w:val="multilevel"/>
    <w:tmpl w:val="237E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45F93"/>
    <w:multiLevelType w:val="multilevel"/>
    <w:tmpl w:val="A15E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060AB"/>
    <w:multiLevelType w:val="multilevel"/>
    <w:tmpl w:val="99E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D08E4"/>
    <w:multiLevelType w:val="multilevel"/>
    <w:tmpl w:val="A9C4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66519B"/>
    <w:multiLevelType w:val="multilevel"/>
    <w:tmpl w:val="E3D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D76E4"/>
    <w:multiLevelType w:val="multilevel"/>
    <w:tmpl w:val="B5CE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505F0"/>
    <w:multiLevelType w:val="multilevel"/>
    <w:tmpl w:val="D28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C03FF"/>
    <w:multiLevelType w:val="multilevel"/>
    <w:tmpl w:val="D7E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B0B61"/>
    <w:multiLevelType w:val="multilevel"/>
    <w:tmpl w:val="5BE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415697"/>
    <w:multiLevelType w:val="multilevel"/>
    <w:tmpl w:val="315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D5EAF"/>
    <w:multiLevelType w:val="multilevel"/>
    <w:tmpl w:val="4264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E561A5"/>
    <w:multiLevelType w:val="multilevel"/>
    <w:tmpl w:val="989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938E8"/>
    <w:multiLevelType w:val="multilevel"/>
    <w:tmpl w:val="DB3A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80ACF"/>
    <w:multiLevelType w:val="multilevel"/>
    <w:tmpl w:val="9578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7E060E"/>
    <w:multiLevelType w:val="multilevel"/>
    <w:tmpl w:val="12E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031EF5"/>
    <w:multiLevelType w:val="multilevel"/>
    <w:tmpl w:val="B8D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217073"/>
    <w:multiLevelType w:val="multilevel"/>
    <w:tmpl w:val="965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D2EB9"/>
    <w:multiLevelType w:val="multilevel"/>
    <w:tmpl w:val="54CA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35599"/>
    <w:multiLevelType w:val="multilevel"/>
    <w:tmpl w:val="2C2A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3320D5"/>
    <w:multiLevelType w:val="multilevel"/>
    <w:tmpl w:val="695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B21D78"/>
    <w:multiLevelType w:val="multilevel"/>
    <w:tmpl w:val="5EE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7"/>
  </w:num>
  <w:num w:numId="3">
    <w:abstractNumId w:val="0"/>
  </w:num>
  <w:num w:numId="4">
    <w:abstractNumId w:val="52"/>
  </w:num>
  <w:num w:numId="5">
    <w:abstractNumId w:val="24"/>
  </w:num>
  <w:num w:numId="6">
    <w:abstractNumId w:val="43"/>
  </w:num>
  <w:num w:numId="7">
    <w:abstractNumId w:val="1"/>
  </w:num>
  <w:num w:numId="8">
    <w:abstractNumId w:val="49"/>
  </w:num>
  <w:num w:numId="9">
    <w:abstractNumId w:val="34"/>
  </w:num>
  <w:num w:numId="10">
    <w:abstractNumId w:val="17"/>
  </w:num>
  <w:num w:numId="11">
    <w:abstractNumId w:val="13"/>
  </w:num>
  <w:num w:numId="12">
    <w:abstractNumId w:val="11"/>
  </w:num>
  <w:num w:numId="13">
    <w:abstractNumId w:val="8"/>
  </w:num>
  <w:num w:numId="14">
    <w:abstractNumId w:val="41"/>
  </w:num>
  <w:num w:numId="15">
    <w:abstractNumId w:val="30"/>
  </w:num>
  <w:num w:numId="16">
    <w:abstractNumId w:val="3"/>
  </w:num>
  <w:num w:numId="17">
    <w:abstractNumId w:val="18"/>
  </w:num>
  <w:num w:numId="18">
    <w:abstractNumId w:val="10"/>
  </w:num>
  <w:num w:numId="19">
    <w:abstractNumId w:val="42"/>
  </w:num>
  <w:num w:numId="20">
    <w:abstractNumId w:val="50"/>
  </w:num>
  <w:num w:numId="21">
    <w:abstractNumId w:val="44"/>
  </w:num>
  <w:num w:numId="22">
    <w:abstractNumId w:val="21"/>
  </w:num>
  <w:num w:numId="23">
    <w:abstractNumId w:val="5"/>
  </w:num>
  <w:num w:numId="24">
    <w:abstractNumId w:val="39"/>
  </w:num>
  <w:num w:numId="25">
    <w:abstractNumId w:val="37"/>
  </w:num>
  <w:num w:numId="26">
    <w:abstractNumId w:val="35"/>
  </w:num>
  <w:num w:numId="27">
    <w:abstractNumId w:val="22"/>
  </w:num>
  <w:num w:numId="28">
    <w:abstractNumId w:val="46"/>
  </w:num>
  <w:num w:numId="29">
    <w:abstractNumId w:val="51"/>
  </w:num>
  <w:num w:numId="30">
    <w:abstractNumId w:val="16"/>
  </w:num>
  <w:num w:numId="31">
    <w:abstractNumId w:val="12"/>
  </w:num>
  <w:num w:numId="32">
    <w:abstractNumId w:val="9"/>
  </w:num>
  <w:num w:numId="33">
    <w:abstractNumId w:val="25"/>
  </w:num>
  <w:num w:numId="34">
    <w:abstractNumId w:val="27"/>
  </w:num>
  <w:num w:numId="35">
    <w:abstractNumId w:val="4"/>
  </w:num>
  <w:num w:numId="36">
    <w:abstractNumId w:val="32"/>
  </w:num>
  <w:num w:numId="37">
    <w:abstractNumId w:val="53"/>
  </w:num>
  <w:num w:numId="38">
    <w:abstractNumId w:val="6"/>
  </w:num>
  <w:num w:numId="39">
    <w:abstractNumId w:val="36"/>
  </w:num>
  <w:num w:numId="40">
    <w:abstractNumId w:val="28"/>
  </w:num>
  <w:num w:numId="41">
    <w:abstractNumId w:val="26"/>
  </w:num>
  <w:num w:numId="42">
    <w:abstractNumId w:val="38"/>
  </w:num>
  <w:num w:numId="43">
    <w:abstractNumId w:val="55"/>
  </w:num>
  <w:num w:numId="44">
    <w:abstractNumId w:val="23"/>
  </w:num>
  <w:num w:numId="45">
    <w:abstractNumId w:val="19"/>
  </w:num>
  <w:num w:numId="46">
    <w:abstractNumId w:val="31"/>
  </w:num>
  <w:num w:numId="47">
    <w:abstractNumId w:val="33"/>
  </w:num>
  <w:num w:numId="48">
    <w:abstractNumId w:val="29"/>
  </w:num>
  <w:num w:numId="49">
    <w:abstractNumId w:val="54"/>
  </w:num>
  <w:num w:numId="50">
    <w:abstractNumId w:val="7"/>
  </w:num>
  <w:num w:numId="51">
    <w:abstractNumId w:val="2"/>
  </w:num>
  <w:num w:numId="52">
    <w:abstractNumId w:val="48"/>
  </w:num>
  <w:num w:numId="53">
    <w:abstractNumId w:val="40"/>
  </w:num>
  <w:num w:numId="54">
    <w:abstractNumId w:val="15"/>
  </w:num>
  <w:num w:numId="55">
    <w:abstractNumId w:val="45"/>
  </w:num>
  <w:num w:numId="56">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Heazel">
    <w15:presenceInfo w15:providerId="AD" w15:userId="S-1-5-21-2545119012-2638634899-1092250789-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24A"/>
    <w:rsid w:val="000324E8"/>
    <w:rsid w:val="000347B9"/>
    <w:rsid w:val="00065033"/>
    <w:rsid w:val="00075F2E"/>
    <w:rsid w:val="00096C5A"/>
    <w:rsid w:val="000C0B41"/>
    <w:rsid w:val="00117ECF"/>
    <w:rsid w:val="00156B26"/>
    <w:rsid w:val="001640AF"/>
    <w:rsid w:val="0018016E"/>
    <w:rsid w:val="00182576"/>
    <w:rsid w:val="0020149E"/>
    <w:rsid w:val="00201D63"/>
    <w:rsid w:val="002842DD"/>
    <w:rsid w:val="002F4EB3"/>
    <w:rsid w:val="00375C0A"/>
    <w:rsid w:val="003B2784"/>
    <w:rsid w:val="003C2E46"/>
    <w:rsid w:val="003F7B61"/>
    <w:rsid w:val="00465EDD"/>
    <w:rsid w:val="00542AB8"/>
    <w:rsid w:val="00545DD9"/>
    <w:rsid w:val="00585EE4"/>
    <w:rsid w:val="005A3169"/>
    <w:rsid w:val="005D5430"/>
    <w:rsid w:val="005D7DCF"/>
    <w:rsid w:val="005E2E65"/>
    <w:rsid w:val="00624EEC"/>
    <w:rsid w:val="00637814"/>
    <w:rsid w:val="006B537B"/>
    <w:rsid w:val="00706F61"/>
    <w:rsid w:val="00714387"/>
    <w:rsid w:val="007165DE"/>
    <w:rsid w:val="00735AFA"/>
    <w:rsid w:val="00737DE7"/>
    <w:rsid w:val="0074282E"/>
    <w:rsid w:val="00772FFD"/>
    <w:rsid w:val="00786307"/>
    <w:rsid w:val="0078718C"/>
    <w:rsid w:val="007D1008"/>
    <w:rsid w:val="007D560B"/>
    <w:rsid w:val="00842D56"/>
    <w:rsid w:val="009007E1"/>
    <w:rsid w:val="009103C5"/>
    <w:rsid w:val="0093055C"/>
    <w:rsid w:val="00987DE6"/>
    <w:rsid w:val="009A2C44"/>
    <w:rsid w:val="009F7278"/>
    <w:rsid w:val="00A55CAF"/>
    <w:rsid w:val="00AB5783"/>
    <w:rsid w:val="00B31F45"/>
    <w:rsid w:val="00BD0291"/>
    <w:rsid w:val="00C24EE8"/>
    <w:rsid w:val="00CA054C"/>
    <w:rsid w:val="00CA5651"/>
    <w:rsid w:val="00CB37C7"/>
    <w:rsid w:val="00D0224A"/>
    <w:rsid w:val="00E24EF1"/>
    <w:rsid w:val="00E33F0D"/>
    <w:rsid w:val="00F31C37"/>
    <w:rsid w:val="00F35D08"/>
    <w:rsid w:val="00FC59EE"/>
    <w:rsid w:val="00FD0482"/>
    <w:rsid w:val="00FD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5C64"/>
  <w15:docId w15:val="{61C8F416-D1AB-4D31-8F4B-00AC6A7E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2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2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2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022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2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22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22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0224A"/>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D0224A"/>
  </w:style>
  <w:style w:type="paragraph" w:customStyle="1" w:styleId="tableblock">
    <w:name w:val="tableblock"/>
    <w:basedOn w:val="Normal"/>
    <w:rsid w:val="00D022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24A"/>
    <w:rPr>
      <w:b/>
      <w:bCs/>
    </w:rPr>
  </w:style>
  <w:style w:type="character" w:styleId="Hyperlink">
    <w:name w:val="Hyperlink"/>
    <w:basedOn w:val="DefaultParagraphFont"/>
    <w:uiPriority w:val="99"/>
    <w:semiHidden/>
    <w:unhideWhenUsed/>
    <w:rsid w:val="00D0224A"/>
    <w:rPr>
      <w:color w:val="0000FF"/>
      <w:u w:val="single"/>
    </w:rPr>
  </w:style>
  <w:style w:type="character" w:styleId="FollowedHyperlink">
    <w:name w:val="FollowedHyperlink"/>
    <w:basedOn w:val="DefaultParagraphFont"/>
    <w:uiPriority w:val="99"/>
    <w:semiHidden/>
    <w:unhideWhenUsed/>
    <w:rsid w:val="00D0224A"/>
    <w:rPr>
      <w:color w:val="800080"/>
      <w:u w:val="single"/>
    </w:rPr>
  </w:style>
  <w:style w:type="paragraph" w:styleId="NormalWeb">
    <w:name w:val="Normal (Web)"/>
    <w:basedOn w:val="Normal"/>
    <w:uiPriority w:val="99"/>
    <w:unhideWhenUsed/>
    <w:rsid w:val="00D02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D0224A"/>
  </w:style>
  <w:style w:type="character" w:styleId="HTMLCode">
    <w:name w:val="HTML Code"/>
    <w:basedOn w:val="DefaultParagraphFont"/>
    <w:uiPriority w:val="99"/>
    <w:semiHidden/>
    <w:unhideWhenUsed/>
    <w:rsid w:val="00D0224A"/>
    <w:rPr>
      <w:rFonts w:ascii="Courier New" w:eastAsia="Times New Roman" w:hAnsi="Courier New" w:cs="Courier New"/>
      <w:sz w:val="20"/>
      <w:szCs w:val="20"/>
    </w:rPr>
  </w:style>
  <w:style w:type="character" w:styleId="Emphasis">
    <w:name w:val="Emphasis"/>
    <w:basedOn w:val="DefaultParagraphFont"/>
    <w:uiPriority w:val="20"/>
    <w:qFormat/>
    <w:rsid w:val="00D0224A"/>
    <w:rPr>
      <w:i/>
      <w:iCs/>
    </w:rPr>
  </w:style>
  <w:style w:type="paragraph" w:styleId="HTMLPreformatted">
    <w:name w:val="HTML Preformatted"/>
    <w:basedOn w:val="Normal"/>
    <w:link w:val="HTMLPreformattedChar"/>
    <w:uiPriority w:val="99"/>
    <w:unhideWhenUsed/>
    <w:rsid w:val="00D0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224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0224A"/>
    <w:rPr>
      <w:sz w:val="16"/>
      <w:szCs w:val="16"/>
    </w:rPr>
  </w:style>
  <w:style w:type="paragraph" w:styleId="CommentText">
    <w:name w:val="annotation text"/>
    <w:basedOn w:val="Normal"/>
    <w:link w:val="CommentTextChar"/>
    <w:uiPriority w:val="99"/>
    <w:semiHidden/>
    <w:unhideWhenUsed/>
    <w:rsid w:val="00D0224A"/>
    <w:pPr>
      <w:spacing w:line="240" w:lineRule="auto"/>
    </w:pPr>
    <w:rPr>
      <w:sz w:val="20"/>
      <w:szCs w:val="20"/>
    </w:rPr>
  </w:style>
  <w:style w:type="character" w:customStyle="1" w:styleId="CommentTextChar">
    <w:name w:val="Comment Text Char"/>
    <w:basedOn w:val="DefaultParagraphFont"/>
    <w:link w:val="CommentText"/>
    <w:uiPriority w:val="99"/>
    <w:semiHidden/>
    <w:rsid w:val="00D0224A"/>
    <w:rPr>
      <w:sz w:val="20"/>
      <w:szCs w:val="20"/>
    </w:rPr>
  </w:style>
  <w:style w:type="paragraph" w:styleId="CommentSubject">
    <w:name w:val="annotation subject"/>
    <w:basedOn w:val="CommentText"/>
    <w:next w:val="CommentText"/>
    <w:link w:val="CommentSubjectChar"/>
    <w:uiPriority w:val="99"/>
    <w:semiHidden/>
    <w:unhideWhenUsed/>
    <w:rsid w:val="00D0224A"/>
    <w:rPr>
      <w:b/>
      <w:bCs/>
    </w:rPr>
  </w:style>
  <w:style w:type="character" w:customStyle="1" w:styleId="CommentSubjectChar">
    <w:name w:val="Comment Subject Char"/>
    <w:basedOn w:val="CommentTextChar"/>
    <w:link w:val="CommentSubject"/>
    <w:uiPriority w:val="99"/>
    <w:semiHidden/>
    <w:rsid w:val="00D0224A"/>
    <w:rPr>
      <w:b/>
      <w:bCs/>
      <w:sz w:val="20"/>
      <w:szCs w:val="20"/>
    </w:rPr>
  </w:style>
  <w:style w:type="paragraph" w:styleId="BalloonText">
    <w:name w:val="Balloon Text"/>
    <w:basedOn w:val="Normal"/>
    <w:link w:val="BalloonTextChar"/>
    <w:uiPriority w:val="99"/>
    <w:semiHidden/>
    <w:unhideWhenUsed/>
    <w:rsid w:val="00D02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24A"/>
    <w:rPr>
      <w:rFonts w:ascii="Tahoma" w:hAnsi="Tahoma" w:cs="Tahoma"/>
      <w:sz w:val="16"/>
      <w:szCs w:val="16"/>
    </w:rPr>
  </w:style>
  <w:style w:type="paragraph" w:customStyle="1" w:styleId="Default">
    <w:name w:val="Default"/>
    <w:rsid w:val="005D7DCF"/>
    <w:pPr>
      <w:autoSpaceDE w:val="0"/>
      <w:autoSpaceDN w:val="0"/>
      <w:adjustRightInd w:val="0"/>
      <w:spacing w:after="0" w:line="240" w:lineRule="auto"/>
    </w:pPr>
    <w:rPr>
      <w:rFonts w:ascii="Arial" w:hAnsi="Arial" w:cs="Arial"/>
      <w:color w:val="000000"/>
      <w:sz w:val="24"/>
      <w:szCs w:val="24"/>
    </w:rPr>
  </w:style>
  <w:style w:type="character" w:customStyle="1" w:styleId="e24kjd">
    <w:name w:val="e24kjd"/>
    <w:basedOn w:val="DefaultParagraphFont"/>
    <w:rsid w:val="00CA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2291">
      <w:bodyDiv w:val="1"/>
      <w:marLeft w:val="0"/>
      <w:marRight w:val="0"/>
      <w:marTop w:val="0"/>
      <w:marBottom w:val="0"/>
      <w:divBdr>
        <w:top w:val="none" w:sz="0" w:space="0" w:color="auto"/>
        <w:left w:val="none" w:sz="0" w:space="0" w:color="auto"/>
        <w:bottom w:val="none" w:sz="0" w:space="0" w:color="auto"/>
        <w:right w:val="none" w:sz="0" w:space="0" w:color="auto"/>
      </w:divBdr>
    </w:div>
    <w:div w:id="624502619">
      <w:bodyDiv w:val="1"/>
      <w:marLeft w:val="0"/>
      <w:marRight w:val="0"/>
      <w:marTop w:val="0"/>
      <w:marBottom w:val="0"/>
      <w:divBdr>
        <w:top w:val="none" w:sz="0" w:space="0" w:color="auto"/>
        <w:left w:val="none" w:sz="0" w:space="0" w:color="auto"/>
        <w:bottom w:val="none" w:sz="0" w:space="0" w:color="auto"/>
        <w:right w:val="none" w:sz="0" w:space="0" w:color="auto"/>
      </w:divBdr>
      <w:divsChild>
        <w:div w:id="1571387730">
          <w:marLeft w:val="0"/>
          <w:marRight w:val="0"/>
          <w:marTop w:val="0"/>
          <w:marBottom w:val="0"/>
          <w:divBdr>
            <w:top w:val="none" w:sz="0" w:space="0" w:color="auto"/>
            <w:left w:val="none" w:sz="0" w:space="0" w:color="auto"/>
            <w:bottom w:val="none" w:sz="0" w:space="0" w:color="auto"/>
            <w:right w:val="none" w:sz="0" w:space="0" w:color="auto"/>
          </w:divBdr>
        </w:div>
        <w:div w:id="416555206">
          <w:marLeft w:val="0"/>
          <w:marRight w:val="0"/>
          <w:marTop w:val="0"/>
          <w:marBottom w:val="0"/>
          <w:divBdr>
            <w:top w:val="none" w:sz="0" w:space="0" w:color="auto"/>
            <w:left w:val="none" w:sz="0" w:space="0" w:color="auto"/>
            <w:bottom w:val="none" w:sz="0" w:space="0" w:color="auto"/>
            <w:right w:val="none" w:sz="0" w:space="0" w:color="auto"/>
          </w:divBdr>
          <w:divsChild>
            <w:div w:id="56586479">
              <w:marLeft w:val="0"/>
              <w:marRight w:val="0"/>
              <w:marTop w:val="0"/>
              <w:marBottom w:val="0"/>
              <w:divBdr>
                <w:top w:val="none" w:sz="0" w:space="0" w:color="auto"/>
                <w:left w:val="none" w:sz="0" w:space="0" w:color="auto"/>
                <w:bottom w:val="none" w:sz="0" w:space="0" w:color="auto"/>
                <w:right w:val="none" w:sz="0" w:space="0" w:color="auto"/>
              </w:divBdr>
              <w:divsChild>
                <w:div w:id="533077588">
                  <w:marLeft w:val="0"/>
                  <w:marRight w:val="0"/>
                  <w:marTop w:val="0"/>
                  <w:marBottom w:val="0"/>
                  <w:divBdr>
                    <w:top w:val="none" w:sz="0" w:space="0" w:color="auto"/>
                    <w:left w:val="none" w:sz="0" w:space="0" w:color="auto"/>
                    <w:bottom w:val="none" w:sz="0" w:space="0" w:color="auto"/>
                    <w:right w:val="none" w:sz="0" w:space="0" w:color="auto"/>
                  </w:divBdr>
                  <w:divsChild>
                    <w:div w:id="405109306">
                      <w:marLeft w:val="0"/>
                      <w:marRight w:val="0"/>
                      <w:marTop w:val="0"/>
                      <w:marBottom w:val="0"/>
                      <w:divBdr>
                        <w:top w:val="none" w:sz="0" w:space="0" w:color="auto"/>
                        <w:left w:val="none" w:sz="0" w:space="0" w:color="auto"/>
                        <w:bottom w:val="none" w:sz="0" w:space="0" w:color="auto"/>
                        <w:right w:val="none" w:sz="0" w:space="0" w:color="auto"/>
                      </w:divBdr>
                    </w:div>
                    <w:div w:id="648485965">
                      <w:marLeft w:val="0"/>
                      <w:marRight w:val="0"/>
                      <w:marTop w:val="0"/>
                      <w:marBottom w:val="0"/>
                      <w:divBdr>
                        <w:top w:val="none" w:sz="0" w:space="0" w:color="auto"/>
                        <w:left w:val="none" w:sz="0" w:space="0" w:color="auto"/>
                        <w:bottom w:val="none" w:sz="0" w:space="0" w:color="auto"/>
                        <w:right w:val="none" w:sz="0" w:space="0" w:color="auto"/>
                      </w:divBdr>
                    </w:div>
                    <w:div w:id="559440532">
                      <w:marLeft w:val="0"/>
                      <w:marRight w:val="0"/>
                      <w:marTop w:val="0"/>
                      <w:marBottom w:val="0"/>
                      <w:divBdr>
                        <w:top w:val="none" w:sz="0" w:space="0" w:color="auto"/>
                        <w:left w:val="none" w:sz="0" w:space="0" w:color="auto"/>
                        <w:bottom w:val="none" w:sz="0" w:space="0" w:color="auto"/>
                        <w:right w:val="none" w:sz="0" w:space="0" w:color="auto"/>
                      </w:divBdr>
                    </w:div>
                    <w:div w:id="1684547165">
                      <w:marLeft w:val="0"/>
                      <w:marRight w:val="0"/>
                      <w:marTop w:val="0"/>
                      <w:marBottom w:val="0"/>
                      <w:divBdr>
                        <w:top w:val="none" w:sz="0" w:space="0" w:color="auto"/>
                        <w:left w:val="none" w:sz="0" w:space="0" w:color="auto"/>
                        <w:bottom w:val="none" w:sz="0" w:space="0" w:color="auto"/>
                        <w:right w:val="none" w:sz="0" w:space="0" w:color="auto"/>
                      </w:divBdr>
                    </w:div>
                    <w:div w:id="1570269152">
                      <w:marLeft w:val="0"/>
                      <w:marRight w:val="0"/>
                      <w:marTop w:val="0"/>
                      <w:marBottom w:val="0"/>
                      <w:divBdr>
                        <w:top w:val="none" w:sz="0" w:space="0" w:color="auto"/>
                        <w:left w:val="none" w:sz="0" w:space="0" w:color="auto"/>
                        <w:bottom w:val="none" w:sz="0" w:space="0" w:color="auto"/>
                        <w:right w:val="none" w:sz="0" w:space="0" w:color="auto"/>
                      </w:divBdr>
                    </w:div>
                    <w:div w:id="311837086">
                      <w:marLeft w:val="0"/>
                      <w:marRight w:val="0"/>
                      <w:marTop w:val="0"/>
                      <w:marBottom w:val="0"/>
                      <w:divBdr>
                        <w:top w:val="none" w:sz="0" w:space="0" w:color="auto"/>
                        <w:left w:val="none" w:sz="0" w:space="0" w:color="auto"/>
                        <w:bottom w:val="none" w:sz="0" w:space="0" w:color="auto"/>
                        <w:right w:val="none" w:sz="0" w:space="0" w:color="auto"/>
                      </w:divBdr>
                    </w:div>
                    <w:div w:id="1436901343">
                      <w:marLeft w:val="0"/>
                      <w:marRight w:val="0"/>
                      <w:marTop w:val="0"/>
                      <w:marBottom w:val="0"/>
                      <w:divBdr>
                        <w:top w:val="none" w:sz="0" w:space="0" w:color="auto"/>
                        <w:left w:val="none" w:sz="0" w:space="0" w:color="auto"/>
                        <w:bottom w:val="none" w:sz="0" w:space="0" w:color="auto"/>
                        <w:right w:val="none" w:sz="0" w:space="0" w:color="auto"/>
                      </w:divBdr>
                    </w:div>
                    <w:div w:id="59182428">
                      <w:marLeft w:val="0"/>
                      <w:marRight w:val="0"/>
                      <w:marTop w:val="0"/>
                      <w:marBottom w:val="0"/>
                      <w:divBdr>
                        <w:top w:val="none" w:sz="0" w:space="0" w:color="auto"/>
                        <w:left w:val="none" w:sz="0" w:space="0" w:color="auto"/>
                        <w:bottom w:val="none" w:sz="0" w:space="0" w:color="auto"/>
                        <w:right w:val="none" w:sz="0" w:space="0" w:color="auto"/>
                      </w:divBdr>
                    </w:div>
                    <w:div w:id="106193353">
                      <w:marLeft w:val="0"/>
                      <w:marRight w:val="0"/>
                      <w:marTop w:val="0"/>
                      <w:marBottom w:val="0"/>
                      <w:divBdr>
                        <w:top w:val="none" w:sz="0" w:space="0" w:color="auto"/>
                        <w:left w:val="none" w:sz="0" w:space="0" w:color="auto"/>
                        <w:bottom w:val="none" w:sz="0" w:space="0" w:color="auto"/>
                        <w:right w:val="none" w:sz="0" w:space="0" w:color="auto"/>
                      </w:divBdr>
                    </w:div>
                    <w:div w:id="640812116">
                      <w:marLeft w:val="0"/>
                      <w:marRight w:val="0"/>
                      <w:marTop w:val="0"/>
                      <w:marBottom w:val="0"/>
                      <w:divBdr>
                        <w:top w:val="none" w:sz="0" w:space="0" w:color="auto"/>
                        <w:left w:val="none" w:sz="0" w:space="0" w:color="auto"/>
                        <w:bottom w:val="none" w:sz="0" w:space="0" w:color="auto"/>
                        <w:right w:val="none" w:sz="0" w:space="0" w:color="auto"/>
                      </w:divBdr>
                      <w:divsChild>
                        <w:div w:id="337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891">
              <w:marLeft w:val="0"/>
              <w:marRight w:val="0"/>
              <w:marTop w:val="0"/>
              <w:marBottom w:val="0"/>
              <w:divBdr>
                <w:top w:val="none" w:sz="0" w:space="0" w:color="auto"/>
                <w:left w:val="none" w:sz="0" w:space="0" w:color="auto"/>
                <w:bottom w:val="none" w:sz="0" w:space="0" w:color="auto"/>
                <w:right w:val="none" w:sz="0" w:space="0" w:color="auto"/>
              </w:divBdr>
              <w:divsChild>
                <w:div w:id="310866725">
                  <w:marLeft w:val="0"/>
                  <w:marRight w:val="0"/>
                  <w:marTop w:val="0"/>
                  <w:marBottom w:val="0"/>
                  <w:divBdr>
                    <w:top w:val="none" w:sz="0" w:space="0" w:color="auto"/>
                    <w:left w:val="none" w:sz="0" w:space="0" w:color="auto"/>
                    <w:bottom w:val="none" w:sz="0" w:space="0" w:color="auto"/>
                    <w:right w:val="none" w:sz="0" w:space="0" w:color="auto"/>
                  </w:divBdr>
                  <w:divsChild>
                    <w:div w:id="967660452">
                      <w:marLeft w:val="0"/>
                      <w:marRight w:val="0"/>
                      <w:marTop w:val="0"/>
                      <w:marBottom w:val="0"/>
                      <w:divBdr>
                        <w:top w:val="none" w:sz="0" w:space="0" w:color="auto"/>
                        <w:left w:val="none" w:sz="0" w:space="0" w:color="auto"/>
                        <w:bottom w:val="none" w:sz="0" w:space="0" w:color="auto"/>
                        <w:right w:val="none" w:sz="0" w:space="0" w:color="auto"/>
                      </w:divBdr>
                    </w:div>
                    <w:div w:id="1820344962">
                      <w:marLeft w:val="0"/>
                      <w:marRight w:val="0"/>
                      <w:marTop w:val="0"/>
                      <w:marBottom w:val="0"/>
                      <w:divBdr>
                        <w:top w:val="none" w:sz="0" w:space="0" w:color="auto"/>
                        <w:left w:val="none" w:sz="0" w:space="0" w:color="auto"/>
                        <w:bottom w:val="none" w:sz="0" w:space="0" w:color="auto"/>
                        <w:right w:val="none" w:sz="0" w:space="0" w:color="auto"/>
                      </w:divBdr>
                    </w:div>
                    <w:div w:id="2126270541">
                      <w:marLeft w:val="0"/>
                      <w:marRight w:val="0"/>
                      <w:marTop w:val="0"/>
                      <w:marBottom w:val="0"/>
                      <w:divBdr>
                        <w:top w:val="none" w:sz="0" w:space="0" w:color="auto"/>
                        <w:left w:val="none" w:sz="0" w:space="0" w:color="auto"/>
                        <w:bottom w:val="none" w:sz="0" w:space="0" w:color="auto"/>
                        <w:right w:val="none" w:sz="0" w:space="0" w:color="auto"/>
                      </w:divBdr>
                    </w:div>
                    <w:div w:id="918902174">
                      <w:marLeft w:val="0"/>
                      <w:marRight w:val="0"/>
                      <w:marTop w:val="0"/>
                      <w:marBottom w:val="0"/>
                      <w:divBdr>
                        <w:top w:val="none" w:sz="0" w:space="0" w:color="auto"/>
                        <w:left w:val="none" w:sz="0" w:space="0" w:color="auto"/>
                        <w:bottom w:val="none" w:sz="0" w:space="0" w:color="auto"/>
                        <w:right w:val="none" w:sz="0" w:space="0" w:color="auto"/>
                      </w:divBdr>
                    </w:div>
                    <w:div w:id="1116169226">
                      <w:marLeft w:val="0"/>
                      <w:marRight w:val="0"/>
                      <w:marTop w:val="0"/>
                      <w:marBottom w:val="0"/>
                      <w:divBdr>
                        <w:top w:val="none" w:sz="0" w:space="0" w:color="auto"/>
                        <w:left w:val="none" w:sz="0" w:space="0" w:color="auto"/>
                        <w:bottom w:val="none" w:sz="0" w:space="0" w:color="auto"/>
                        <w:right w:val="none" w:sz="0" w:space="0" w:color="auto"/>
                      </w:divBdr>
                    </w:div>
                    <w:div w:id="2083945208">
                      <w:marLeft w:val="0"/>
                      <w:marRight w:val="0"/>
                      <w:marTop w:val="0"/>
                      <w:marBottom w:val="0"/>
                      <w:divBdr>
                        <w:top w:val="none" w:sz="0" w:space="0" w:color="auto"/>
                        <w:left w:val="none" w:sz="0" w:space="0" w:color="auto"/>
                        <w:bottom w:val="none" w:sz="0" w:space="0" w:color="auto"/>
                        <w:right w:val="none" w:sz="0" w:space="0" w:color="auto"/>
                      </w:divBdr>
                    </w:div>
                    <w:div w:id="969438075">
                      <w:marLeft w:val="0"/>
                      <w:marRight w:val="0"/>
                      <w:marTop w:val="0"/>
                      <w:marBottom w:val="0"/>
                      <w:divBdr>
                        <w:top w:val="none" w:sz="0" w:space="0" w:color="auto"/>
                        <w:left w:val="none" w:sz="0" w:space="0" w:color="auto"/>
                        <w:bottom w:val="none" w:sz="0" w:space="0" w:color="auto"/>
                        <w:right w:val="none" w:sz="0" w:space="0" w:color="auto"/>
                      </w:divBdr>
                    </w:div>
                    <w:div w:id="1379087775">
                      <w:marLeft w:val="0"/>
                      <w:marRight w:val="0"/>
                      <w:marTop w:val="0"/>
                      <w:marBottom w:val="0"/>
                      <w:divBdr>
                        <w:top w:val="none" w:sz="0" w:space="0" w:color="auto"/>
                        <w:left w:val="none" w:sz="0" w:space="0" w:color="auto"/>
                        <w:bottom w:val="none" w:sz="0" w:space="0" w:color="auto"/>
                        <w:right w:val="none" w:sz="0" w:space="0" w:color="auto"/>
                      </w:divBdr>
                    </w:div>
                    <w:div w:id="968240140">
                      <w:marLeft w:val="0"/>
                      <w:marRight w:val="0"/>
                      <w:marTop w:val="0"/>
                      <w:marBottom w:val="0"/>
                      <w:divBdr>
                        <w:top w:val="none" w:sz="0" w:space="0" w:color="auto"/>
                        <w:left w:val="none" w:sz="0" w:space="0" w:color="auto"/>
                        <w:bottom w:val="none" w:sz="0" w:space="0" w:color="auto"/>
                        <w:right w:val="none" w:sz="0" w:space="0" w:color="auto"/>
                      </w:divBdr>
                    </w:div>
                    <w:div w:id="1398430945">
                      <w:marLeft w:val="0"/>
                      <w:marRight w:val="0"/>
                      <w:marTop w:val="0"/>
                      <w:marBottom w:val="0"/>
                      <w:divBdr>
                        <w:top w:val="none" w:sz="0" w:space="0" w:color="auto"/>
                        <w:left w:val="none" w:sz="0" w:space="0" w:color="auto"/>
                        <w:bottom w:val="none" w:sz="0" w:space="0" w:color="auto"/>
                        <w:right w:val="none" w:sz="0" w:space="0" w:color="auto"/>
                      </w:divBdr>
                    </w:div>
                    <w:div w:id="1181360862">
                      <w:marLeft w:val="0"/>
                      <w:marRight w:val="0"/>
                      <w:marTop w:val="0"/>
                      <w:marBottom w:val="0"/>
                      <w:divBdr>
                        <w:top w:val="none" w:sz="0" w:space="0" w:color="auto"/>
                        <w:left w:val="none" w:sz="0" w:space="0" w:color="auto"/>
                        <w:bottom w:val="none" w:sz="0" w:space="0" w:color="auto"/>
                        <w:right w:val="none" w:sz="0" w:space="0" w:color="auto"/>
                      </w:divBdr>
                    </w:div>
                    <w:div w:id="1036588383">
                      <w:marLeft w:val="0"/>
                      <w:marRight w:val="0"/>
                      <w:marTop w:val="0"/>
                      <w:marBottom w:val="0"/>
                      <w:divBdr>
                        <w:top w:val="none" w:sz="0" w:space="0" w:color="auto"/>
                        <w:left w:val="none" w:sz="0" w:space="0" w:color="auto"/>
                        <w:bottom w:val="none" w:sz="0" w:space="0" w:color="auto"/>
                        <w:right w:val="none" w:sz="0" w:space="0" w:color="auto"/>
                      </w:divBdr>
                    </w:div>
                    <w:div w:id="1915623944">
                      <w:marLeft w:val="0"/>
                      <w:marRight w:val="0"/>
                      <w:marTop w:val="0"/>
                      <w:marBottom w:val="0"/>
                      <w:divBdr>
                        <w:top w:val="none" w:sz="0" w:space="0" w:color="auto"/>
                        <w:left w:val="none" w:sz="0" w:space="0" w:color="auto"/>
                        <w:bottom w:val="none" w:sz="0" w:space="0" w:color="auto"/>
                        <w:right w:val="none" w:sz="0" w:space="0" w:color="auto"/>
                      </w:divBdr>
                    </w:div>
                    <w:div w:id="649939467">
                      <w:marLeft w:val="0"/>
                      <w:marRight w:val="0"/>
                      <w:marTop w:val="0"/>
                      <w:marBottom w:val="0"/>
                      <w:divBdr>
                        <w:top w:val="none" w:sz="0" w:space="0" w:color="auto"/>
                        <w:left w:val="none" w:sz="0" w:space="0" w:color="auto"/>
                        <w:bottom w:val="none" w:sz="0" w:space="0" w:color="auto"/>
                        <w:right w:val="none" w:sz="0" w:space="0" w:color="auto"/>
                      </w:divBdr>
                    </w:div>
                    <w:div w:id="744910612">
                      <w:marLeft w:val="0"/>
                      <w:marRight w:val="0"/>
                      <w:marTop w:val="0"/>
                      <w:marBottom w:val="0"/>
                      <w:divBdr>
                        <w:top w:val="none" w:sz="0" w:space="0" w:color="auto"/>
                        <w:left w:val="none" w:sz="0" w:space="0" w:color="auto"/>
                        <w:bottom w:val="none" w:sz="0" w:space="0" w:color="auto"/>
                        <w:right w:val="none" w:sz="0" w:space="0" w:color="auto"/>
                      </w:divBdr>
                    </w:div>
                    <w:div w:id="1670405215">
                      <w:marLeft w:val="0"/>
                      <w:marRight w:val="0"/>
                      <w:marTop w:val="0"/>
                      <w:marBottom w:val="0"/>
                      <w:divBdr>
                        <w:top w:val="none" w:sz="0" w:space="0" w:color="auto"/>
                        <w:left w:val="none" w:sz="0" w:space="0" w:color="auto"/>
                        <w:bottom w:val="none" w:sz="0" w:space="0" w:color="auto"/>
                        <w:right w:val="none" w:sz="0" w:space="0" w:color="auto"/>
                      </w:divBdr>
                    </w:div>
                    <w:div w:id="1401176075">
                      <w:marLeft w:val="0"/>
                      <w:marRight w:val="0"/>
                      <w:marTop w:val="0"/>
                      <w:marBottom w:val="0"/>
                      <w:divBdr>
                        <w:top w:val="none" w:sz="0" w:space="0" w:color="auto"/>
                        <w:left w:val="none" w:sz="0" w:space="0" w:color="auto"/>
                        <w:bottom w:val="none" w:sz="0" w:space="0" w:color="auto"/>
                        <w:right w:val="none" w:sz="0" w:space="0" w:color="auto"/>
                      </w:divBdr>
                    </w:div>
                    <w:div w:id="3179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308">
              <w:marLeft w:val="0"/>
              <w:marRight w:val="0"/>
              <w:marTop w:val="0"/>
              <w:marBottom w:val="0"/>
              <w:divBdr>
                <w:top w:val="none" w:sz="0" w:space="0" w:color="auto"/>
                <w:left w:val="none" w:sz="0" w:space="0" w:color="auto"/>
                <w:bottom w:val="none" w:sz="0" w:space="0" w:color="auto"/>
                <w:right w:val="none" w:sz="0" w:space="0" w:color="auto"/>
              </w:divBdr>
              <w:divsChild>
                <w:div w:id="1412585235">
                  <w:marLeft w:val="0"/>
                  <w:marRight w:val="0"/>
                  <w:marTop w:val="0"/>
                  <w:marBottom w:val="0"/>
                  <w:divBdr>
                    <w:top w:val="none" w:sz="0" w:space="0" w:color="auto"/>
                    <w:left w:val="none" w:sz="0" w:space="0" w:color="auto"/>
                    <w:bottom w:val="none" w:sz="0" w:space="0" w:color="auto"/>
                    <w:right w:val="none" w:sz="0" w:space="0" w:color="auto"/>
                  </w:divBdr>
                  <w:divsChild>
                    <w:div w:id="844125987">
                      <w:marLeft w:val="0"/>
                      <w:marRight w:val="0"/>
                      <w:marTop w:val="0"/>
                      <w:marBottom w:val="0"/>
                      <w:divBdr>
                        <w:top w:val="none" w:sz="0" w:space="0" w:color="auto"/>
                        <w:left w:val="none" w:sz="0" w:space="0" w:color="auto"/>
                        <w:bottom w:val="none" w:sz="0" w:space="0" w:color="auto"/>
                        <w:right w:val="none" w:sz="0" w:space="0" w:color="auto"/>
                      </w:divBdr>
                    </w:div>
                    <w:div w:id="112479231">
                      <w:marLeft w:val="0"/>
                      <w:marRight w:val="0"/>
                      <w:marTop w:val="0"/>
                      <w:marBottom w:val="0"/>
                      <w:divBdr>
                        <w:top w:val="none" w:sz="0" w:space="0" w:color="auto"/>
                        <w:left w:val="none" w:sz="0" w:space="0" w:color="auto"/>
                        <w:bottom w:val="none" w:sz="0" w:space="0" w:color="auto"/>
                        <w:right w:val="none" w:sz="0" w:space="0" w:color="auto"/>
                      </w:divBdr>
                    </w:div>
                    <w:div w:id="143205756">
                      <w:marLeft w:val="0"/>
                      <w:marRight w:val="0"/>
                      <w:marTop w:val="0"/>
                      <w:marBottom w:val="0"/>
                      <w:divBdr>
                        <w:top w:val="none" w:sz="0" w:space="0" w:color="auto"/>
                        <w:left w:val="none" w:sz="0" w:space="0" w:color="auto"/>
                        <w:bottom w:val="none" w:sz="0" w:space="0" w:color="auto"/>
                        <w:right w:val="none" w:sz="0" w:space="0" w:color="auto"/>
                      </w:divBdr>
                    </w:div>
                    <w:div w:id="356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4835">
              <w:marLeft w:val="0"/>
              <w:marRight w:val="0"/>
              <w:marTop w:val="0"/>
              <w:marBottom w:val="0"/>
              <w:divBdr>
                <w:top w:val="none" w:sz="0" w:space="0" w:color="auto"/>
                <w:left w:val="none" w:sz="0" w:space="0" w:color="auto"/>
                <w:bottom w:val="none" w:sz="0" w:space="0" w:color="auto"/>
                <w:right w:val="none" w:sz="0" w:space="0" w:color="auto"/>
              </w:divBdr>
              <w:divsChild>
                <w:div w:id="16276407">
                  <w:marLeft w:val="0"/>
                  <w:marRight w:val="0"/>
                  <w:marTop w:val="0"/>
                  <w:marBottom w:val="0"/>
                  <w:divBdr>
                    <w:top w:val="none" w:sz="0" w:space="0" w:color="auto"/>
                    <w:left w:val="none" w:sz="0" w:space="0" w:color="auto"/>
                    <w:bottom w:val="none" w:sz="0" w:space="0" w:color="auto"/>
                    <w:right w:val="none" w:sz="0" w:space="0" w:color="auto"/>
                  </w:divBdr>
                  <w:divsChild>
                    <w:div w:id="1570456266">
                      <w:marLeft w:val="0"/>
                      <w:marRight w:val="0"/>
                      <w:marTop w:val="0"/>
                      <w:marBottom w:val="0"/>
                      <w:divBdr>
                        <w:top w:val="none" w:sz="0" w:space="0" w:color="auto"/>
                        <w:left w:val="none" w:sz="0" w:space="0" w:color="auto"/>
                        <w:bottom w:val="none" w:sz="0" w:space="0" w:color="auto"/>
                        <w:right w:val="none" w:sz="0" w:space="0" w:color="auto"/>
                      </w:divBdr>
                    </w:div>
                    <w:div w:id="1380327364">
                      <w:marLeft w:val="0"/>
                      <w:marRight w:val="0"/>
                      <w:marTop w:val="0"/>
                      <w:marBottom w:val="0"/>
                      <w:divBdr>
                        <w:top w:val="none" w:sz="0" w:space="0" w:color="auto"/>
                        <w:left w:val="none" w:sz="0" w:space="0" w:color="auto"/>
                        <w:bottom w:val="none" w:sz="0" w:space="0" w:color="auto"/>
                        <w:right w:val="none" w:sz="0" w:space="0" w:color="auto"/>
                      </w:divBdr>
                    </w:div>
                    <w:div w:id="599604353">
                      <w:marLeft w:val="0"/>
                      <w:marRight w:val="0"/>
                      <w:marTop w:val="0"/>
                      <w:marBottom w:val="0"/>
                      <w:divBdr>
                        <w:top w:val="none" w:sz="0" w:space="0" w:color="auto"/>
                        <w:left w:val="none" w:sz="0" w:space="0" w:color="auto"/>
                        <w:bottom w:val="none" w:sz="0" w:space="0" w:color="auto"/>
                        <w:right w:val="none" w:sz="0" w:space="0" w:color="auto"/>
                      </w:divBdr>
                    </w:div>
                    <w:div w:id="1242519278">
                      <w:marLeft w:val="0"/>
                      <w:marRight w:val="0"/>
                      <w:marTop w:val="0"/>
                      <w:marBottom w:val="0"/>
                      <w:divBdr>
                        <w:top w:val="none" w:sz="0" w:space="0" w:color="auto"/>
                        <w:left w:val="none" w:sz="0" w:space="0" w:color="auto"/>
                        <w:bottom w:val="none" w:sz="0" w:space="0" w:color="auto"/>
                        <w:right w:val="none" w:sz="0" w:space="0" w:color="auto"/>
                      </w:divBdr>
                    </w:div>
                    <w:div w:id="39474392">
                      <w:marLeft w:val="0"/>
                      <w:marRight w:val="0"/>
                      <w:marTop w:val="0"/>
                      <w:marBottom w:val="0"/>
                      <w:divBdr>
                        <w:top w:val="none" w:sz="0" w:space="0" w:color="auto"/>
                        <w:left w:val="none" w:sz="0" w:space="0" w:color="auto"/>
                        <w:bottom w:val="none" w:sz="0" w:space="0" w:color="auto"/>
                        <w:right w:val="none" w:sz="0" w:space="0" w:color="auto"/>
                      </w:divBdr>
                    </w:div>
                    <w:div w:id="1533810957">
                      <w:marLeft w:val="0"/>
                      <w:marRight w:val="0"/>
                      <w:marTop w:val="0"/>
                      <w:marBottom w:val="0"/>
                      <w:divBdr>
                        <w:top w:val="none" w:sz="0" w:space="0" w:color="auto"/>
                        <w:left w:val="none" w:sz="0" w:space="0" w:color="auto"/>
                        <w:bottom w:val="none" w:sz="0" w:space="0" w:color="auto"/>
                        <w:right w:val="none" w:sz="0" w:space="0" w:color="auto"/>
                      </w:divBdr>
                    </w:div>
                    <w:div w:id="78990895">
                      <w:marLeft w:val="0"/>
                      <w:marRight w:val="0"/>
                      <w:marTop w:val="0"/>
                      <w:marBottom w:val="0"/>
                      <w:divBdr>
                        <w:top w:val="none" w:sz="0" w:space="0" w:color="auto"/>
                        <w:left w:val="none" w:sz="0" w:space="0" w:color="auto"/>
                        <w:bottom w:val="none" w:sz="0" w:space="0" w:color="auto"/>
                        <w:right w:val="none" w:sz="0" w:space="0" w:color="auto"/>
                      </w:divBdr>
                    </w:div>
                    <w:div w:id="1961454969">
                      <w:marLeft w:val="0"/>
                      <w:marRight w:val="0"/>
                      <w:marTop w:val="0"/>
                      <w:marBottom w:val="0"/>
                      <w:divBdr>
                        <w:top w:val="none" w:sz="0" w:space="0" w:color="auto"/>
                        <w:left w:val="none" w:sz="0" w:space="0" w:color="auto"/>
                        <w:bottom w:val="none" w:sz="0" w:space="0" w:color="auto"/>
                        <w:right w:val="none" w:sz="0" w:space="0" w:color="auto"/>
                      </w:divBdr>
                    </w:div>
                    <w:div w:id="2065374487">
                      <w:marLeft w:val="0"/>
                      <w:marRight w:val="0"/>
                      <w:marTop w:val="0"/>
                      <w:marBottom w:val="0"/>
                      <w:divBdr>
                        <w:top w:val="none" w:sz="0" w:space="0" w:color="auto"/>
                        <w:left w:val="none" w:sz="0" w:space="0" w:color="auto"/>
                        <w:bottom w:val="none" w:sz="0" w:space="0" w:color="auto"/>
                        <w:right w:val="none" w:sz="0" w:space="0" w:color="auto"/>
                      </w:divBdr>
                    </w:div>
                    <w:div w:id="251594303">
                      <w:marLeft w:val="0"/>
                      <w:marRight w:val="0"/>
                      <w:marTop w:val="0"/>
                      <w:marBottom w:val="0"/>
                      <w:divBdr>
                        <w:top w:val="none" w:sz="0" w:space="0" w:color="auto"/>
                        <w:left w:val="none" w:sz="0" w:space="0" w:color="auto"/>
                        <w:bottom w:val="none" w:sz="0" w:space="0" w:color="auto"/>
                        <w:right w:val="none" w:sz="0" w:space="0" w:color="auto"/>
                      </w:divBdr>
                    </w:div>
                    <w:div w:id="940533428">
                      <w:marLeft w:val="0"/>
                      <w:marRight w:val="0"/>
                      <w:marTop w:val="0"/>
                      <w:marBottom w:val="0"/>
                      <w:divBdr>
                        <w:top w:val="none" w:sz="0" w:space="0" w:color="auto"/>
                        <w:left w:val="none" w:sz="0" w:space="0" w:color="auto"/>
                        <w:bottom w:val="none" w:sz="0" w:space="0" w:color="auto"/>
                        <w:right w:val="none" w:sz="0" w:space="0" w:color="auto"/>
                      </w:divBdr>
                    </w:div>
                    <w:div w:id="439229162">
                      <w:marLeft w:val="0"/>
                      <w:marRight w:val="0"/>
                      <w:marTop w:val="0"/>
                      <w:marBottom w:val="0"/>
                      <w:divBdr>
                        <w:top w:val="none" w:sz="0" w:space="0" w:color="auto"/>
                        <w:left w:val="none" w:sz="0" w:space="0" w:color="auto"/>
                        <w:bottom w:val="none" w:sz="0" w:space="0" w:color="auto"/>
                        <w:right w:val="none" w:sz="0" w:space="0" w:color="auto"/>
                      </w:divBdr>
                    </w:div>
                    <w:div w:id="547574745">
                      <w:marLeft w:val="0"/>
                      <w:marRight w:val="0"/>
                      <w:marTop w:val="0"/>
                      <w:marBottom w:val="0"/>
                      <w:divBdr>
                        <w:top w:val="none" w:sz="0" w:space="0" w:color="auto"/>
                        <w:left w:val="none" w:sz="0" w:space="0" w:color="auto"/>
                        <w:bottom w:val="none" w:sz="0" w:space="0" w:color="auto"/>
                        <w:right w:val="none" w:sz="0" w:space="0" w:color="auto"/>
                      </w:divBdr>
                    </w:div>
                    <w:div w:id="1266500732">
                      <w:marLeft w:val="0"/>
                      <w:marRight w:val="0"/>
                      <w:marTop w:val="0"/>
                      <w:marBottom w:val="0"/>
                      <w:divBdr>
                        <w:top w:val="none" w:sz="0" w:space="0" w:color="auto"/>
                        <w:left w:val="none" w:sz="0" w:space="0" w:color="auto"/>
                        <w:bottom w:val="none" w:sz="0" w:space="0" w:color="auto"/>
                        <w:right w:val="none" w:sz="0" w:space="0" w:color="auto"/>
                      </w:divBdr>
                    </w:div>
                    <w:div w:id="218328121">
                      <w:marLeft w:val="0"/>
                      <w:marRight w:val="0"/>
                      <w:marTop w:val="0"/>
                      <w:marBottom w:val="0"/>
                      <w:divBdr>
                        <w:top w:val="none" w:sz="0" w:space="0" w:color="auto"/>
                        <w:left w:val="none" w:sz="0" w:space="0" w:color="auto"/>
                        <w:bottom w:val="none" w:sz="0" w:space="0" w:color="auto"/>
                        <w:right w:val="none" w:sz="0" w:space="0" w:color="auto"/>
                      </w:divBdr>
                    </w:div>
                    <w:div w:id="18106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684">
              <w:marLeft w:val="0"/>
              <w:marRight w:val="0"/>
              <w:marTop w:val="0"/>
              <w:marBottom w:val="0"/>
              <w:divBdr>
                <w:top w:val="none" w:sz="0" w:space="0" w:color="auto"/>
                <w:left w:val="none" w:sz="0" w:space="0" w:color="auto"/>
                <w:bottom w:val="none" w:sz="0" w:space="0" w:color="auto"/>
                <w:right w:val="none" w:sz="0" w:space="0" w:color="auto"/>
              </w:divBdr>
              <w:divsChild>
                <w:div w:id="336467532">
                  <w:marLeft w:val="0"/>
                  <w:marRight w:val="0"/>
                  <w:marTop w:val="0"/>
                  <w:marBottom w:val="0"/>
                  <w:divBdr>
                    <w:top w:val="none" w:sz="0" w:space="0" w:color="auto"/>
                    <w:left w:val="none" w:sz="0" w:space="0" w:color="auto"/>
                    <w:bottom w:val="none" w:sz="0" w:space="0" w:color="auto"/>
                    <w:right w:val="none" w:sz="0" w:space="0" w:color="auto"/>
                  </w:divBdr>
                  <w:divsChild>
                    <w:div w:id="1607150578">
                      <w:marLeft w:val="0"/>
                      <w:marRight w:val="0"/>
                      <w:marTop w:val="0"/>
                      <w:marBottom w:val="0"/>
                      <w:divBdr>
                        <w:top w:val="none" w:sz="0" w:space="0" w:color="auto"/>
                        <w:left w:val="none" w:sz="0" w:space="0" w:color="auto"/>
                        <w:bottom w:val="none" w:sz="0" w:space="0" w:color="auto"/>
                        <w:right w:val="none" w:sz="0" w:space="0" w:color="auto"/>
                      </w:divBdr>
                    </w:div>
                    <w:div w:id="16930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788">
              <w:marLeft w:val="0"/>
              <w:marRight w:val="0"/>
              <w:marTop w:val="0"/>
              <w:marBottom w:val="0"/>
              <w:divBdr>
                <w:top w:val="none" w:sz="0" w:space="0" w:color="auto"/>
                <w:left w:val="none" w:sz="0" w:space="0" w:color="auto"/>
                <w:bottom w:val="none" w:sz="0" w:space="0" w:color="auto"/>
                <w:right w:val="none" w:sz="0" w:space="0" w:color="auto"/>
              </w:divBdr>
              <w:divsChild>
                <w:div w:id="2125878410">
                  <w:marLeft w:val="0"/>
                  <w:marRight w:val="0"/>
                  <w:marTop w:val="0"/>
                  <w:marBottom w:val="0"/>
                  <w:divBdr>
                    <w:top w:val="none" w:sz="0" w:space="0" w:color="auto"/>
                    <w:left w:val="none" w:sz="0" w:space="0" w:color="auto"/>
                    <w:bottom w:val="none" w:sz="0" w:space="0" w:color="auto"/>
                    <w:right w:val="none" w:sz="0" w:space="0" w:color="auto"/>
                  </w:divBdr>
                  <w:divsChild>
                    <w:div w:id="1598178069">
                      <w:marLeft w:val="0"/>
                      <w:marRight w:val="0"/>
                      <w:marTop w:val="0"/>
                      <w:marBottom w:val="0"/>
                      <w:divBdr>
                        <w:top w:val="none" w:sz="0" w:space="0" w:color="auto"/>
                        <w:left w:val="none" w:sz="0" w:space="0" w:color="auto"/>
                        <w:bottom w:val="none" w:sz="0" w:space="0" w:color="auto"/>
                        <w:right w:val="none" w:sz="0" w:space="0" w:color="auto"/>
                      </w:divBdr>
                    </w:div>
                    <w:div w:id="133766057">
                      <w:marLeft w:val="0"/>
                      <w:marRight w:val="0"/>
                      <w:marTop w:val="0"/>
                      <w:marBottom w:val="0"/>
                      <w:divBdr>
                        <w:top w:val="none" w:sz="0" w:space="0" w:color="auto"/>
                        <w:left w:val="none" w:sz="0" w:space="0" w:color="auto"/>
                        <w:bottom w:val="none" w:sz="0" w:space="0" w:color="auto"/>
                        <w:right w:val="none" w:sz="0" w:space="0" w:color="auto"/>
                      </w:divBdr>
                    </w:div>
                    <w:div w:id="684478527">
                      <w:marLeft w:val="0"/>
                      <w:marRight w:val="0"/>
                      <w:marTop w:val="0"/>
                      <w:marBottom w:val="0"/>
                      <w:divBdr>
                        <w:top w:val="none" w:sz="0" w:space="0" w:color="auto"/>
                        <w:left w:val="none" w:sz="0" w:space="0" w:color="auto"/>
                        <w:bottom w:val="none" w:sz="0" w:space="0" w:color="auto"/>
                        <w:right w:val="none" w:sz="0" w:space="0" w:color="auto"/>
                      </w:divBdr>
                      <w:divsChild>
                        <w:div w:id="817504031">
                          <w:marLeft w:val="0"/>
                          <w:marRight w:val="0"/>
                          <w:marTop w:val="0"/>
                          <w:marBottom w:val="0"/>
                          <w:divBdr>
                            <w:top w:val="none" w:sz="0" w:space="0" w:color="auto"/>
                            <w:left w:val="none" w:sz="0" w:space="0" w:color="auto"/>
                            <w:bottom w:val="none" w:sz="0" w:space="0" w:color="auto"/>
                            <w:right w:val="none" w:sz="0" w:space="0" w:color="auto"/>
                          </w:divBdr>
                        </w:div>
                        <w:div w:id="958537354">
                          <w:marLeft w:val="0"/>
                          <w:marRight w:val="0"/>
                          <w:marTop w:val="0"/>
                          <w:marBottom w:val="0"/>
                          <w:divBdr>
                            <w:top w:val="none" w:sz="0" w:space="0" w:color="auto"/>
                            <w:left w:val="none" w:sz="0" w:space="0" w:color="auto"/>
                            <w:bottom w:val="none" w:sz="0" w:space="0" w:color="auto"/>
                            <w:right w:val="none" w:sz="0" w:space="0" w:color="auto"/>
                          </w:divBdr>
                          <w:divsChild>
                            <w:div w:id="17793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302">
                      <w:marLeft w:val="0"/>
                      <w:marRight w:val="0"/>
                      <w:marTop w:val="0"/>
                      <w:marBottom w:val="0"/>
                      <w:divBdr>
                        <w:top w:val="none" w:sz="0" w:space="0" w:color="auto"/>
                        <w:left w:val="none" w:sz="0" w:space="0" w:color="auto"/>
                        <w:bottom w:val="none" w:sz="0" w:space="0" w:color="auto"/>
                        <w:right w:val="none" w:sz="0" w:space="0" w:color="auto"/>
                      </w:divBdr>
                      <w:divsChild>
                        <w:div w:id="402145618">
                          <w:marLeft w:val="0"/>
                          <w:marRight w:val="0"/>
                          <w:marTop w:val="0"/>
                          <w:marBottom w:val="0"/>
                          <w:divBdr>
                            <w:top w:val="none" w:sz="0" w:space="0" w:color="auto"/>
                            <w:left w:val="none" w:sz="0" w:space="0" w:color="auto"/>
                            <w:bottom w:val="none" w:sz="0" w:space="0" w:color="auto"/>
                            <w:right w:val="none" w:sz="0" w:space="0" w:color="auto"/>
                          </w:divBdr>
                        </w:div>
                        <w:div w:id="1304894167">
                          <w:marLeft w:val="0"/>
                          <w:marRight w:val="0"/>
                          <w:marTop w:val="0"/>
                          <w:marBottom w:val="0"/>
                          <w:divBdr>
                            <w:top w:val="none" w:sz="0" w:space="0" w:color="auto"/>
                            <w:left w:val="none" w:sz="0" w:space="0" w:color="auto"/>
                            <w:bottom w:val="none" w:sz="0" w:space="0" w:color="auto"/>
                            <w:right w:val="none" w:sz="0" w:space="0" w:color="auto"/>
                          </w:divBdr>
                          <w:divsChild>
                            <w:div w:id="189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391">
                      <w:marLeft w:val="0"/>
                      <w:marRight w:val="0"/>
                      <w:marTop w:val="0"/>
                      <w:marBottom w:val="0"/>
                      <w:divBdr>
                        <w:top w:val="none" w:sz="0" w:space="0" w:color="auto"/>
                        <w:left w:val="none" w:sz="0" w:space="0" w:color="auto"/>
                        <w:bottom w:val="none" w:sz="0" w:space="0" w:color="auto"/>
                        <w:right w:val="none" w:sz="0" w:space="0" w:color="auto"/>
                      </w:divBdr>
                      <w:divsChild>
                        <w:div w:id="1181354161">
                          <w:marLeft w:val="0"/>
                          <w:marRight w:val="0"/>
                          <w:marTop w:val="0"/>
                          <w:marBottom w:val="0"/>
                          <w:divBdr>
                            <w:top w:val="none" w:sz="0" w:space="0" w:color="auto"/>
                            <w:left w:val="none" w:sz="0" w:space="0" w:color="auto"/>
                            <w:bottom w:val="none" w:sz="0" w:space="0" w:color="auto"/>
                            <w:right w:val="none" w:sz="0" w:space="0" w:color="auto"/>
                          </w:divBdr>
                        </w:div>
                      </w:divsChild>
                    </w:div>
                    <w:div w:id="1356273435">
                      <w:marLeft w:val="0"/>
                      <w:marRight w:val="0"/>
                      <w:marTop w:val="0"/>
                      <w:marBottom w:val="0"/>
                      <w:divBdr>
                        <w:top w:val="none" w:sz="0" w:space="0" w:color="auto"/>
                        <w:left w:val="none" w:sz="0" w:space="0" w:color="auto"/>
                        <w:bottom w:val="none" w:sz="0" w:space="0" w:color="auto"/>
                        <w:right w:val="none" w:sz="0" w:space="0" w:color="auto"/>
                      </w:divBdr>
                      <w:divsChild>
                        <w:div w:id="1469546370">
                          <w:marLeft w:val="0"/>
                          <w:marRight w:val="0"/>
                          <w:marTop w:val="0"/>
                          <w:marBottom w:val="0"/>
                          <w:divBdr>
                            <w:top w:val="none" w:sz="0" w:space="0" w:color="auto"/>
                            <w:left w:val="none" w:sz="0" w:space="0" w:color="auto"/>
                            <w:bottom w:val="none" w:sz="0" w:space="0" w:color="auto"/>
                            <w:right w:val="none" w:sz="0" w:space="0" w:color="auto"/>
                          </w:divBdr>
                        </w:div>
                        <w:div w:id="1216773598">
                          <w:marLeft w:val="0"/>
                          <w:marRight w:val="0"/>
                          <w:marTop w:val="0"/>
                          <w:marBottom w:val="0"/>
                          <w:divBdr>
                            <w:top w:val="none" w:sz="0" w:space="0" w:color="auto"/>
                            <w:left w:val="none" w:sz="0" w:space="0" w:color="auto"/>
                            <w:bottom w:val="none" w:sz="0" w:space="0" w:color="auto"/>
                            <w:right w:val="none" w:sz="0" w:space="0" w:color="auto"/>
                          </w:divBdr>
                        </w:div>
                      </w:divsChild>
                    </w:div>
                    <w:div w:id="2080326517">
                      <w:marLeft w:val="0"/>
                      <w:marRight w:val="0"/>
                      <w:marTop w:val="0"/>
                      <w:marBottom w:val="0"/>
                      <w:divBdr>
                        <w:top w:val="none" w:sz="0" w:space="0" w:color="auto"/>
                        <w:left w:val="none" w:sz="0" w:space="0" w:color="auto"/>
                        <w:bottom w:val="none" w:sz="0" w:space="0" w:color="auto"/>
                        <w:right w:val="none" w:sz="0" w:space="0" w:color="auto"/>
                      </w:divBdr>
                      <w:divsChild>
                        <w:div w:id="2131241386">
                          <w:marLeft w:val="0"/>
                          <w:marRight w:val="0"/>
                          <w:marTop w:val="0"/>
                          <w:marBottom w:val="0"/>
                          <w:divBdr>
                            <w:top w:val="none" w:sz="0" w:space="0" w:color="auto"/>
                            <w:left w:val="none" w:sz="0" w:space="0" w:color="auto"/>
                            <w:bottom w:val="none" w:sz="0" w:space="0" w:color="auto"/>
                            <w:right w:val="none" w:sz="0" w:space="0" w:color="auto"/>
                          </w:divBdr>
                        </w:div>
                      </w:divsChild>
                    </w:div>
                    <w:div w:id="1410039309">
                      <w:marLeft w:val="0"/>
                      <w:marRight w:val="0"/>
                      <w:marTop w:val="0"/>
                      <w:marBottom w:val="0"/>
                      <w:divBdr>
                        <w:top w:val="none" w:sz="0" w:space="0" w:color="auto"/>
                        <w:left w:val="none" w:sz="0" w:space="0" w:color="auto"/>
                        <w:bottom w:val="none" w:sz="0" w:space="0" w:color="auto"/>
                        <w:right w:val="none" w:sz="0" w:space="0" w:color="auto"/>
                      </w:divBdr>
                      <w:divsChild>
                        <w:div w:id="2089188703">
                          <w:marLeft w:val="0"/>
                          <w:marRight w:val="0"/>
                          <w:marTop w:val="0"/>
                          <w:marBottom w:val="0"/>
                          <w:divBdr>
                            <w:top w:val="none" w:sz="0" w:space="0" w:color="auto"/>
                            <w:left w:val="none" w:sz="0" w:space="0" w:color="auto"/>
                            <w:bottom w:val="none" w:sz="0" w:space="0" w:color="auto"/>
                            <w:right w:val="none" w:sz="0" w:space="0" w:color="auto"/>
                          </w:divBdr>
                        </w:div>
                      </w:divsChild>
                    </w:div>
                    <w:div w:id="1532381732">
                      <w:marLeft w:val="0"/>
                      <w:marRight w:val="0"/>
                      <w:marTop w:val="0"/>
                      <w:marBottom w:val="0"/>
                      <w:divBdr>
                        <w:top w:val="none" w:sz="0" w:space="0" w:color="auto"/>
                        <w:left w:val="none" w:sz="0" w:space="0" w:color="auto"/>
                        <w:bottom w:val="none" w:sz="0" w:space="0" w:color="auto"/>
                        <w:right w:val="none" w:sz="0" w:space="0" w:color="auto"/>
                      </w:divBdr>
                      <w:divsChild>
                        <w:div w:id="1411808467">
                          <w:marLeft w:val="0"/>
                          <w:marRight w:val="0"/>
                          <w:marTop w:val="0"/>
                          <w:marBottom w:val="0"/>
                          <w:divBdr>
                            <w:top w:val="none" w:sz="0" w:space="0" w:color="auto"/>
                            <w:left w:val="none" w:sz="0" w:space="0" w:color="auto"/>
                            <w:bottom w:val="none" w:sz="0" w:space="0" w:color="auto"/>
                            <w:right w:val="none" w:sz="0" w:space="0" w:color="auto"/>
                          </w:divBdr>
                        </w:div>
                      </w:divsChild>
                    </w:div>
                    <w:div w:id="1304233393">
                      <w:marLeft w:val="0"/>
                      <w:marRight w:val="0"/>
                      <w:marTop w:val="0"/>
                      <w:marBottom w:val="0"/>
                      <w:divBdr>
                        <w:top w:val="none" w:sz="0" w:space="0" w:color="auto"/>
                        <w:left w:val="none" w:sz="0" w:space="0" w:color="auto"/>
                        <w:bottom w:val="none" w:sz="0" w:space="0" w:color="auto"/>
                        <w:right w:val="none" w:sz="0" w:space="0" w:color="auto"/>
                      </w:divBdr>
                      <w:divsChild>
                        <w:div w:id="1445685811">
                          <w:marLeft w:val="0"/>
                          <w:marRight w:val="0"/>
                          <w:marTop w:val="0"/>
                          <w:marBottom w:val="0"/>
                          <w:divBdr>
                            <w:top w:val="none" w:sz="0" w:space="0" w:color="auto"/>
                            <w:left w:val="none" w:sz="0" w:space="0" w:color="auto"/>
                            <w:bottom w:val="none" w:sz="0" w:space="0" w:color="auto"/>
                            <w:right w:val="none" w:sz="0" w:space="0" w:color="auto"/>
                          </w:divBdr>
                        </w:div>
                      </w:divsChild>
                    </w:div>
                    <w:div w:id="2009628238">
                      <w:marLeft w:val="0"/>
                      <w:marRight w:val="0"/>
                      <w:marTop w:val="0"/>
                      <w:marBottom w:val="0"/>
                      <w:divBdr>
                        <w:top w:val="none" w:sz="0" w:space="0" w:color="auto"/>
                        <w:left w:val="none" w:sz="0" w:space="0" w:color="auto"/>
                        <w:bottom w:val="none" w:sz="0" w:space="0" w:color="auto"/>
                        <w:right w:val="none" w:sz="0" w:space="0" w:color="auto"/>
                      </w:divBdr>
                      <w:divsChild>
                        <w:div w:id="1320384457">
                          <w:marLeft w:val="0"/>
                          <w:marRight w:val="0"/>
                          <w:marTop w:val="0"/>
                          <w:marBottom w:val="0"/>
                          <w:divBdr>
                            <w:top w:val="none" w:sz="0" w:space="0" w:color="auto"/>
                            <w:left w:val="none" w:sz="0" w:space="0" w:color="auto"/>
                            <w:bottom w:val="none" w:sz="0" w:space="0" w:color="auto"/>
                            <w:right w:val="none" w:sz="0" w:space="0" w:color="auto"/>
                          </w:divBdr>
                        </w:div>
                      </w:divsChild>
                    </w:div>
                    <w:div w:id="813645762">
                      <w:marLeft w:val="0"/>
                      <w:marRight w:val="0"/>
                      <w:marTop w:val="0"/>
                      <w:marBottom w:val="0"/>
                      <w:divBdr>
                        <w:top w:val="none" w:sz="0" w:space="0" w:color="auto"/>
                        <w:left w:val="none" w:sz="0" w:space="0" w:color="auto"/>
                        <w:bottom w:val="none" w:sz="0" w:space="0" w:color="auto"/>
                        <w:right w:val="none" w:sz="0" w:space="0" w:color="auto"/>
                      </w:divBdr>
                      <w:divsChild>
                        <w:div w:id="295337119">
                          <w:marLeft w:val="0"/>
                          <w:marRight w:val="0"/>
                          <w:marTop w:val="0"/>
                          <w:marBottom w:val="0"/>
                          <w:divBdr>
                            <w:top w:val="none" w:sz="0" w:space="0" w:color="auto"/>
                            <w:left w:val="none" w:sz="0" w:space="0" w:color="auto"/>
                            <w:bottom w:val="none" w:sz="0" w:space="0" w:color="auto"/>
                            <w:right w:val="none" w:sz="0" w:space="0" w:color="auto"/>
                          </w:divBdr>
                        </w:div>
                        <w:div w:id="974800689">
                          <w:marLeft w:val="0"/>
                          <w:marRight w:val="0"/>
                          <w:marTop w:val="0"/>
                          <w:marBottom w:val="0"/>
                          <w:divBdr>
                            <w:top w:val="none" w:sz="0" w:space="0" w:color="auto"/>
                            <w:left w:val="none" w:sz="0" w:space="0" w:color="auto"/>
                            <w:bottom w:val="none" w:sz="0" w:space="0" w:color="auto"/>
                            <w:right w:val="none" w:sz="0" w:space="0" w:color="auto"/>
                          </w:divBdr>
                          <w:divsChild>
                            <w:div w:id="51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3529">
              <w:marLeft w:val="0"/>
              <w:marRight w:val="0"/>
              <w:marTop w:val="0"/>
              <w:marBottom w:val="0"/>
              <w:divBdr>
                <w:top w:val="none" w:sz="0" w:space="0" w:color="auto"/>
                <w:left w:val="none" w:sz="0" w:space="0" w:color="auto"/>
                <w:bottom w:val="none" w:sz="0" w:space="0" w:color="auto"/>
                <w:right w:val="none" w:sz="0" w:space="0" w:color="auto"/>
              </w:divBdr>
              <w:divsChild>
                <w:div w:id="1351570762">
                  <w:marLeft w:val="0"/>
                  <w:marRight w:val="0"/>
                  <w:marTop w:val="0"/>
                  <w:marBottom w:val="0"/>
                  <w:divBdr>
                    <w:top w:val="none" w:sz="0" w:space="0" w:color="auto"/>
                    <w:left w:val="none" w:sz="0" w:space="0" w:color="auto"/>
                    <w:bottom w:val="none" w:sz="0" w:space="0" w:color="auto"/>
                    <w:right w:val="none" w:sz="0" w:space="0" w:color="auto"/>
                  </w:divBdr>
                  <w:divsChild>
                    <w:div w:id="1299145853">
                      <w:marLeft w:val="0"/>
                      <w:marRight w:val="0"/>
                      <w:marTop w:val="0"/>
                      <w:marBottom w:val="0"/>
                      <w:divBdr>
                        <w:top w:val="none" w:sz="0" w:space="0" w:color="auto"/>
                        <w:left w:val="none" w:sz="0" w:space="0" w:color="auto"/>
                        <w:bottom w:val="none" w:sz="0" w:space="0" w:color="auto"/>
                        <w:right w:val="none" w:sz="0" w:space="0" w:color="auto"/>
                      </w:divBdr>
                      <w:divsChild>
                        <w:div w:id="9645283">
                          <w:marLeft w:val="0"/>
                          <w:marRight w:val="0"/>
                          <w:marTop w:val="0"/>
                          <w:marBottom w:val="0"/>
                          <w:divBdr>
                            <w:top w:val="none" w:sz="0" w:space="0" w:color="auto"/>
                            <w:left w:val="none" w:sz="0" w:space="0" w:color="auto"/>
                            <w:bottom w:val="none" w:sz="0" w:space="0" w:color="auto"/>
                            <w:right w:val="none" w:sz="0" w:space="0" w:color="auto"/>
                          </w:divBdr>
                        </w:div>
                        <w:div w:id="240453808">
                          <w:marLeft w:val="0"/>
                          <w:marRight w:val="0"/>
                          <w:marTop w:val="0"/>
                          <w:marBottom w:val="0"/>
                          <w:divBdr>
                            <w:top w:val="none" w:sz="0" w:space="0" w:color="auto"/>
                            <w:left w:val="none" w:sz="0" w:space="0" w:color="auto"/>
                            <w:bottom w:val="none" w:sz="0" w:space="0" w:color="auto"/>
                            <w:right w:val="none" w:sz="0" w:space="0" w:color="auto"/>
                          </w:divBdr>
                        </w:div>
                      </w:divsChild>
                    </w:div>
                    <w:div w:id="1465928798">
                      <w:marLeft w:val="0"/>
                      <w:marRight w:val="0"/>
                      <w:marTop w:val="0"/>
                      <w:marBottom w:val="0"/>
                      <w:divBdr>
                        <w:top w:val="none" w:sz="0" w:space="0" w:color="auto"/>
                        <w:left w:val="none" w:sz="0" w:space="0" w:color="auto"/>
                        <w:bottom w:val="none" w:sz="0" w:space="0" w:color="auto"/>
                        <w:right w:val="none" w:sz="0" w:space="0" w:color="auto"/>
                      </w:divBdr>
                      <w:divsChild>
                        <w:div w:id="804276451">
                          <w:marLeft w:val="0"/>
                          <w:marRight w:val="0"/>
                          <w:marTop w:val="0"/>
                          <w:marBottom w:val="0"/>
                          <w:divBdr>
                            <w:top w:val="none" w:sz="0" w:space="0" w:color="auto"/>
                            <w:left w:val="none" w:sz="0" w:space="0" w:color="auto"/>
                            <w:bottom w:val="none" w:sz="0" w:space="0" w:color="auto"/>
                            <w:right w:val="none" w:sz="0" w:space="0" w:color="auto"/>
                          </w:divBdr>
                        </w:div>
                      </w:divsChild>
                    </w:div>
                    <w:div w:id="1424061794">
                      <w:marLeft w:val="0"/>
                      <w:marRight w:val="0"/>
                      <w:marTop w:val="0"/>
                      <w:marBottom w:val="0"/>
                      <w:divBdr>
                        <w:top w:val="none" w:sz="0" w:space="0" w:color="auto"/>
                        <w:left w:val="none" w:sz="0" w:space="0" w:color="auto"/>
                        <w:bottom w:val="none" w:sz="0" w:space="0" w:color="auto"/>
                        <w:right w:val="none" w:sz="0" w:space="0" w:color="auto"/>
                      </w:divBdr>
                      <w:divsChild>
                        <w:div w:id="1139108487">
                          <w:marLeft w:val="0"/>
                          <w:marRight w:val="0"/>
                          <w:marTop w:val="0"/>
                          <w:marBottom w:val="0"/>
                          <w:divBdr>
                            <w:top w:val="none" w:sz="0" w:space="0" w:color="auto"/>
                            <w:left w:val="none" w:sz="0" w:space="0" w:color="auto"/>
                            <w:bottom w:val="none" w:sz="0" w:space="0" w:color="auto"/>
                            <w:right w:val="none" w:sz="0" w:space="0" w:color="auto"/>
                          </w:divBdr>
                        </w:div>
                      </w:divsChild>
                    </w:div>
                    <w:div w:id="1507748360">
                      <w:marLeft w:val="0"/>
                      <w:marRight w:val="0"/>
                      <w:marTop w:val="0"/>
                      <w:marBottom w:val="0"/>
                      <w:divBdr>
                        <w:top w:val="none" w:sz="0" w:space="0" w:color="auto"/>
                        <w:left w:val="none" w:sz="0" w:space="0" w:color="auto"/>
                        <w:bottom w:val="none" w:sz="0" w:space="0" w:color="auto"/>
                        <w:right w:val="none" w:sz="0" w:space="0" w:color="auto"/>
                      </w:divBdr>
                      <w:divsChild>
                        <w:div w:id="1678658141">
                          <w:marLeft w:val="0"/>
                          <w:marRight w:val="0"/>
                          <w:marTop w:val="0"/>
                          <w:marBottom w:val="0"/>
                          <w:divBdr>
                            <w:top w:val="none" w:sz="0" w:space="0" w:color="auto"/>
                            <w:left w:val="none" w:sz="0" w:space="0" w:color="auto"/>
                            <w:bottom w:val="none" w:sz="0" w:space="0" w:color="auto"/>
                            <w:right w:val="none" w:sz="0" w:space="0" w:color="auto"/>
                          </w:divBdr>
                          <w:divsChild>
                            <w:div w:id="1417557097">
                              <w:marLeft w:val="0"/>
                              <w:marRight w:val="0"/>
                              <w:marTop w:val="0"/>
                              <w:marBottom w:val="0"/>
                              <w:divBdr>
                                <w:top w:val="none" w:sz="0" w:space="0" w:color="auto"/>
                                <w:left w:val="none" w:sz="0" w:space="0" w:color="auto"/>
                                <w:bottom w:val="none" w:sz="0" w:space="0" w:color="auto"/>
                                <w:right w:val="none" w:sz="0" w:space="0" w:color="auto"/>
                              </w:divBdr>
                            </w:div>
                            <w:div w:id="745298623">
                              <w:marLeft w:val="0"/>
                              <w:marRight w:val="0"/>
                              <w:marTop w:val="0"/>
                              <w:marBottom w:val="0"/>
                              <w:divBdr>
                                <w:top w:val="none" w:sz="0" w:space="0" w:color="auto"/>
                                <w:left w:val="none" w:sz="0" w:space="0" w:color="auto"/>
                                <w:bottom w:val="none" w:sz="0" w:space="0" w:color="auto"/>
                                <w:right w:val="none" w:sz="0" w:space="0" w:color="auto"/>
                              </w:divBdr>
                            </w:div>
                          </w:divsChild>
                        </w:div>
                        <w:div w:id="13387891">
                          <w:marLeft w:val="0"/>
                          <w:marRight w:val="0"/>
                          <w:marTop w:val="0"/>
                          <w:marBottom w:val="0"/>
                          <w:divBdr>
                            <w:top w:val="none" w:sz="0" w:space="0" w:color="auto"/>
                            <w:left w:val="none" w:sz="0" w:space="0" w:color="auto"/>
                            <w:bottom w:val="none" w:sz="0" w:space="0" w:color="auto"/>
                            <w:right w:val="none" w:sz="0" w:space="0" w:color="auto"/>
                          </w:divBdr>
                          <w:divsChild>
                            <w:div w:id="1661343268">
                              <w:marLeft w:val="0"/>
                              <w:marRight w:val="0"/>
                              <w:marTop w:val="0"/>
                              <w:marBottom w:val="0"/>
                              <w:divBdr>
                                <w:top w:val="none" w:sz="0" w:space="0" w:color="auto"/>
                                <w:left w:val="none" w:sz="0" w:space="0" w:color="auto"/>
                                <w:bottom w:val="none" w:sz="0" w:space="0" w:color="auto"/>
                                <w:right w:val="none" w:sz="0" w:space="0" w:color="auto"/>
                              </w:divBdr>
                            </w:div>
                            <w:div w:id="2014674096">
                              <w:marLeft w:val="0"/>
                              <w:marRight w:val="0"/>
                              <w:marTop w:val="0"/>
                              <w:marBottom w:val="0"/>
                              <w:divBdr>
                                <w:top w:val="none" w:sz="0" w:space="0" w:color="auto"/>
                                <w:left w:val="none" w:sz="0" w:space="0" w:color="auto"/>
                                <w:bottom w:val="none" w:sz="0" w:space="0" w:color="auto"/>
                                <w:right w:val="none" w:sz="0" w:space="0" w:color="auto"/>
                              </w:divBdr>
                            </w:div>
                            <w:div w:id="412356128">
                              <w:marLeft w:val="0"/>
                              <w:marRight w:val="0"/>
                              <w:marTop w:val="0"/>
                              <w:marBottom w:val="0"/>
                              <w:divBdr>
                                <w:top w:val="none" w:sz="0" w:space="0" w:color="auto"/>
                                <w:left w:val="none" w:sz="0" w:space="0" w:color="auto"/>
                                <w:bottom w:val="none" w:sz="0" w:space="0" w:color="auto"/>
                                <w:right w:val="none" w:sz="0" w:space="0" w:color="auto"/>
                              </w:divBdr>
                            </w:div>
                          </w:divsChild>
                        </w:div>
                        <w:div w:id="1704401327">
                          <w:marLeft w:val="0"/>
                          <w:marRight w:val="0"/>
                          <w:marTop w:val="0"/>
                          <w:marBottom w:val="0"/>
                          <w:divBdr>
                            <w:top w:val="none" w:sz="0" w:space="0" w:color="auto"/>
                            <w:left w:val="none" w:sz="0" w:space="0" w:color="auto"/>
                            <w:bottom w:val="none" w:sz="0" w:space="0" w:color="auto"/>
                            <w:right w:val="none" w:sz="0" w:space="0" w:color="auto"/>
                          </w:divBdr>
                          <w:divsChild>
                            <w:div w:id="2021619800">
                              <w:marLeft w:val="0"/>
                              <w:marRight w:val="0"/>
                              <w:marTop w:val="0"/>
                              <w:marBottom w:val="0"/>
                              <w:divBdr>
                                <w:top w:val="none" w:sz="0" w:space="0" w:color="auto"/>
                                <w:left w:val="none" w:sz="0" w:space="0" w:color="auto"/>
                                <w:bottom w:val="none" w:sz="0" w:space="0" w:color="auto"/>
                                <w:right w:val="none" w:sz="0" w:space="0" w:color="auto"/>
                              </w:divBdr>
                            </w:div>
                            <w:div w:id="73430020">
                              <w:marLeft w:val="0"/>
                              <w:marRight w:val="0"/>
                              <w:marTop w:val="0"/>
                              <w:marBottom w:val="0"/>
                              <w:divBdr>
                                <w:top w:val="none" w:sz="0" w:space="0" w:color="auto"/>
                                <w:left w:val="none" w:sz="0" w:space="0" w:color="auto"/>
                                <w:bottom w:val="none" w:sz="0" w:space="0" w:color="auto"/>
                                <w:right w:val="none" w:sz="0" w:space="0" w:color="auto"/>
                              </w:divBdr>
                            </w:div>
                            <w:div w:id="212429820">
                              <w:marLeft w:val="0"/>
                              <w:marRight w:val="0"/>
                              <w:marTop w:val="0"/>
                              <w:marBottom w:val="0"/>
                              <w:divBdr>
                                <w:top w:val="none" w:sz="0" w:space="0" w:color="auto"/>
                                <w:left w:val="none" w:sz="0" w:space="0" w:color="auto"/>
                                <w:bottom w:val="none" w:sz="0" w:space="0" w:color="auto"/>
                                <w:right w:val="none" w:sz="0" w:space="0" w:color="auto"/>
                              </w:divBdr>
                            </w:div>
                            <w:div w:id="1022316475">
                              <w:marLeft w:val="0"/>
                              <w:marRight w:val="0"/>
                              <w:marTop w:val="0"/>
                              <w:marBottom w:val="0"/>
                              <w:divBdr>
                                <w:top w:val="none" w:sz="0" w:space="0" w:color="auto"/>
                                <w:left w:val="none" w:sz="0" w:space="0" w:color="auto"/>
                                <w:bottom w:val="none" w:sz="0" w:space="0" w:color="auto"/>
                                <w:right w:val="none" w:sz="0" w:space="0" w:color="auto"/>
                              </w:divBdr>
                            </w:div>
                          </w:divsChild>
                        </w:div>
                        <w:div w:id="1225261670">
                          <w:marLeft w:val="0"/>
                          <w:marRight w:val="0"/>
                          <w:marTop w:val="0"/>
                          <w:marBottom w:val="0"/>
                          <w:divBdr>
                            <w:top w:val="none" w:sz="0" w:space="0" w:color="auto"/>
                            <w:left w:val="none" w:sz="0" w:space="0" w:color="auto"/>
                            <w:bottom w:val="none" w:sz="0" w:space="0" w:color="auto"/>
                            <w:right w:val="none" w:sz="0" w:space="0" w:color="auto"/>
                          </w:divBdr>
                          <w:divsChild>
                            <w:div w:id="1876574091">
                              <w:marLeft w:val="0"/>
                              <w:marRight w:val="0"/>
                              <w:marTop w:val="0"/>
                              <w:marBottom w:val="0"/>
                              <w:divBdr>
                                <w:top w:val="none" w:sz="0" w:space="0" w:color="auto"/>
                                <w:left w:val="none" w:sz="0" w:space="0" w:color="auto"/>
                                <w:bottom w:val="none" w:sz="0" w:space="0" w:color="auto"/>
                                <w:right w:val="none" w:sz="0" w:space="0" w:color="auto"/>
                              </w:divBdr>
                            </w:div>
                            <w:div w:id="320548174">
                              <w:marLeft w:val="0"/>
                              <w:marRight w:val="0"/>
                              <w:marTop w:val="0"/>
                              <w:marBottom w:val="0"/>
                              <w:divBdr>
                                <w:top w:val="none" w:sz="0" w:space="0" w:color="auto"/>
                                <w:left w:val="none" w:sz="0" w:space="0" w:color="auto"/>
                                <w:bottom w:val="none" w:sz="0" w:space="0" w:color="auto"/>
                                <w:right w:val="none" w:sz="0" w:space="0" w:color="auto"/>
                              </w:divBdr>
                            </w:div>
                            <w:div w:id="1982609724">
                              <w:marLeft w:val="0"/>
                              <w:marRight w:val="0"/>
                              <w:marTop w:val="0"/>
                              <w:marBottom w:val="0"/>
                              <w:divBdr>
                                <w:top w:val="none" w:sz="0" w:space="0" w:color="auto"/>
                                <w:left w:val="none" w:sz="0" w:space="0" w:color="auto"/>
                                <w:bottom w:val="none" w:sz="0" w:space="0" w:color="auto"/>
                                <w:right w:val="none" w:sz="0" w:space="0" w:color="auto"/>
                              </w:divBdr>
                              <w:divsChild>
                                <w:div w:id="337974264">
                                  <w:marLeft w:val="0"/>
                                  <w:marRight w:val="0"/>
                                  <w:marTop w:val="0"/>
                                  <w:marBottom w:val="0"/>
                                  <w:divBdr>
                                    <w:top w:val="none" w:sz="0" w:space="0" w:color="auto"/>
                                    <w:left w:val="none" w:sz="0" w:space="0" w:color="auto"/>
                                    <w:bottom w:val="none" w:sz="0" w:space="0" w:color="auto"/>
                                    <w:right w:val="none" w:sz="0" w:space="0" w:color="auto"/>
                                  </w:divBdr>
                                </w:div>
                                <w:div w:id="484593049">
                                  <w:marLeft w:val="0"/>
                                  <w:marRight w:val="0"/>
                                  <w:marTop w:val="0"/>
                                  <w:marBottom w:val="0"/>
                                  <w:divBdr>
                                    <w:top w:val="none" w:sz="0" w:space="0" w:color="auto"/>
                                    <w:left w:val="none" w:sz="0" w:space="0" w:color="auto"/>
                                    <w:bottom w:val="none" w:sz="0" w:space="0" w:color="auto"/>
                                    <w:right w:val="none" w:sz="0" w:space="0" w:color="auto"/>
                                  </w:divBdr>
                                  <w:divsChild>
                                    <w:div w:id="779448864">
                                      <w:marLeft w:val="0"/>
                                      <w:marRight w:val="0"/>
                                      <w:marTop w:val="0"/>
                                      <w:marBottom w:val="0"/>
                                      <w:divBdr>
                                        <w:top w:val="none" w:sz="0" w:space="0" w:color="auto"/>
                                        <w:left w:val="none" w:sz="0" w:space="0" w:color="auto"/>
                                        <w:bottom w:val="none" w:sz="0" w:space="0" w:color="auto"/>
                                        <w:right w:val="none" w:sz="0" w:space="0" w:color="auto"/>
                                      </w:divBdr>
                                    </w:div>
                                    <w:div w:id="2119328689">
                                      <w:marLeft w:val="0"/>
                                      <w:marRight w:val="0"/>
                                      <w:marTop w:val="0"/>
                                      <w:marBottom w:val="0"/>
                                      <w:divBdr>
                                        <w:top w:val="none" w:sz="0" w:space="0" w:color="auto"/>
                                        <w:left w:val="none" w:sz="0" w:space="0" w:color="auto"/>
                                        <w:bottom w:val="none" w:sz="0" w:space="0" w:color="auto"/>
                                        <w:right w:val="none" w:sz="0" w:space="0" w:color="auto"/>
                                      </w:divBdr>
                                      <w:divsChild>
                                        <w:div w:id="1413433149">
                                          <w:marLeft w:val="0"/>
                                          <w:marRight w:val="0"/>
                                          <w:marTop w:val="0"/>
                                          <w:marBottom w:val="0"/>
                                          <w:divBdr>
                                            <w:top w:val="none" w:sz="0" w:space="0" w:color="auto"/>
                                            <w:left w:val="none" w:sz="0" w:space="0" w:color="auto"/>
                                            <w:bottom w:val="none" w:sz="0" w:space="0" w:color="auto"/>
                                            <w:right w:val="none" w:sz="0" w:space="0" w:color="auto"/>
                                          </w:divBdr>
                                        </w:div>
                                      </w:divsChild>
                                    </w:div>
                                    <w:div w:id="3183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8045">
                          <w:marLeft w:val="0"/>
                          <w:marRight w:val="0"/>
                          <w:marTop w:val="0"/>
                          <w:marBottom w:val="0"/>
                          <w:divBdr>
                            <w:top w:val="none" w:sz="0" w:space="0" w:color="auto"/>
                            <w:left w:val="none" w:sz="0" w:space="0" w:color="auto"/>
                            <w:bottom w:val="none" w:sz="0" w:space="0" w:color="auto"/>
                            <w:right w:val="none" w:sz="0" w:space="0" w:color="auto"/>
                          </w:divBdr>
                          <w:divsChild>
                            <w:div w:id="106512318">
                              <w:marLeft w:val="0"/>
                              <w:marRight w:val="0"/>
                              <w:marTop w:val="0"/>
                              <w:marBottom w:val="0"/>
                              <w:divBdr>
                                <w:top w:val="none" w:sz="0" w:space="0" w:color="auto"/>
                                <w:left w:val="none" w:sz="0" w:space="0" w:color="auto"/>
                                <w:bottom w:val="none" w:sz="0" w:space="0" w:color="auto"/>
                                <w:right w:val="none" w:sz="0" w:space="0" w:color="auto"/>
                              </w:divBdr>
                            </w:div>
                            <w:div w:id="1382679289">
                              <w:marLeft w:val="0"/>
                              <w:marRight w:val="0"/>
                              <w:marTop w:val="0"/>
                              <w:marBottom w:val="0"/>
                              <w:divBdr>
                                <w:top w:val="none" w:sz="0" w:space="0" w:color="auto"/>
                                <w:left w:val="none" w:sz="0" w:space="0" w:color="auto"/>
                                <w:bottom w:val="none" w:sz="0" w:space="0" w:color="auto"/>
                                <w:right w:val="none" w:sz="0" w:space="0" w:color="auto"/>
                              </w:divBdr>
                              <w:divsChild>
                                <w:div w:id="21009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75135">
              <w:marLeft w:val="0"/>
              <w:marRight w:val="0"/>
              <w:marTop w:val="0"/>
              <w:marBottom w:val="0"/>
              <w:divBdr>
                <w:top w:val="none" w:sz="0" w:space="0" w:color="auto"/>
                <w:left w:val="none" w:sz="0" w:space="0" w:color="auto"/>
                <w:bottom w:val="none" w:sz="0" w:space="0" w:color="auto"/>
                <w:right w:val="none" w:sz="0" w:space="0" w:color="auto"/>
              </w:divBdr>
              <w:divsChild>
                <w:div w:id="426729061">
                  <w:marLeft w:val="0"/>
                  <w:marRight w:val="0"/>
                  <w:marTop w:val="0"/>
                  <w:marBottom w:val="0"/>
                  <w:divBdr>
                    <w:top w:val="none" w:sz="0" w:space="0" w:color="auto"/>
                    <w:left w:val="none" w:sz="0" w:space="0" w:color="auto"/>
                    <w:bottom w:val="none" w:sz="0" w:space="0" w:color="auto"/>
                    <w:right w:val="none" w:sz="0" w:space="0" w:color="auto"/>
                  </w:divBdr>
                  <w:divsChild>
                    <w:div w:id="643045084">
                      <w:marLeft w:val="0"/>
                      <w:marRight w:val="0"/>
                      <w:marTop w:val="0"/>
                      <w:marBottom w:val="0"/>
                      <w:divBdr>
                        <w:top w:val="none" w:sz="0" w:space="0" w:color="auto"/>
                        <w:left w:val="none" w:sz="0" w:space="0" w:color="auto"/>
                        <w:bottom w:val="none" w:sz="0" w:space="0" w:color="auto"/>
                        <w:right w:val="none" w:sz="0" w:space="0" w:color="auto"/>
                      </w:divBdr>
                      <w:divsChild>
                        <w:div w:id="159932416">
                          <w:marLeft w:val="0"/>
                          <w:marRight w:val="0"/>
                          <w:marTop w:val="0"/>
                          <w:marBottom w:val="0"/>
                          <w:divBdr>
                            <w:top w:val="none" w:sz="0" w:space="0" w:color="auto"/>
                            <w:left w:val="none" w:sz="0" w:space="0" w:color="auto"/>
                            <w:bottom w:val="none" w:sz="0" w:space="0" w:color="auto"/>
                            <w:right w:val="none" w:sz="0" w:space="0" w:color="auto"/>
                          </w:divBdr>
                        </w:div>
                        <w:div w:id="312292736">
                          <w:marLeft w:val="0"/>
                          <w:marRight w:val="0"/>
                          <w:marTop w:val="0"/>
                          <w:marBottom w:val="0"/>
                          <w:divBdr>
                            <w:top w:val="none" w:sz="0" w:space="0" w:color="auto"/>
                            <w:left w:val="none" w:sz="0" w:space="0" w:color="auto"/>
                            <w:bottom w:val="none" w:sz="0" w:space="0" w:color="auto"/>
                            <w:right w:val="none" w:sz="0" w:space="0" w:color="auto"/>
                          </w:divBdr>
                        </w:div>
                        <w:div w:id="87310028">
                          <w:marLeft w:val="0"/>
                          <w:marRight w:val="0"/>
                          <w:marTop w:val="0"/>
                          <w:marBottom w:val="0"/>
                          <w:divBdr>
                            <w:top w:val="none" w:sz="0" w:space="0" w:color="auto"/>
                            <w:left w:val="none" w:sz="0" w:space="0" w:color="auto"/>
                            <w:bottom w:val="none" w:sz="0" w:space="0" w:color="auto"/>
                            <w:right w:val="none" w:sz="0" w:space="0" w:color="auto"/>
                          </w:divBdr>
                        </w:div>
                        <w:div w:id="1980459160">
                          <w:marLeft w:val="0"/>
                          <w:marRight w:val="0"/>
                          <w:marTop w:val="0"/>
                          <w:marBottom w:val="0"/>
                          <w:divBdr>
                            <w:top w:val="none" w:sz="0" w:space="0" w:color="auto"/>
                            <w:left w:val="none" w:sz="0" w:space="0" w:color="auto"/>
                            <w:bottom w:val="none" w:sz="0" w:space="0" w:color="auto"/>
                            <w:right w:val="none" w:sz="0" w:space="0" w:color="auto"/>
                          </w:divBdr>
                        </w:div>
                        <w:div w:id="1226647057">
                          <w:marLeft w:val="0"/>
                          <w:marRight w:val="0"/>
                          <w:marTop w:val="0"/>
                          <w:marBottom w:val="0"/>
                          <w:divBdr>
                            <w:top w:val="none" w:sz="0" w:space="0" w:color="auto"/>
                            <w:left w:val="none" w:sz="0" w:space="0" w:color="auto"/>
                            <w:bottom w:val="none" w:sz="0" w:space="0" w:color="auto"/>
                            <w:right w:val="none" w:sz="0" w:space="0" w:color="auto"/>
                          </w:divBdr>
                        </w:div>
                        <w:div w:id="1714159716">
                          <w:marLeft w:val="0"/>
                          <w:marRight w:val="0"/>
                          <w:marTop w:val="0"/>
                          <w:marBottom w:val="0"/>
                          <w:divBdr>
                            <w:top w:val="none" w:sz="0" w:space="0" w:color="auto"/>
                            <w:left w:val="none" w:sz="0" w:space="0" w:color="auto"/>
                            <w:bottom w:val="none" w:sz="0" w:space="0" w:color="auto"/>
                            <w:right w:val="none" w:sz="0" w:space="0" w:color="auto"/>
                          </w:divBdr>
                        </w:div>
                        <w:div w:id="391196529">
                          <w:marLeft w:val="0"/>
                          <w:marRight w:val="0"/>
                          <w:marTop w:val="0"/>
                          <w:marBottom w:val="0"/>
                          <w:divBdr>
                            <w:top w:val="none" w:sz="0" w:space="0" w:color="auto"/>
                            <w:left w:val="none" w:sz="0" w:space="0" w:color="auto"/>
                            <w:bottom w:val="none" w:sz="0" w:space="0" w:color="auto"/>
                            <w:right w:val="none" w:sz="0" w:space="0" w:color="auto"/>
                          </w:divBdr>
                        </w:div>
                      </w:divsChild>
                    </w:div>
                    <w:div w:id="681663929">
                      <w:marLeft w:val="0"/>
                      <w:marRight w:val="0"/>
                      <w:marTop w:val="0"/>
                      <w:marBottom w:val="0"/>
                      <w:divBdr>
                        <w:top w:val="none" w:sz="0" w:space="0" w:color="auto"/>
                        <w:left w:val="none" w:sz="0" w:space="0" w:color="auto"/>
                        <w:bottom w:val="none" w:sz="0" w:space="0" w:color="auto"/>
                        <w:right w:val="none" w:sz="0" w:space="0" w:color="auto"/>
                      </w:divBdr>
                      <w:divsChild>
                        <w:div w:id="1250386683">
                          <w:marLeft w:val="0"/>
                          <w:marRight w:val="0"/>
                          <w:marTop w:val="0"/>
                          <w:marBottom w:val="0"/>
                          <w:divBdr>
                            <w:top w:val="none" w:sz="0" w:space="0" w:color="auto"/>
                            <w:left w:val="none" w:sz="0" w:space="0" w:color="auto"/>
                            <w:bottom w:val="none" w:sz="0" w:space="0" w:color="auto"/>
                            <w:right w:val="none" w:sz="0" w:space="0" w:color="auto"/>
                          </w:divBdr>
                          <w:divsChild>
                            <w:div w:id="153028962">
                              <w:marLeft w:val="0"/>
                              <w:marRight w:val="0"/>
                              <w:marTop w:val="0"/>
                              <w:marBottom w:val="0"/>
                              <w:divBdr>
                                <w:top w:val="none" w:sz="0" w:space="0" w:color="auto"/>
                                <w:left w:val="none" w:sz="0" w:space="0" w:color="auto"/>
                                <w:bottom w:val="none" w:sz="0" w:space="0" w:color="auto"/>
                                <w:right w:val="none" w:sz="0" w:space="0" w:color="auto"/>
                              </w:divBdr>
                            </w:div>
                          </w:divsChild>
                        </w:div>
                        <w:div w:id="1672219983">
                          <w:marLeft w:val="0"/>
                          <w:marRight w:val="0"/>
                          <w:marTop w:val="0"/>
                          <w:marBottom w:val="0"/>
                          <w:divBdr>
                            <w:top w:val="none" w:sz="0" w:space="0" w:color="auto"/>
                            <w:left w:val="none" w:sz="0" w:space="0" w:color="auto"/>
                            <w:bottom w:val="none" w:sz="0" w:space="0" w:color="auto"/>
                            <w:right w:val="none" w:sz="0" w:space="0" w:color="auto"/>
                          </w:divBdr>
                        </w:div>
                        <w:div w:id="247736871">
                          <w:marLeft w:val="0"/>
                          <w:marRight w:val="0"/>
                          <w:marTop w:val="0"/>
                          <w:marBottom w:val="0"/>
                          <w:divBdr>
                            <w:top w:val="none" w:sz="0" w:space="0" w:color="auto"/>
                            <w:left w:val="none" w:sz="0" w:space="0" w:color="auto"/>
                            <w:bottom w:val="none" w:sz="0" w:space="0" w:color="auto"/>
                            <w:right w:val="none" w:sz="0" w:space="0" w:color="auto"/>
                          </w:divBdr>
                        </w:div>
                        <w:div w:id="959186971">
                          <w:marLeft w:val="0"/>
                          <w:marRight w:val="0"/>
                          <w:marTop w:val="0"/>
                          <w:marBottom w:val="0"/>
                          <w:divBdr>
                            <w:top w:val="none" w:sz="0" w:space="0" w:color="auto"/>
                            <w:left w:val="none" w:sz="0" w:space="0" w:color="auto"/>
                            <w:bottom w:val="none" w:sz="0" w:space="0" w:color="auto"/>
                            <w:right w:val="none" w:sz="0" w:space="0" w:color="auto"/>
                          </w:divBdr>
                        </w:div>
                        <w:div w:id="144863018">
                          <w:marLeft w:val="0"/>
                          <w:marRight w:val="0"/>
                          <w:marTop w:val="0"/>
                          <w:marBottom w:val="0"/>
                          <w:divBdr>
                            <w:top w:val="none" w:sz="0" w:space="0" w:color="auto"/>
                            <w:left w:val="none" w:sz="0" w:space="0" w:color="auto"/>
                            <w:bottom w:val="none" w:sz="0" w:space="0" w:color="auto"/>
                            <w:right w:val="none" w:sz="0" w:space="0" w:color="auto"/>
                          </w:divBdr>
                        </w:div>
                        <w:div w:id="1153180865">
                          <w:marLeft w:val="0"/>
                          <w:marRight w:val="0"/>
                          <w:marTop w:val="0"/>
                          <w:marBottom w:val="0"/>
                          <w:divBdr>
                            <w:top w:val="none" w:sz="0" w:space="0" w:color="auto"/>
                            <w:left w:val="none" w:sz="0" w:space="0" w:color="auto"/>
                            <w:bottom w:val="none" w:sz="0" w:space="0" w:color="auto"/>
                            <w:right w:val="none" w:sz="0" w:space="0" w:color="auto"/>
                          </w:divBdr>
                        </w:div>
                        <w:div w:id="1300646403">
                          <w:marLeft w:val="0"/>
                          <w:marRight w:val="0"/>
                          <w:marTop w:val="0"/>
                          <w:marBottom w:val="0"/>
                          <w:divBdr>
                            <w:top w:val="none" w:sz="0" w:space="0" w:color="auto"/>
                            <w:left w:val="none" w:sz="0" w:space="0" w:color="auto"/>
                            <w:bottom w:val="none" w:sz="0" w:space="0" w:color="auto"/>
                            <w:right w:val="none" w:sz="0" w:space="0" w:color="auto"/>
                          </w:divBdr>
                        </w:div>
                        <w:div w:id="2082830636">
                          <w:marLeft w:val="0"/>
                          <w:marRight w:val="0"/>
                          <w:marTop w:val="0"/>
                          <w:marBottom w:val="0"/>
                          <w:divBdr>
                            <w:top w:val="none" w:sz="0" w:space="0" w:color="auto"/>
                            <w:left w:val="none" w:sz="0" w:space="0" w:color="auto"/>
                            <w:bottom w:val="none" w:sz="0" w:space="0" w:color="auto"/>
                            <w:right w:val="none" w:sz="0" w:space="0" w:color="auto"/>
                          </w:divBdr>
                        </w:div>
                        <w:div w:id="880362320">
                          <w:marLeft w:val="0"/>
                          <w:marRight w:val="0"/>
                          <w:marTop w:val="0"/>
                          <w:marBottom w:val="0"/>
                          <w:divBdr>
                            <w:top w:val="none" w:sz="0" w:space="0" w:color="auto"/>
                            <w:left w:val="none" w:sz="0" w:space="0" w:color="auto"/>
                            <w:bottom w:val="none" w:sz="0" w:space="0" w:color="auto"/>
                            <w:right w:val="none" w:sz="0" w:space="0" w:color="auto"/>
                          </w:divBdr>
                        </w:div>
                        <w:div w:id="18645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3530">
              <w:marLeft w:val="0"/>
              <w:marRight w:val="0"/>
              <w:marTop w:val="0"/>
              <w:marBottom w:val="0"/>
              <w:divBdr>
                <w:top w:val="none" w:sz="0" w:space="0" w:color="auto"/>
                <w:left w:val="none" w:sz="0" w:space="0" w:color="auto"/>
                <w:bottom w:val="none" w:sz="0" w:space="0" w:color="auto"/>
                <w:right w:val="none" w:sz="0" w:space="0" w:color="auto"/>
              </w:divBdr>
              <w:divsChild>
                <w:div w:id="1855344003">
                  <w:marLeft w:val="0"/>
                  <w:marRight w:val="0"/>
                  <w:marTop w:val="0"/>
                  <w:marBottom w:val="0"/>
                  <w:divBdr>
                    <w:top w:val="none" w:sz="0" w:space="0" w:color="auto"/>
                    <w:left w:val="none" w:sz="0" w:space="0" w:color="auto"/>
                    <w:bottom w:val="none" w:sz="0" w:space="0" w:color="auto"/>
                    <w:right w:val="none" w:sz="0" w:space="0" w:color="auto"/>
                  </w:divBdr>
                  <w:divsChild>
                    <w:div w:id="887452952">
                      <w:marLeft w:val="0"/>
                      <w:marRight w:val="0"/>
                      <w:marTop w:val="0"/>
                      <w:marBottom w:val="0"/>
                      <w:divBdr>
                        <w:top w:val="none" w:sz="0" w:space="0" w:color="auto"/>
                        <w:left w:val="none" w:sz="0" w:space="0" w:color="auto"/>
                        <w:bottom w:val="none" w:sz="0" w:space="0" w:color="auto"/>
                        <w:right w:val="none" w:sz="0" w:space="0" w:color="auto"/>
                      </w:divBdr>
                      <w:divsChild>
                        <w:div w:id="320550276">
                          <w:marLeft w:val="0"/>
                          <w:marRight w:val="0"/>
                          <w:marTop w:val="0"/>
                          <w:marBottom w:val="0"/>
                          <w:divBdr>
                            <w:top w:val="none" w:sz="0" w:space="0" w:color="auto"/>
                            <w:left w:val="none" w:sz="0" w:space="0" w:color="auto"/>
                            <w:bottom w:val="none" w:sz="0" w:space="0" w:color="auto"/>
                            <w:right w:val="none" w:sz="0" w:space="0" w:color="auto"/>
                          </w:divBdr>
                        </w:div>
                      </w:divsChild>
                    </w:div>
                    <w:div w:id="1191336917">
                      <w:marLeft w:val="0"/>
                      <w:marRight w:val="0"/>
                      <w:marTop w:val="0"/>
                      <w:marBottom w:val="0"/>
                      <w:divBdr>
                        <w:top w:val="none" w:sz="0" w:space="0" w:color="auto"/>
                        <w:left w:val="none" w:sz="0" w:space="0" w:color="auto"/>
                        <w:bottom w:val="none" w:sz="0" w:space="0" w:color="auto"/>
                        <w:right w:val="none" w:sz="0" w:space="0" w:color="auto"/>
                      </w:divBdr>
                      <w:divsChild>
                        <w:div w:id="968441044">
                          <w:marLeft w:val="0"/>
                          <w:marRight w:val="0"/>
                          <w:marTop w:val="0"/>
                          <w:marBottom w:val="0"/>
                          <w:divBdr>
                            <w:top w:val="none" w:sz="0" w:space="0" w:color="auto"/>
                            <w:left w:val="none" w:sz="0" w:space="0" w:color="auto"/>
                            <w:bottom w:val="none" w:sz="0" w:space="0" w:color="auto"/>
                            <w:right w:val="none" w:sz="0" w:space="0" w:color="auto"/>
                          </w:divBdr>
                          <w:divsChild>
                            <w:div w:id="933513482">
                              <w:marLeft w:val="0"/>
                              <w:marRight w:val="0"/>
                              <w:marTop w:val="0"/>
                              <w:marBottom w:val="0"/>
                              <w:divBdr>
                                <w:top w:val="none" w:sz="0" w:space="0" w:color="auto"/>
                                <w:left w:val="none" w:sz="0" w:space="0" w:color="auto"/>
                                <w:bottom w:val="none" w:sz="0" w:space="0" w:color="auto"/>
                                <w:right w:val="none" w:sz="0" w:space="0" w:color="auto"/>
                              </w:divBdr>
                            </w:div>
                            <w:div w:id="591666817">
                              <w:marLeft w:val="0"/>
                              <w:marRight w:val="0"/>
                              <w:marTop w:val="0"/>
                              <w:marBottom w:val="0"/>
                              <w:divBdr>
                                <w:top w:val="none" w:sz="0" w:space="0" w:color="auto"/>
                                <w:left w:val="none" w:sz="0" w:space="0" w:color="auto"/>
                                <w:bottom w:val="none" w:sz="0" w:space="0" w:color="auto"/>
                                <w:right w:val="none" w:sz="0" w:space="0" w:color="auto"/>
                              </w:divBdr>
                            </w:div>
                            <w:div w:id="959803061">
                              <w:marLeft w:val="0"/>
                              <w:marRight w:val="0"/>
                              <w:marTop w:val="0"/>
                              <w:marBottom w:val="0"/>
                              <w:divBdr>
                                <w:top w:val="none" w:sz="0" w:space="0" w:color="auto"/>
                                <w:left w:val="none" w:sz="0" w:space="0" w:color="auto"/>
                                <w:bottom w:val="none" w:sz="0" w:space="0" w:color="auto"/>
                                <w:right w:val="none" w:sz="0" w:space="0" w:color="auto"/>
                              </w:divBdr>
                            </w:div>
                            <w:div w:id="1002010654">
                              <w:marLeft w:val="0"/>
                              <w:marRight w:val="0"/>
                              <w:marTop w:val="0"/>
                              <w:marBottom w:val="0"/>
                              <w:divBdr>
                                <w:top w:val="none" w:sz="0" w:space="0" w:color="auto"/>
                                <w:left w:val="none" w:sz="0" w:space="0" w:color="auto"/>
                                <w:bottom w:val="none" w:sz="0" w:space="0" w:color="auto"/>
                                <w:right w:val="none" w:sz="0" w:space="0" w:color="auto"/>
                              </w:divBdr>
                            </w:div>
                          </w:divsChild>
                        </w:div>
                        <w:div w:id="1953970909">
                          <w:marLeft w:val="0"/>
                          <w:marRight w:val="0"/>
                          <w:marTop w:val="0"/>
                          <w:marBottom w:val="0"/>
                          <w:divBdr>
                            <w:top w:val="none" w:sz="0" w:space="0" w:color="auto"/>
                            <w:left w:val="none" w:sz="0" w:space="0" w:color="auto"/>
                            <w:bottom w:val="none" w:sz="0" w:space="0" w:color="auto"/>
                            <w:right w:val="none" w:sz="0" w:space="0" w:color="auto"/>
                          </w:divBdr>
                          <w:divsChild>
                            <w:div w:id="1020474975">
                              <w:marLeft w:val="0"/>
                              <w:marRight w:val="0"/>
                              <w:marTop w:val="0"/>
                              <w:marBottom w:val="0"/>
                              <w:divBdr>
                                <w:top w:val="none" w:sz="0" w:space="0" w:color="auto"/>
                                <w:left w:val="none" w:sz="0" w:space="0" w:color="auto"/>
                                <w:bottom w:val="none" w:sz="0" w:space="0" w:color="auto"/>
                                <w:right w:val="none" w:sz="0" w:space="0" w:color="auto"/>
                              </w:divBdr>
                            </w:div>
                            <w:div w:id="1668822029">
                              <w:marLeft w:val="0"/>
                              <w:marRight w:val="0"/>
                              <w:marTop w:val="0"/>
                              <w:marBottom w:val="0"/>
                              <w:divBdr>
                                <w:top w:val="none" w:sz="0" w:space="0" w:color="auto"/>
                                <w:left w:val="none" w:sz="0" w:space="0" w:color="auto"/>
                                <w:bottom w:val="none" w:sz="0" w:space="0" w:color="auto"/>
                                <w:right w:val="none" w:sz="0" w:space="0" w:color="auto"/>
                              </w:divBdr>
                            </w:div>
                          </w:divsChild>
                        </w:div>
                        <w:div w:id="2094232836">
                          <w:marLeft w:val="0"/>
                          <w:marRight w:val="0"/>
                          <w:marTop w:val="0"/>
                          <w:marBottom w:val="0"/>
                          <w:divBdr>
                            <w:top w:val="none" w:sz="0" w:space="0" w:color="auto"/>
                            <w:left w:val="none" w:sz="0" w:space="0" w:color="auto"/>
                            <w:bottom w:val="none" w:sz="0" w:space="0" w:color="auto"/>
                            <w:right w:val="none" w:sz="0" w:space="0" w:color="auto"/>
                          </w:divBdr>
                          <w:divsChild>
                            <w:div w:id="1129586264">
                              <w:marLeft w:val="0"/>
                              <w:marRight w:val="0"/>
                              <w:marTop w:val="0"/>
                              <w:marBottom w:val="0"/>
                              <w:divBdr>
                                <w:top w:val="none" w:sz="0" w:space="0" w:color="auto"/>
                                <w:left w:val="none" w:sz="0" w:space="0" w:color="auto"/>
                                <w:bottom w:val="none" w:sz="0" w:space="0" w:color="auto"/>
                                <w:right w:val="none" w:sz="0" w:space="0" w:color="auto"/>
                              </w:divBdr>
                            </w:div>
                            <w:div w:id="1446463889">
                              <w:marLeft w:val="0"/>
                              <w:marRight w:val="0"/>
                              <w:marTop w:val="0"/>
                              <w:marBottom w:val="0"/>
                              <w:divBdr>
                                <w:top w:val="none" w:sz="0" w:space="0" w:color="auto"/>
                                <w:left w:val="none" w:sz="0" w:space="0" w:color="auto"/>
                                <w:bottom w:val="none" w:sz="0" w:space="0" w:color="auto"/>
                                <w:right w:val="none" w:sz="0" w:space="0" w:color="auto"/>
                              </w:divBdr>
                              <w:divsChild>
                                <w:div w:id="612252691">
                                  <w:marLeft w:val="0"/>
                                  <w:marRight w:val="0"/>
                                  <w:marTop w:val="0"/>
                                  <w:marBottom w:val="0"/>
                                  <w:divBdr>
                                    <w:top w:val="none" w:sz="0" w:space="0" w:color="auto"/>
                                    <w:left w:val="none" w:sz="0" w:space="0" w:color="auto"/>
                                    <w:bottom w:val="none" w:sz="0" w:space="0" w:color="auto"/>
                                    <w:right w:val="none" w:sz="0" w:space="0" w:color="auto"/>
                                  </w:divBdr>
                                </w:div>
                                <w:div w:id="1352218144">
                                  <w:marLeft w:val="0"/>
                                  <w:marRight w:val="0"/>
                                  <w:marTop w:val="0"/>
                                  <w:marBottom w:val="0"/>
                                  <w:divBdr>
                                    <w:top w:val="none" w:sz="0" w:space="0" w:color="auto"/>
                                    <w:left w:val="none" w:sz="0" w:space="0" w:color="auto"/>
                                    <w:bottom w:val="none" w:sz="0" w:space="0" w:color="auto"/>
                                    <w:right w:val="none" w:sz="0" w:space="0" w:color="auto"/>
                                  </w:divBdr>
                                </w:div>
                                <w:div w:id="1081416793">
                                  <w:marLeft w:val="0"/>
                                  <w:marRight w:val="0"/>
                                  <w:marTop w:val="0"/>
                                  <w:marBottom w:val="0"/>
                                  <w:divBdr>
                                    <w:top w:val="none" w:sz="0" w:space="0" w:color="auto"/>
                                    <w:left w:val="none" w:sz="0" w:space="0" w:color="auto"/>
                                    <w:bottom w:val="none" w:sz="0" w:space="0" w:color="auto"/>
                                    <w:right w:val="none" w:sz="0" w:space="0" w:color="auto"/>
                                  </w:divBdr>
                                </w:div>
                                <w:div w:id="1324048947">
                                  <w:marLeft w:val="0"/>
                                  <w:marRight w:val="0"/>
                                  <w:marTop w:val="0"/>
                                  <w:marBottom w:val="0"/>
                                  <w:divBdr>
                                    <w:top w:val="none" w:sz="0" w:space="0" w:color="auto"/>
                                    <w:left w:val="none" w:sz="0" w:space="0" w:color="auto"/>
                                    <w:bottom w:val="none" w:sz="0" w:space="0" w:color="auto"/>
                                    <w:right w:val="none" w:sz="0" w:space="0" w:color="auto"/>
                                  </w:divBdr>
                                  <w:divsChild>
                                    <w:div w:id="471486454">
                                      <w:marLeft w:val="0"/>
                                      <w:marRight w:val="0"/>
                                      <w:marTop w:val="0"/>
                                      <w:marBottom w:val="0"/>
                                      <w:divBdr>
                                        <w:top w:val="none" w:sz="0" w:space="0" w:color="auto"/>
                                        <w:left w:val="none" w:sz="0" w:space="0" w:color="auto"/>
                                        <w:bottom w:val="none" w:sz="0" w:space="0" w:color="auto"/>
                                        <w:right w:val="none" w:sz="0" w:space="0" w:color="auto"/>
                                      </w:divBdr>
                                    </w:div>
                                    <w:div w:id="901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468">
                              <w:marLeft w:val="0"/>
                              <w:marRight w:val="0"/>
                              <w:marTop w:val="0"/>
                              <w:marBottom w:val="0"/>
                              <w:divBdr>
                                <w:top w:val="none" w:sz="0" w:space="0" w:color="auto"/>
                                <w:left w:val="none" w:sz="0" w:space="0" w:color="auto"/>
                                <w:bottom w:val="none" w:sz="0" w:space="0" w:color="auto"/>
                                <w:right w:val="none" w:sz="0" w:space="0" w:color="auto"/>
                              </w:divBdr>
                              <w:divsChild>
                                <w:div w:id="1390959050">
                                  <w:marLeft w:val="0"/>
                                  <w:marRight w:val="0"/>
                                  <w:marTop w:val="0"/>
                                  <w:marBottom w:val="0"/>
                                  <w:divBdr>
                                    <w:top w:val="none" w:sz="0" w:space="0" w:color="auto"/>
                                    <w:left w:val="none" w:sz="0" w:space="0" w:color="auto"/>
                                    <w:bottom w:val="none" w:sz="0" w:space="0" w:color="auto"/>
                                    <w:right w:val="none" w:sz="0" w:space="0" w:color="auto"/>
                                  </w:divBdr>
                                </w:div>
                                <w:div w:id="8966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3394">
                      <w:marLeft w:val="0"/>
                      <w:marRight w:val="0"/>
                      <w:marTop w:val="0"/>
                      <w:marBottom w:val="0"/>
                      <w:divBdr>
                        <w:top w:val="none" w:sz="0" w:space="0" w:color="auto"/>
                        <w:left w:val="none" w:sz="0" w:space="0" w:color="auto"/>
                        <w:bottom w:val="none" w:sz="0" w:space="0" w:color="auto"/>
                        <w:right w:val="none" w:sz="0" w:space="0" w:color="auto"/>
                      </w:divBdr>
                      <w:divsChild>
                        <w:div w:id="733432072">
                          <w:marLeft w:val="0"/>
                          <w:marRight w:val="0"/>
                          <w:marTop w:val="0"/>
                          <w:marBottom w:val="0"/>
                          <w:divBdr>
                            <w:top w:val="none" w:sz="0" w:space="0" w:color="auto"/>
                            <w:left w:val="none" w:sz="0" w:space="0" w:color="auto"/>
                            <w:bottom w:val="none" w:sz="0" w:space="0" w:color="auto"/>
                            <w:right w:val="none" w:sz="0" w:space="0" w:color="auto"/>
                          </w:divBdr>
                        </w:div>
                        <w:div w:id="1637833298">
                          <w:marLeft w:val="0"/>
                          <w:marRight w:val="0"/>
                          <w:marTop w:val="0"/>
                          <w:marBottom w:val="0"/>
                          <w:divBdr>
                            <w:top w:val="none" w:sz="0" w:space="0" w:color="auto"/>
                            <w:left w:val="none" w:sz="0" w:space="0" w:color="auto"/>
                            <w:bottom w:val="none" w:sz="0" w:space="0" w:color="auto"/>
                            <w:right w:val="none" w:sz="0" w:space="0" w:color="auto"/>
                          </w:divBdr>
                        </w:div>
                        <w:div w:id="846021277">
                          <w:marLeft w:val="0"/>
                          <w:marRight w:val="0"/>
                          <w:marTop w:val="0"/>
                          <w:marBottom w:val="0"/>
                          <w:divBdr>
                            <w:top w:val="none" w:sz="0" w:space="0" w:color="auto"/>
                            <w:left w:val="none" w:sz="0" w:space="0" w:color="auto"/>
                            <w:bottom w:val="none" w:sz="0" w:space="0" w:color="auto"/>
                            <w:right w:val="none" w:sz="0" w:space="0" w:color="auto"/>
                          </w:divBdr>
                        </w:div>
                        <w:div w:id="201066214">
                          <w:marLeft w:val="0"/>
                          <w:marRight w:val="0"/>
                          <w:marTop w:val="0"/>
                          <w:marBottom w:val="0"/>
                          <w:divBdr>
                            <w:top w:val="none" w:sz="0" w:space="0" w:color="auto"/>
                            <w:left w:val="none" w:sz="0" w:space="0" w:color="auto"/>
                            <w:bottom w:val="none" w:sz="0" w:space="0" w:color="auto"/>
                            <w:right w:val="none" w:sz="0" w:space="0" w:color="auto"/>
                          </w:divBdr>
                          <w:divsChild>
                            <w:div w:id="606667420">
                              <w:marLeft w:val="0"/>
                              <w:marRight w:val="0"/>
                              <w:marTop w:val="0"/>
                              <w:marBottom w:val="0"/>
                              <w:divBdr>
                                <w:top w:val="none" w:sz="0" w:space="0" w:color="auto"/>
                                <w:left w:val="none" w:sz="0" w:space="0" w:color="auto"/>
                                <w:bottom w:val="none" w:sz="0" w:space="0" w:color="auto"/>
                                <w:right w:val="none" w:sz="0" w:space="0" w:color="auto"/>
                              </w:divBdr>
                            </w:div>
                            <w:div w:id="663898373">
                              <w:marLeft w:val="0"/>
                              <w:marRight w:val="0"/>
                              <w:marTop w:val="0"/>
                              <w:marBottom w:val="0"/>
                              <w:divBdr>
                                <w:top w:val="none" w:sz="0" w:space="0" w:color="auto"/>
                                <w:left w:val="none" w:sz="0" w:space="0" w:color="auto"/>
                                <w:bottom w:val="none" w:sz="0" w:space="0" w:color="auto"/>
                                <w:right w:val="none" w:sz="0" w:space="0" w:color="auto"/>
                              </w:divBdr>
                            </w:div>
                            <w:div w:id="1985968841">
                              <w:marLeft w:val="0"/>
                              <w:marRight w:val="0"/>
                              <w:marTop w:val="0"/>
                              <w:marBottom w:val="0"/>
                              <w:divBdr>
                                <w:top w:val="none" w:sz="0" w:space="0" w:color="auto"/>
                                <w:left w:val="none" w:sz="0" w:space="0" w:color="auto"/>
                                <w:bottom w:val="none" w:sz="0" w:space="0" w:color="auto"/>
                                <w:right w:val="none" w:sz="0" w:space="0" w:color="auto"/>
                              </w:divBdr>
                              <w:divsChild>
                                <w:div w:id="1949965920">
                                  <w:marLeft w:val="0"/>
                                  <w:marRight w:val="0"/>
                                  <w:marTop w:val="0"/>
                                  <w:marBottom w:val="0"/>
                                  <w:divBdr>
                                    <w:top w:val="none" w:sz="0" w:space="0" w:color="auto"/>
                                    <w:left w:val="none" w:sz="0" w:space="0" w:color="auto"/>
                                    <w:bottom w:val="none" w:sz="0" w:space="0" w:color="auto"/>
                                    <w:right w:val="none" w:sz="0" w:space="0" w:color="auto"/>
                                  </w:divBdr>
                                  <w:divsChild>
                                    <w:div w:id="1523009551">
                                      <w:marLeft w:val="0"/>
                                      <w:marRight w:val="0"/>
                                      <w:marTop w:val="0"/>
                                      <w:marBottom w:val="0"/>
                                      <w:divBdr>
                                        <w:top w:val="none" w:sz="0" w:space="0" w:color="auto"/>
                                        <w:left w:val="none" w:sz="0" w:space="0" w:color="auto"/>
                                        <w:bottom w:val="none" w:sz="0" w:space="0" w:color="auto"/>
                                        <w:right w:val="none" w:sz="0" w:space="0" w:color="auto"/>
                                      </w:divBdr>
                                    </w:div>
                                  </w:divsChild>
                                </w:div>
                                <w:div w:id="2121338715">
                                  <w:marLeft w:val="0"/>
                                  <w:marRight w:val="0"/>
                                  <w:marTop w:val="0"/>
                                  <w:marBottom w:val="0"/>
                                  <w:divBdr>
                                    <w:top w:val="none" w:sz="0" w:space="0" w:color="auto"/>
                                    <w:left w:val="none" w:sz="0" w:space="0" w:color="auto"/>
                                    <w:bottom w:val="none" w:sz="0" w:space="0" w:color="auto"/>
                                    <w:right w:val="none" w:sz="0" w:space="0" w:color="auto"/>
                                  </w:divBdr>
                                  <w:divsChild>
                                    <w:div w:id="16402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36">
                              <w:marLeft w:val="0"/>
                              <w:marRight w:val="0"/>
                              <w:marTop w:val="0"/>
                              <w:marBottom w:val="0"/>
                              <w:divBdr>
                                <w:top w:val="none" w:sz="0" w:space="0" w:color="auto"/>
                                <w:left w:val="none" w:sz="0" w:space="0" w:color="auto"/>
                                <w:bottom w:val="none" w:sz="0" w:space="0" w:color="auto"/>
                                <w:right w:val="none" w:sz="0" w:space="0" w:color="auto"/>
                              </w:divBdr>
                              <w:divsChild>
                                <w:div w:id="2034264151">
                                  <w:marLeft w:val="0"/>
                                  <w:marRight w:val="0"/>
                                  <w:marTop w:val="0"/>
                                  <w:marBottom w:val="0"/>
                                  <w:divBdr>
                                    <w:top w:val="none" w:sz="0" w:space="0" w:color="auto"/>
                                    <w:left w:val="none" w:sz="0" w:space="0" w:color="auto"/>
                                    <w:bottom w:val="none" w:sz="0" w:space="0" w:color="auto"/>
                                    <w:right w:val="none" w:sz="0" w:space="0" w:color="auto"/>
                                  </w:divBdr>
                                  <w:divsChild>
                                    <w:div w:id="266348350">
                                      <w:marLeft w:val="0"/>
                                      <w:marRight w:val="0"/>
                                      <w:marTop w:val="0"/>
                                      <w:marBottom w:val="0"/>
                                      <w:divBdr>
                                        <w:top w:val="none" w:sz="0" w:space="0" w:color="auto"/>
                                        <w:left w:val="none" w:sz="0" w:space="0" w:color="auto"/>
                                        <w:bottom w:val="none" w:sz="0" w:space="0" w:color="auto"/>
                                        <w:right w:val="none" w:sz="0" w:space="0" w:color="auto"/>
                                      </w:divBdr>
                                    </w:div>
                                  </w:divsChild>
                                </w:div>
                                <w:div w:id="414862694">
                                  <w:marLeft w:val="0"/>
                                  <w:marRight w:val="0"/>
                                  <w:marTop w:val="0"/>
                                  <w:marBottom w:val="0"/>
                                  <w:divBdr>
                                    <w:top w:val="none" w:sz="0" w:space="0" w:color="auto"/>
                                    <w:left w:val="none" w:sz="0" w:space="0" w:color="auto"/>
                                    <w:bottom w:val="none" w:sz="0" w:space="0" w:color="auto"/>
                                    <w:right w:val="none" w:sz="0" w:space="0" w:color="auto"/>
                                  </w:divBdr>
                                  <w:divsChild>
                                    <w:div w:id="1809858125">
                                      <w:marLeft w:val="0"/>
                                      <w:marRight w:val="0"/>
                                      <w:marTop w:val="0"/>
                                      <w:marBottom w:val="0"/>
                                      <w:divBdr>
                                        <w:top w:val="none" w:sz="0" w:space="0" w:color="auto"/>
                                        <w:left w:val="none" w:sz="0" w:space="0" w:color="auto"/>
                                        <w:bottom w:val="none" w:sz="0" w:space="0" w:color="auto"/>
                                        <w:right w:val="none" w:sz="0" w:space="0" w:color="auto"/>
                                      </w:divBdr>
                                    </w:div>
                                  </w:divsChild>
                                </w:div>
                                <w:div w:id="1271474345">
                                  <w:marLeft w:val="0"/>
                                  <w:marRight w:val="0"/>
                                  <w:marTop w:val="0"/>
                                  <w:marBottom w:val="0"/>
                                  <w:divBdr>
                                    <w:top w:val="none" w:sz="0" w:space="0" w:color="auto"/>
                                    <w:left w:val="none" w:sz="0" w:space="0" w:color="auto"/>
                                    <w:bottom w:val="none" w:sz="0" w:space="0" w:color="auto"/>
                                    <w:right w:val="none" w:sz="0" w:space="0" w:color="auto"/>
                                  </w:divBdr>
                                  <w:divsChild>
                                    <w:div w:id="1381973814">
                                      <w:marLeft w:val="0"/>
                                      <w:marRight w:val="0"/>
                                      <w:marTop w:val="0"/>
                                      <w:marBottom w:val="0"/>
                                      <w:divBdr>
                                        <w:top w:val="none" w:sz="0" w:space="0" w:color="auto"/>
                                        <w:left w:val="none" w:sz="0" w:space="0" w:color="auto"/>
                                        <w:bottom w:val="none" w:sz="0" w:space="0" w:color="auto"/>
                                        <w:right w:val="none" w:sz="0" w:space="0" w:color="auto"/>
                                      </w:divBdr>
                                    </w:div>
                                    <w:div w:id="580993634">
                                      <w:marLeft w:val="0"/>
                                      <w:marRight w:val="0"/>
                                      <w:marTop w:val="0"/>
                                      <w:marBottom w:val="0"/>
                                      <w:divBdr>
                                        <w:top w:val="none" w:sz="0" w:space="0" w:color="auto"/>
                                        <w:left w:val="none" w:sz="0" w:space="0" w:color="auto"/>
                                        <w:bottom w:val="none" w:sz="0" w:space="0" w:color="auto"/>
                                        <w:right w:val="none" w:sz="0" w:space="0" w:color="auto"/>
                                      </w:divBdr>
                                    </w:div>
                                  </w:divsChild>
                                </w:div>
                                <w:div w:id="1837841836">
                                  <w:marLeft w:val="0"/>
                                  <w:marRight w:val="0"/>
                                  <w:marTop w:val="0"/>
                                  <w:marBottom w:val="0"/>
                                  <w:divBdr>
                                    <w:top w:val="none" w:sz="0" w:space="0" w:color="auto"/>
                                    <w:left w:val="none" w:sz="0" w:space="0" w:color="auto"/>
                                    <w:bottom w:val="none" w:sz="0" w:space="0" w:color="auto"/>
                                    <w:right w:val="none" w:sz="0" w:space="0" w:color="auto"/>
                                  </w:divBdr>
                                </w:div>
                                <w:div w:id="461316039">
                                  <w:marLeft w:val="0"/>
                                  <w:marRight w:val="0"/>
                                  <w:marTop w:val="0"/>
                                  <w:marBottom w:val="0"/>
                                  <w:divBdr>
                                    <w:top w:val="none" w:sz="0" w:space="0" w:color="auto"/>
                                    <w:left w:val="none" w:sz="0" w:space="0" w:color="auto"/>
                                    <w:bottom w:val="none" w:sz="0" w:space="0" w:color="auto"/>
                                    <w:right w:val="none" w:sz="0" w:space="0" w:color="auto"/>
                                  </w:divBdr>
                                </w:div>
                                <w:div w:id="112018207">
                                  <w:marLeft w:val="0"/>
                                  <w:marRight w:val="0"/>
                                  <w:marTop w:val="0"/>
                                  <w:marBottom w:val="0"/>
                                  <w:divBdr>
                                    <w:top w:val="none" w:sz="0" w:space="0" w:color="auto"/>
                                    <w:left w:val="none" w:sz="0" w:space="0" w:color="auto"/>
                                    <w:bottom w:val="none" w:sz="0" w:space="0" w:color="auto"/>
                                    <w:right w:val="none" w:sz="0" w:space="0" w:color="auto"/>
                                  </w:divBdr>
                                  <w:divsChild>
                                    <w:div w:id="354231000">
                                      <w:marLeft w:val="0"/>
                                      <w:marRight w:val="0"/>
                                      <w:marTop w:val="0"/>
                                      <w:marBottom w:val="0"/>
                                      <w:divBdr>
                                        <w:top w:val="none" w:sz="0" w:space="0" w:color="auto"/>
                                        <w:left w:val="none" w:sz="0" w:space="0" w:color="auto"/>
                                        <w:bottom w:val="none" w:sz="0" w:space="0" w:color="auto"/>
                                        <w:right w:val="none" w:sz="0" w:space="0" w:color="auto"/>
                                      </w:divBdr>
                                    </w:div>
                                    <w:div w:id="1166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743">
                              <w:marLeft w:val="0"/>
                              <w:marRight w:val="0"/>
                              <w:marTop w:val="0"/>
                              <w:marBottom w:val="0"/>
                              <w:divBdr>
                                <w:top w:val="none" w:sz="0" w:space="0" w:color="auto"/>
                                <w:left w:val="none" w:sz="0" w:space="0" w:color="auto"/>
                                <w:bottom w:val="none" w:sz="0" w:space="0" w:color="auto"/>
                                <w:right w:val="none" w:sz="0" w:space="0" w:color="auto"/>
                              </w:divBdr>
                              <w:divsChild>
                                <w:div w:id="1396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247">
                          <w:marLeft w:val="0"/>
                          <w:marRight w:val="0"/>
                          <w:marTop w:val="0"/>
                          <w:marBottom w:val="0"/>
                          <w:divBdr>
                            <w:top w:val="none" w:sz="0" w:space="0" w:color="auto"/>
                            <w:left w:val="none" w:sz="0" w:space="0" w:color="auto"/>
                            <w:bottom w:val="none" w:sz="0" w:space="0" w:color="auto"/>
                            <w:right w:val="none" w:sz="0" w:space="0" w:color="auto"/>
                          </w:divBdr>
                          <w:divsChild>
                            <w:div w:id="512886365">
                              <w:marLeft w:val="0"/>
                              <w:marRight w:val="0"/>
                              <w:marTop w:val="0"/>
                              <w:marBottom w:val="0"/>
                              <w:divBdr>
                                <w:top w:val="none" w:sz="0" w:space="0" w:color="auto"/>
                                <w:left w:val="none" w:sz="0" w:space="0" w:color="auto"/>
                                <w:bottom w:val="none" w:sz="0" w:space="0" w:color="auto"/>
                                <w:right w:val="none" w:sz="0" w:space="0" w:color="auto"/>
                              </w:divBdr>
                            </w:div>
                            <w:div w:id="1188643425">
                              <w:marLeft w:val="0"/>
                              <w:marRight w:val="0"/>
                              <w:marTop w:val="0"/>
                              <w:marBottom w:val="0"/>
                              <w:divBdr>
                                <w:top w:val="none" w:sz="0" w:space="0" w:color="auto"/>
                                <w:left w:val="none" w:sz="0" w:space="0" w:color="auto"/>
                                <w:bottom w:val="none" w:sz="0" w:space="0" w:color="auto"/>
                                <w:right w:val="none" w:sz="0" w:space="0" w:color="auto"/>
                              </w:divBdr>
                              <w:divsChild>
                                <w:div w:id="767390891">
                                  <w:marLeft w:val="0"/>
                                  <w:marRight w:val="0"/>
                                  <w:marTop w:val="0"/>
                                  <w:marBottom w:val="0"/>
                                  <w:divBdr>
                                    <w:top w:val="none" w:sz="0" w:space="0" w:color="auto"/>
                                    <w:left w:val="none" w:sz="0" w:space="0" w:color="auto"/>
                                    <w:bottom w:val="none" w:sz="0" w:space="0" w:color="auto"/>
                                    <w:right w:val="none" w:sz="0" w:space="0" w:color="auto"/>
                                  </w:divBdr>
                                  <w:divsChild>
                                    <w:div w:id="923338340">
                                      <w:marLeft w:val="0"/>
                                      <w:marRight w:val="0"/>
                                      <w:marTop w:val="0"/>
                                      <w:marBottom w:val="0"/>
                                      <w:divBdr>
                                        <w:top w:val="none" w:sz="0" w:space="0" w:color="auto"/>
                                        <w:left w:val="none" w:sz="0" w:space="0" w:color="auto"/>
                                        <w:bottom w:val="none" w:sz="0" w:space="0" w:color="auto"/>
                                        <w:right w:val="none" w:sz="0" w:space="0" w:color="auto"/>
                                      </w:divBdr>
                                    </w:div>
                                  </w:divsChild>
                                </w:div>
                                <w:div w:id="1108744707">
                                  <w:marLeft w:val="0"/>
                                  <w:marRight w:val="0"/>
                                  <w:marTop w:val="0"/>
                                  <w:marBottom w:val="0"/>
                                  <w:divBdr>
                                    <w:top w:val="none" w:sz="0" w:space="0" w:color="auto"/>
                                    <w:left w:val="none" w:sz="0" w:space="0" w:color="auto"/>
                                    <w:bottom w:val="none" w:sz="0" w:space="0" w:color="auto"/>
                                    <w:right w:val="none" w:sz="0" w:space="0" w:color="auto"/>
                                  </w:divBdr>
                                  <w:divsChild>
                                    <w:div w:id="16892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8881">
                              <w:marLeft w:val="0"/>
                              <w:marRight w:val="0"/>
                              <w:marTop w:val="0"/>
                              <w:marBottom w:val="0"/>
                              <w:divBdr>
                                <w:top w:val="none" w:sz="0" w:space="0" w:color="auto"/>
                                <w:left w:val="none" w:sz="0" w:space="0" w:color="auto"/>
                                <w:bottom w:val="none" w:sz="0" w:space="0" w:color="auto"/>
                                <w:right w:val="none" w:sz="0" w:space="0" w:color="auto"/>
                              </w:divBdr>
                              <w:divsChild>
                                <w:div w:id="1371800645">
                                  <w:marLeft w:val="0"/>
                                  <w:marRight w:val="0"/>
                                  <w:marTop w:val="0"/>
                                  <w:marBottom w:val="0"/>
                                  <w:divBdr>
                                    <w:top w:val="none" w:sz="0" w:space="0" w:color="auto"/>
                                    <w:left w:val="none" w:sz="0" w:space="0" w:color="auto"/>
                                    <w:bottom w:val="none" w:sz="0" w:space="0" w:color="auto"/>
                                    <w:right w:val="none" w:sz="0" w:space="0" w:color="auto"/>
                                  </w:divBdr>
                                  <w:divsChild>
                                    <w:div w:id="765543761">
                                      <w:marLeft w:val="0"/>
                                      <w:marRight w:val="0"/>
                                      <w:marTop w:val="0"/>
                                      <w:marBottom w:val="0"/>
                                      <w:divBdr>
                                        <w:top w:val="none" w:sz="0" w:space="0" w:color="auto"/>
                                        <w:left w:val="none" w:sz="0" w:space="0" w:color="auto"/>
                                        <w:bottom w:val="none" w:sz="0" w:space="0" w:color="auto"/>
                                        <w:right w:val="none" w:sz="0" w:space="0" w:color="auto"/>
                                      </w:divBdr>
                                    </w:div>
                                  </w:divsChild>
                                </w:div>
                                <w:div w:id="44525227">
                                  <w:marLeft w:val="0"/>
                                  <w:marRight w:val="0"/>
                                  <w:marTop w:val="0"/>
                                  <w:marBottom w:val="0"/>
                                  <w:divBdr>
                                    <w:top w:val="none" w:sz="0" w:space="0" w:color="auto"/>
                                    <w:left w:val="none" w:sz="0" w:space="0" w:color="auto"/>
                                    <w:bottom w:val="none" w:sz="0" w:space="0" w:color="auto"/>
                                    <w:right w:val="none" w:sz="0" w:space="0" w:color="auto"/>
                                  </w:divBdr>
                                  <w:divsChild>
                                    <w:div w:id="1230069483">
                                      <w:marLeft w:val="0"/>
                                      <w:marRight w:val="0"/>
                                      <w:marTop w:val="0"/>
                                      <w:marBottom w:val="0"/>
                                      <w:divBdr>
                                        <w:top w:val="none" w:sz="0" w:space="0" w:color="auto"/>
                                        <w:left w:val="none" w:sz="0" w:space="0" w:color="auto"/>
                                        <w:bottom w:val="none" w:sz="0" w:space="0" w:color="auto"/>
                                        <w:right w:val="none" w:sz="0" w:space="0" w:color="auto"/>
                                      </w:divBdr>
                                    </w:div>
                                  </w:divsChild>
                                </w:div>
                                <w:div w:id="411510277">
                                  <w:marLeft w:val="0"/>
                                  <w:marRight w:val="0"/>
                                  <w:marTop w:val="0"/>
                                  <w:marBottom w:val="0"/>
                                  <w:divBdr>
                                    <w:top w:val="none" w:sz="0" w:space="0" w:color="auto"/>
                                    <w:left w:val="none" w:sz="0" w:space="0" w:color="auto"/>
                                    <w:bottom w:val="none" w:sz="0" w:space="0" w:color="auto"/>
                                    <w:right w:val="none" w:sz="0" w:space="0" w:color="auto"/>
                                  </w:divBdr>
                                  <w:divsChild>
                                    <w:div w:id="1663384621">
                                      <w:marLeft w:val="0"/>
                                      <w:marRight w:val="0"/>
                                      <w:marTop w:val="0"/>
                                      <w:marBottom w:val="0"/>
                                      <w:divBdr>
                                        <w:top w:val="none" w:sz="0" w:space="0" w:color="auto"/>
                                        <w:left w:val="none" w:sz="0" w:space="0" w:color="auto"/>
                                        <w:bottom w:val="none" w:sz="0" w:space="0" w:color="auto"/>
                                        <w:right w:val="none" w:sz="0" w:space="0" w:color="auto"/>
                                      </w:divBdr>
                                    </w:div>
                                  </w:divsChild>
                                </w:div>
                                <w:div w:id="1595287596">
                                  <w:marLeft w:val="0"/>
                                  <w:marRight w:val="0"/>
                                  <w:marTop w:val="0"/>
                                  <w:marBottom w:val="0"/>
                                  <w:divBdr>
                                    <w:top w:val="none" w:sz="0" w:space="0" w:color="auto"/>
                                    <w:left w:val="none" w:sz="0" w:space="0" w:color="auto"/>
                                    <w:bottom w:val="none" w:sz="0" w:space="0" w:color="auto"/>
                                    <w:right w:val="none" w:sz="0" w:space="0" w:color="auto"/>
                                  </w:divBdr>
                                  <w:divsChild>
                                    <w:div w:id="647634511">
                                      <w:marLeft w:val="0"/>
                                      <w:marRight w:val="0"/>
                                      <w:marTop w:val="0"/>
                                      <w:marBottom w:val="0"/>
                                      <w:divBdr>
                                        <w:top w:val="none" w:sz="0" w:space="0" w:color="auto"/>
                                        <w:left w:val="none" w:sz="0" w:space="0" w:color="auto"/>
                                        <w:bottom w:val="none" w:sz="0" w:space="0" w:color="auto"/>
                                        <w:right w:val="none" w:sz="0" w:space="0" w:color="auto"/>
                                      </w:divBdr>
                                    </w:div>
                                  </w:divsChild>
                                </w:div>
                                <w:div w:id="1543906809">
                                  <w:marLeft w:val="0"/>
                                  <w:marRight w:val="0"/>
                                  <w:marTop w:val="0"/>
                                  <w:marBottom w:val="0"/>
                                  <w:divBdr>
                                    <w:top w:val="none" w:sz="0" w:space="0" w:color="auto"/>
                                    <w:left w:val="none" w:sz="0" w:space="0" w:color="auto"/>
                                    <w:bottom w:val="none" w:sz="0" w:space="0" w:color="auto"/>
                                    <w:right w:val="none" w:sz="0" w:space="0" w:color="auto"/>
                                  </w:divBdr>
                                </w:div>
                              </w:divsChild>
                            </w:div>
                            <w:div w:id="961300772">
                              <w:marLeft w:val="0"/>
                              <w:marRight w:val="0"/>
                              <w:marTop w:val="0"/>
                              <w:marBottom w:val="0"/>
                              <w:divBdr>
                                <w:top w:val="none" w:sz="0" w:space="0" w:color="auto"/>
                                <w:left w:val="none" w:sz="0" w:space="0" w:color="auto"/>
                                <w:bottom w:val="none" w:sz="0" w:space="0" w:color="auto"/>
                                <w:right w:val="none" w:sz="0" w:space="0" w:color="auto"/>
                              </w:divBdr>
                              <w:divsChild>
                                <w:div w:id="11159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0771">
                          <w:marLeft w:val="0"/>
                          <w:marRight w:val="0"/>
                          <w:marTop w:val="0"/>
                          <w:marBottom w:val="0"/>
                          <w:divBdr>
                            <w:top w:val="none" w:sz="0" w:space="0" w:color="auto"/>
                            <w:left w:val="none" w:sz="0" w:space="0" w:color="auto"/>
                            <w:bottom w:val="none" w:sz="0" w:space="0" w:color="auto"/>
                            <w:right w:val="none" w:sz="0" w:space="0" w:color="auto"/>
                          </w:divBdr>
                          <w:divsChild>
                            <w:div w:id="1258253348">
                              <w:marLeft w:val="0"/>
                              <w:marRight w:val="0"/>
                              <w:marTop w:val="0"/>
                              <w:marBottom w:val="0"/>
                              <w:divBdr>
                                <w:top w:val="none" w:sz="0" w:space="0" w:color="auto"/>
                                <w:left w:val="none" w:sz="0" w:space="0" w:color="auto"/>
                                <w:bottom w:val="none" w:sz="0" w:space="0" w:color="auto"/>
                                <w:right w:val="none" w:sz="0" w:space="0" w:color="auto"/>
                              </w:divBdr>
                            </w:div>
                            <w:div w:id="42605783">
                              <w:marLeft w:val="0"/>
                              <w:marRight w:val="0"/>
                              <w:marTop w:val="0"/>
                              <w:marBottom w:val="0"/>
                              <w:divBdr>
                                <w:top w:val="none" w:sz="0" w:space="0" w:color="auto"/>
                                <w:left w:val="none" w:sz="0" w:space="0" w:color="auto"/>
                                <w:bottom w:val="none" w:sz="0" w:space="0" w:color="auto"/>
                                <w:right w:val="none" w:sz="0" w:space="0" w:color="auto"/>
                              </w:divBdr>
                              <w:divsChild>
                                <w:div w:id="29762992">
                                  <w:marLeft w:val="0"/>
                                  <w:marRight w:val="0"/>
                                  <w:marTop w:val="0"/>
                                  <w:marBottom w:val="0"/>
                                  <w:divBdr>
                                    <w:top w:val="none" w:sz="0" w:space="0" w:color="auto"/>
                                    <w:left w:val="none" w:sz="0" w:space="0" w:color="auto"/>
                                    <w:bottom w:val="none" w:sz="0" w:space="0" w:color="auto"/>
                                    <w:right w:val="none" w:sz="0" w:space="0" w:color="auto"/>
                                  </w:divBdr>
                                  <w:divsChild>
                                    <w:div w:id="1318148536">
                                      <w:marLeft w:val="0"/>
                                      <w:marRight w:val="0"/>
                                      <w:marTop w:val="0"/>
                                      <w:marBottom w:val="0"/>
                                      <w:divBdr>
                                        <w:top w:val="none" w:sz="0" w:space="0" w:color="auto"/>
                                        <w:left w:val="none" w:sz="0" w:space="0" w:color="auto"/>
                                        <w:bottom w:val="none" w:sz="0" w:space="0" w:color="auto"/>
                                        <w:right w:val="none" w:sz="0" w:space="0" w:color="auto"/>
                                      </w:divBdr>
                                    </w:div>
                                  </w:divsChild>
                                </w:div>
                                <w:div w:id="2097627720">
                                  <w:marLeft w:val="0"/>
                                  <w:marRight w:val="0"/>
                                  <w:marTop w:val="0"/>
                                  <w:marBottom w:val="0"/>
                                  <w:divBdr>
                                    <w:top w:val="none" w:sz="0" w:space="0" w:color="auto"/>
                                    <w:left w:val="none" w:sz="0" w:space="0" w:color="auto"/>
                                    <w:bottom w:val="none" w:sz="0" w:space="0" w:color="auto"/>
                                    <w:right w:val="none" w:sz="0" w:space="0" w:color="auto"/>
                                  </w:divBdr>
                                  <w:divsChild>
                                    <w:div w:id="16647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5803">
                              <w:marLeft w:val="0"/>
                              <w:marRight w:val="0"/>
                              <w:marTop w:val="0"/>
                              <w:marBottom w:val="0"/>
                              <w:divBdr>
                                <w:top w:val="none" w:sz="0" w:space="0" w:color="auto"/>
                                <w:left w:val="none" w:sz="0" w:space="0" w:color="auto"/>
                                <w:bottom w:val="none" w:sz="0" w:space="0" w:color="auto"/>
                                <w:right w:val="none" w:sz="0" w:space="0" w:color="auto"/>
                              </w:divBdr>
                              <w:divsChild>
                                <w:div w:id="1800108650">
                                  <w:marLeft w:val="0"/>
                                  <w:marRight w:val="0"/>
                                  <w:marTop w:val="0"/>
                                  <w:marBottom w:val="0"/>
                                  <w:divBdr>
                                    <w:top w:val="none" w:sz="0" w:space="0" w:color="auto"/>
                                    <w:left w:val="none" w:sz="0" w:space="0" w:color="auto"/>
                                    <w:bottom w:val="none" w:sz="0" w:space="0" w:color="auto"/>
                                    <w:right w:val="none" w:sz="0" w:space="0" w:color="auto"/>
                                  </w:divBdr>
                                  <w:divsChild>
                                    <w:div w:id="2027513169">
                                      <w:marLeft w:val="0"/>
                                      <w:marRight w:val="0"/>
                                      <w:marTop w:val="0"/>
                                      <w:marBottom w:val="0"/>
                                      <w:divBdr>
                                        <w:top w:val="none" w:sz="0" w:space="0" w:color="auto"/>
                                        <w:left w:val="none" w:sz="0" w:space="0" w:color="auto"/>
                                        <w:bottom w:val="none" w:sz="0" w:space="0" w:color="auto"/>
                                        <w:right w:val="none" w:sz="0" w:space="0" w:color="auto"/>
                                      </w:divBdr>
                                    </w:div>
                                  </w:divsChild>
                                </w:div>
                                <w:div w:id="1738237954">
                                  <w:marLeft w:val="0"/>
                                  <w:marRight w:val="0"/>
                                  <w:marTop w:val="0"/>
                                  <w:marBottom w:val="0"/>
                                  <w:divBdr>
                                    <w:top w:val="none" w:sz="0" w:space="0" w:color="auto"/>
                                    <w:left w:val="none" w:sz="0" w:space="0" w:color="auto"/>
                                    <w:bottom w:val="none" w:sz="0" w:space="0" w:color="auto"/>
                                    <w:right w:val="none" w:sz="0" w:space="0" w:color="auto"/>
                                  </w:divBdr>
                                  <w:divsChild>
                                    <w:div w:id="1742830300">
                                      <w:marLeft w:val="0"/>
                                      <w:marRight w:val="0"/>
                                      <w:marTop w:val="0"/>
                                      <w:marBottom w:val="0"/>
                                      <w:divBdr>
                                        <w:top w:val="none" w:sz="0" w:space="0" w:color="auto"/>
                                        <w:left w:val="none" w:sz="0" w:space="0" w:color="auto"/>
                                        <w:bottom w:val="none" w:sz="0" w:space="0" w:color="auto"/>
                                        <w:right w:val="none" w:sz="0" w:space="0" w:color="auto"/>
                                      </w:divBdr>
                                    </w:div>
                                  </w:divsChild>
                                </w:div>
                                <w:div w:id="1350529304">
                                  <w:marLeft w:val="0"/>
                                  <w:marRight w:val="0"/>
                                  <w:marTop w:val="0"/>
                                  <w:marBottom w:val="0"/>
                                  <w:divBdr>
                                    <w:top w:val="none" w:sz="0" w:space="0" w:color="auto"/>
                                    <w:left w:val="none" w:sz="0" w:space="0" w:color="auto"/>
                                    <w:bottom w:val="none" w:sz="0" w:space="0" w:color="auto"/>
                                    <w:right w:val="none" w:sz="0" w:space="0" w:color="auto"/>
                                  </w:divBdr>
                                  <w:divsChild>
                                    <w:div w:id="726413154">
                                      <w:marLeft w:val="0"/>
                                      <w:marRight w:val="0"/>
                                      <w:marTop w:val="0"/>
                                      <w:marBottom w:val="0"/>
                                      <w:divBdr>
                                        <w:top w:val="none" w:sz="0" w:space="0" w:color="auto"/>
                                        <w:left w:val="none" w:sz="0" w:space="0" w:color="auto"/>
                                        <w:bottom w:val="none" w:sz="0" w:space="0" w:color="auto"/>
                                        <w:right w:val="none" w:sz="0" w:space="0" w:color="auto"/>
                                      </w:divBdr>
                                    </w:div>
                                  </w:divsChild>
                                </w:div>
                                <w:div w:id="1778215345">
                                  <w:marLeft w:val="0"/>
                                  <w:marRight w:val="0"/>
                                  <w:marTop w:val="0"/>
                                  <w:marBottom w:val="0"/>
                                  <w:divBdr>
                                    <w:top w:val="none" w:sz="0" w:space="0" w:color="auto"/>
                                    <w:left w:val="none" w:sz="0" w:space="0" w:color="auto"/>
                                    <w:bottom w:val="none" w:sz="0" w:space="0" w:color="auto"/>
                                    <w:right w:val="none" w:sz="0" w:space="0" w:color="auto"/>
                                  </w:divBdr>
                                </w:div>
                                <w:div w:id="2076318518">
                                  <w:marLeft w:val="0"/>
                                  <w:marRight w:val="0"/>
                                  <w:marTop w:val="0"/>
                                  <w:marBottom w:val="0"/>
                                  <w:divBdr>
                                    <w:top w:val="none" w:sz="0" w:space="0" w:color="auto"/>
                                    <w:left w:val="none" w:sz="0" w:space="0" w:color="auto"/>
                                    <w:bottom w:val="none" w:sz="0" w:space="0" w:color="auto"/>
                                    <w:right w:val="none" w:sz="0" w:space="0" w:color="auto"/>
                                  </w:divBdr>
                                  <w:divsChild>
                                    <w:div w:id="1556815245">
                                      <w:marLeft w:val="0"/>
                                      <w:marRight w:val="0"/>
                                      <w:marTop w:val="0"/>
                                      <w:marBottom w:val="0"/>
                                      <w:divBdr>
                                        <w:top w:val="none" w:sz="0" w:space="0" w:color="auto"/>
                                        <w:left w:val="none" w:sz="0" w:space="0" w:color="auto"/>
                                        <w:bottom w:val="none" w:sz="0" w:space="0" w:color="auto"/>
                                        <w:right w:val="none" w:sz="0" w:space="0" w:color="auto"/>
                                      </w:divBdr>
                                    </w:div>
                                    <w:div w:id="12241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7297">
                              <w:marLeft w:val="0"/>
                              <w:marRight w:val="0"/>
                              <w:marTop w:val="0"/>
                              <w:marBottom w:val="0"/>
                              <w:divBdr>
                                <w:top w:val="none" w:sz="0" w:space="0" w:color="auto"/>
                                <w:left w:val="none" w:sz="0" w:space="0" w:color="auto"/>
                                <w:bottom w:val="none" w:sz="0" w:space="0" w:color="auto"/>
                                <w:right w:val="none" w:sz="0" w:space="0" w:color="auto"/>
                              </w:divBdr>
                              <w:divsChild>
                                <w:div w:id="401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1525">
                      <w:marLeft w:val="0"/>
                      <w:marRight w:val="0"/>
                      <w:marTop w:val="0"/>
                      <w:marBottom w:val="0"/>
                      <w:divBdr>
                        <w:top w:val="none" w:sz="0" w:space="0" w:color="auto"/>
                        <w:left w:val="none" w:sz="0" w:space="0" w:color="auto"/>
                        <w:bottom w:val="none" w:sz="0" w:space="0" w:color="auto"/>
                        <w:right w:val="none" w:sz="0" w:space="0" w:color="auto"/>
                      </w:divBdr>
                      <w:divsChild>
                        <w:div w:id="1683241724">
                          <w:marLeft w:val="0"/>
                          <w:marRight w:val="0"/>
                          <w:marTop w:val="0"/>
                          <w:marBottom w:val="0"/>
                          <w:divBdr>
                            <w:top w:val="none" w:sz="0" w:space="0" w:color="auto"/>
                            <w:left w:val="none" w:sz="0" w:space="0" w:color="auto"/>
                            <w:bottom w:val="none" w:sz="0" w:space="0" w:color="auto"/>
                            <w:right w:val="none" w:sz="0" w:space="0" w:color="auto"/>
                          </w:divBdr>
                        </w:div>
                      </w:divsChild>
                    </w:div>
                    <w:div w:id="1965310079">
                      <w:marLeft w:val="0"/>
                      <w:marRight w:val="0"/>
                      <w:marTop w:val="0"/>
                      <w:marBottom w:val="0"/>
                      <w:divBdr>
                        <w:top w:val="none" w:sz="0" w:space="0" w:color="auto"/>
                        <w:left w:val="none" w:sz="0" w:space="0" w:color="auto"/>
                        <w:bottom w:val="none" w:sz="0" w:space="0" w:color="auto"/>
                        <w:right w:val="none" w:sz="0" w:space="0" w:color="auto"/>
                      </w:divBdr>
                      <w:divsChild>
                        <w:div w:id="1835956002">
                          <w:marLeft w:val="0"/>
                          <w:marRight w:val="0"/>
                          <w:marTop w:val="0"/>
                          <w:marBottom w:val="0"/>
                          <w:divBdr>
                            <w:top w:val="none" w:sz="0" w:space="0" w:color="auto"/>
                            <w:left w:val="none" w:sz="0" w:space="0" w:color="auto"/>
                            <w:bottom w:val="none" w:sz="0" w:space="0" w:color="auto"/>
                            <w:right w:val="none" w:sz="0" w:space="0" w:color="auto"/>
                          </w:divBdr>
                        </w:div>
                        <w:div w:id="186676231">
                          <w:marLeft w:val="0"/>
                          <w:marRight w:val="0"/>
                          <w:marTop w:val="0"/>
                          <w:marBottom w:val="0"/>
                          <w:divBdr>
                            <w:top w:val="none" w:sz="0" w:space="0" w:color="auto"/>
                            <w:left w:val="none" w:sz="0" w:space="0" w:color="auto"/>
                            <w:bottom w:val="none" w:sz="0" w:space="0" w:color="auto"/>
                            <w:right w:val="none" w:sz="0" w:space="0" w:color="auto"/>
                          </w:divBdr>
                        </w:div>
                        <w:div w:id="892429755">
                          <w:marLeft w:val="0"/>
                          <w:marRight w:val="0"/>
                          <w:marTop w:val="0"/>
                          <w:marBottom w:val="0"/>
                          <w:divBdr>
                            <w:top w:val="none" w:sz="0" w:space="0" w:color="auto"/>
                            <w:left w:val="none" w:sz="0" w:space="0" w:color="auto"/>
                            <w:bottom w:val="none" w:sz="0" w:space="0" w:color="auto"/>
                            <w:right w:val="none" w:sz="0" w:space="0" w:color="auto"/>
                          </w:divBdr>
                        </w:div>
                        <w:div w:id="1605381735">
                          <w:marLeft w:val="0"/>
                          <w:marRight w:val="0"/>
                          <w:marTop w:val="0"/>
                          <w:marBottom w:val="0"/>
                          <w:divBdr>
                            <w:top w:val="none" w:sz="0" w:space="0" w:color="auto"/>
                            <w:left w:val="none" w:sz="0" w:space="0" w:color="auto"/>
                            <w:bottom w:val="none" w:sz="0" w:space="0" w:color="auto"/>
                            <w:right w:val="none" w:sz="0" w:space="0" w:color="auto"/>
                          </w:divBdr>
                        </w:div>
                        <w:div w:id="932325397">
                          <w:marLeft w:val="0"/>
                          <w:marRight w:val="0"/>
                          <w:marTop w:val="0"/>
                          <w:marBottom w:val="0"/>
                          <w:divBdr>
                            <w:top w:val="none" w:sz="0" w:space="0" w:color="auto"/>
                            <w:left w:val="none" w:sz="0" w:space="0" w:color="auto"/>
                            <w:bottom w:val="none" w:sz="0" w:space="0" w:color="auto"/>
                            <w:right w:val="none" w:sz="0" w:space="0" w:color="auto"/>
                          </w:divBdr>
                        </w:div>
                        <w:div w:id="1284341463">
                          <w:marLeft w:val="0"/>
                          <w:marRight w:val="0"/>
                          <w:marTop w:val="0"/>
                          <w:marBottom w:val="0"/>
                          <w:divBdr>
                            <w:top w:val="none" w:sz="0" w:space="0" w:color="auto"/>
                            <w:left w:val="none" w:sz="0" w:space="0" w:color="auto"/>
                            <w:bottom w:val="none" w:sz="0" w:space="0" w:color="auto"/>
                            <w:right w:val="none" w:sz="0" w:space="0" w:color="auto"/>
                          </w:divBdr>
                        </w:div>
                        <w:div w:id="448666312">
                          <w:marLeft w:val="0"/>
                          <w:marRight w:val="0"/>
                          <w:marTop w:val="0"/>
                          <w:marBottom w:val="0"/>
                          <w:divBdr>
                            <w:top w:val="none" w:sz="0" w:space="0" w:color="auto"/>
                            <w:left w:val="none" w:sz="0" w:space="0" w:color="auto"/>
                            <w:bottom w:val="none" w:sz="0" w:space="0" w:color="auto"/>
                            <w:right w:val="none" w:sz="0" w:space="0" w:color="auto"/>
                          </w:divBdr>
                        </w:div>
                        <w:div w:id="1794061195">
                          <w:marLeft w:val="0"/>
                          <w:marRight w:val="0"/>
                          <w:marTop w:val="0"/>
                          <w:marBottom w:val="0"/>
                          <w:divBdr>
                            <w:top w:val="none" w:sz="0" w:space="0" w:color="auto"/>
                            <w:left w:val="none" w:sz="0" w:space="0" w:color="auto"/>
                            <w:bottom w:val="none" w:sz="0" w:space="0" w:color="auto"/>
                            <w:right w:val="none" w:sz="0" w:space="0" w:color="auto"/>
                          </w:divBdr>
                        </w:div>
                      </w:divsChild>
                    </w:div>
                    <w:div w:id="2135517010">
                      <w:marLeft w:val="0"/>
                      <w:marRight w:val="0"/>
                      <w:marTop w:val="0"/>
                      <w:marBottom w:val="0"/>
                      <w:divBdr>
                        <w:top w:val="none" w:sz="0" w:space="0" w:color="auto"/>
                        <w:left w:val="none" w:sz="0" w:space="0" w:color="auto"/>
                        <w:bottom w:val="none" w:sz="0" w:space="0" w:color="auto"/>
                        <w:right w:val="none" w:sz="0" w:space="0" w:color="auto"/>
                      </w:divBdr>
                      <w:divsChild>
                        <w:div w:id="1861043373">
                          <w:marLeft w:val="0"/>
                          <w:marRight w:val="0"/>
                          <w:marTop w:val="0"/>
                          <w:marBottom w:val="0"/>
                          <w:divBdr>
                            <w:top w:val="none" w:sz="0" w:space="0" w:color="auto"/>
                            <w:left w:val="none" w:sz="0" w:space="0" w:color="auto"/>
                            <w:bottom w:val="none" w:sz="0" w:space="0" w:color="auto"/>
                            <w:right w:val="none" w:sz="0" w:space="0" w:color="auto"/>
                          </w:divBdr>
                        </w:div>
                        <w:div w:id="653224931">
                          <w:marLeft w:val="0"/>
                          <w:marRight w:val="0"/>
                          <w:marTop w:val="0"/>
                          <w:marBottom w:val="0"/>
                          <w:divBdr>
                            <w:top w:val="none" w:sz="0" w:space="0" w:color="auto"/>
                            <w:left w:val="none" w:sz="0" w:space="0" w:color="auto"/>
                            <w:bottom w:val="none" w:sz="0" w:space="0" w:color="auto"/>
                            <w:right w:val="none" w:sz="0" w:space="0" w:color="auto"/>
                          </w:divBdr>
                          <w:divsChild>
                            <w:div w:id="753085916">
                              <w:marLeft w:val="0"/>
                              <w:marRight w:val="0"/>
                              <w:marTop w:val="0"/>
                              <w:marBottom w:val="0"/>
                              <w:divBdr>
                                <w:top w:val="none" w:sz="0" w:space="0" w:color="auto"/>
                                <w:left w:val="none" w:sz="0" w:space="0" w:color="auto"/>
                                <w:bottom w:val="none" w:sz="0" w:space="0" w:color="auto"/>
                                <w:right w:val="none" w:sz="0" w:space="0" w:color="auto"/>
                              </w:divBdr>
                            </w:div>
                            <w:div w:id="1456825691">
                              <w:marLeft w:val="0"/>
                              <w:marRight w:val="0"/>
                              <w:marTop w:val="0"/>
                              <w:marBottom w:val="0"/>
                              <w:divBdr>
                                <w:top w:val="none" w:sz="0" w:space="0" w:color="auto"/>
                                <w:left w:val="none" w:sz="0" w:space="0" w:color="auto"/>
                                <w:bottom w:val="none" w:sz="0" w:space="0" w:color="auto"/>
                                <w:right w:val="none" w:sz="0" w:space="0" w:color="auto"/>
                              </w:divBdr>
                              <w:divsChild>
                                <w:div w:id="1996520235">
                                  <w:marLeft w:val="0"/>
                                  <w:marRight w:val="0"/>
                                  <w:marTop w:val="0"/>
                                  <w:marBottom w:val="0"/>
                                  <w:divBdr>
                                    <w:top w:val="none" w:sz="0" w:space="0" w:color="auto"/>
                                    <w:left w:val="none" w:sz="0" w:space="0" w:color="auto"/>
                                    <w:bottom w:val="none" w:sz="0" w:space="0" w:color="auto"/>
                                    <w:right w:val="none" w:sz="0" w:space="0" w:color="auto"/>
                                  </w:divBdr>
                                </w:div>
                              </w:divsChild>
                            </w:div>
                            <w:div w:id="1671758634">
                              <w:marLeft w:val="0"/>
                              <w:marRight w:val="0"/>
                              <w:marTop w:val="0"/>
                              <w:marBottom w:val="0"/>
                              <w:divBdr>
                                <w:top w:val="none" w:sz="0" w:space="0" w:color="auto"/>
                                <w:left w:val="none" w:sz="0" w:space="0" w:color="auto"/>
                                <w:bottom w:val="none" w:sz="0" w:space="0" w:color="auto"/>
                                <w:right w:val="none" w:sz="0" w:space="0" w:color="auto"/>
                              </w:divBdr>
                              <w:divsChild>
                                <w:div w:id="2048331162">
                                  <w:marLeft w:val="0"/>
                                  <w:marRight w:val="0"/>
                                  <w:marTop w:val="0"/>
                                  <w:marBottom w:val="0"/>
                                  <w:divBdr>
                                    <w:top w:val="none" w:sz="0" w:space="0" w:color="auto"/>
                                    <w:left w:val="none" w:sz="0" w:space="0" w:color="auto"/>
                                    <w:bottom w:val="none" w:sz="0" w:space="0" w:color="auto"/>
                                    <w:right w:val="none" w:sz="0" w:space="0" w:color="auto"/>
                                  </w:divBdr>
                                </w:div>
                              </w:divsChild>
                            </w:div>
                            <w:div w:id="1721828670">
                              <w:marLeft w:val="0"/>
                              <w:marRight w:val="0"/>
                              <w:marTop w:val="0"/>
                              <w:marBottom w:val="0"/>
                              <w:divBdr>
                                <w:top w:val="none" w:sz="0" w:space="0" w:color="auto"/>
                                <w:left w:val="none" w:sz="0" w:space="0" w:color="auto"/>
                                <w:bottom w:val="none" w:sz="0" w:space="0" w:color="auto"/>
                                <w:right w:val="none" w:sz="0" w:space="0" w:color="auto"/>
                              </w:divBdr>
                              <w:divsChild>
                                <w:div w:id="18702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6104">
                          <w:marLeft w:val="0"/>
                          <w:marRight w:val="0"/>
                          <w:marTop w:val="0"/>
                          <w:marBottom w:val="0"/>
                          <w:divBdr>
                            <w:top w:val="none" w:sz="0" w:space="0" w:color="auto"/>
                            <w:left w:val="none" w:sz="0" w:space="0" w:color="auto"/>
                            <w:bottom w:val="none" w:sz="0" w:space="0" w:color="auto"/>
                            <w:right w:val="none" w:sz="0" w:space="0" w:color="auto"/>
                          </w:divBdr>
                          <w:divsChild>
                            <w:div w:id="1729649880">
                              <w:marLeft w:val="0"/>
                              <w:marRight w:val="0"/>
                              <w:marTop w:val="0"/>
                              <w:marBottom w:val="0"/>
                              <w:divBdr>
                                <w:top w:val="none" w:sz="0" w:space="0" w:color="auto"/>
                                <w:left w:val="none" w:sz="0" w:space="0" w:color="auto"/>
                                <w:bottom w:val="none" w:sz="0" w:space="0" w:color="auto"/>
                                <w:right w:val="none" w:sz="0" w:space="0" w:color="auto"/>
                              </w:divBdr>
                              <w:divsChild>
                                <w:div w:id="326640662">
                                  <w:marLeft w:val="0"/>
                                  <w:marRight w:val="0"/>
                                  <w:marTop w:val="0"/>
                                  <w:marBottom w:val="0"/>
                                  <w:divBdr>
                                    <w:top w:val="none" w:sz="0" w:space="0" w:color="auto"/>
                                    <w:left w:val="none" w:sz="0" w:space="0" w:color="auto"/>
                                    <w:bottom w:val="none" w:sz="0" w:space="0" w:color="auto"/>
                                    <w:right w:val="none" w:sz="0" w:space="0" w:color="auto"/>
                                  </w:divBdr>
                                </w:div>
                              </w:divsChild>
                            </w:div>
                            <w:div w:id="2142376394">
                              <w:marLeft w:val="0"/>
                              <w:marRight w:val="0"/>
                              <w:marTop w:val="0"/>
                              <w:marBottom w:val="0"/>
                              <w:divBdr>
                                <w:top w:val="none" w:sz="0" w:space="0" w:color="auto"/>
                                <w:left w:val="none" w:sz="0" w:space="0" w:color="auto"/>
                                <w:bottom w:val="none" w:sz="0" w:space="0" w:color="auto"/>
                                <w:right w:val="none" w:sz="0" w:space="0" w:color="auto"/>
                              </w:divBdr>
                            </w:div>
                            <w:div w:id="627201904">
                              <w:marLeft w:val="0"/>
                              <w:marRight w:val="0"/>
                              <w:marTop w:val="0"/>
                              <w:marBottom w:val="0"/>
                              <w:divBdr>
                                <w:top w:val="none" w:sz="0" w:space="0" w:color="auto"/>
                                <w:left w:val="none" w:sz="0" w:space="0" w:color="auto"/>
                                <w:bottom w:val="none" w:sz="0" w:space="0" w:color="auto"/>
                                <w:right w:val="none" w:sz="0" w:space="0" w:color="auto"/>
                              </w:divBdr>
                            </w:div>
                            <w:div w:id="2054646948">
                              <w:marLeft w:val="0"/>
                              <w:marRight w:val="0"/>
                              <w:marTop w:val="0"/>
                              <w:marBottom w:val="0"/>
                              <w:divBdr>
                                <w:top w:val="none" w:sz="0" w:space="0" w:color="auto"/>
                                <w:left w:val="none" w:sz="0" w:space="0" w:color="auto"/>
                                <w:bottom w:val="none" w:sz="0" w:space="0" w:color="auto"/>
                                <w:right w:val="none" w:sz="0" w:space="0" w:color="auto"/>
                              </w:divBdr>
                              <w:divsChild>
                                <w:div w:id="1970671367">
                                  <w:marLeft w:val="0"/>
                                  <w:marRight w:val="0"/>
                                  <w:marTop w:val="0"/>
                                  <w:marBottom w:val="0"/>
                                  <w:divBdr>
                                    <w:top w:val="none" w:sz="0" w:space="0" w:color="auto"/>
                                    <w:left w:val="none" w:sz="0" w:space="0" w:color="auto"/>
                                    <w:bottom w:val="none" w:sz="0" w:space="0" w:color="auto"/>
                                    <w:right w:val="none" w:sz="0" w:space="0" w:color="auto"/>
                                  </w:divBdr>
                                </w:div>
                              </w:divsChild>
                            </w:div>
                            <w:div w:id="1294553112">
                              <w:marLeft w:val="0"/>
                              <w:marRight w:val="0"/>
                              <w:marTop w:val="0"/>
                              <w:marBottom w:val="0"/>
                              <w:divBdr>
                                <w:top w:val="none" w:sz="0" w:space="0" w:color="auto"/>
                                <w:left w:val="none" w:sz="0" w:space="0" w:color="auto"/>
                                <w:bottom w:val="none" w:sz="0" w:space="0" w:color="auto"/>
                                <w:right w:val="none" w:sz="0" w:space="0" w:color="auto"/>
                              </w:divBdr>
                              <w:divsChild>
                                <w:div w:id="18008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887">
                          <w:marLeft w:val="0"/>
                          <w:marRight w:val="0"/>
                          <w:marTop w:val="0"/>
                          <w:marBottom w:val="0"/>
                          <w:divBdr>
                            <w:top w:val="none" w:sz="0" w:space="0" w:color="auto"/>
                            <w:left w:val="none" w:sz="0" w:space="0" w:color="auto"/>
                            <w:bottom w:val="none" w:sz="0" w:space="0" w:color="auto"/>
                            <w:right w:val="none" w:sz="0" w:space="0" w:color="auto"/>
                          </w:divBdr>
                          <w:divsChild>
                            <w:div w:id="329911227">
                              <w:marLeft w:val="0"/>
                              <w:marRight w:val="0"/>
                              <w:marTop w:val="0"/>
                              <w:marBottom w:val="0"/>
                              <w:divBdr>
                                <w:top w:val="none" w:sz="0" w:space="0" w:color="auto"/>
                                <w:left w:val="none" w:sz="0" w:space="0" w:color="auto"/>
                                <w:bottom w:val="none" w:sz="0" w:space="0" w:color="auto"/>
                                <w:right w:val="none" w:sz="0" w:space="0" w:color="auto"/>
                              </w:divBdr>
                            </w:div>
                            <w:div w:id="691759361">
                              <w:marLeft w:val="0"/>
                              <w:marRight w:val="0"/>
                              <w:marTop w:val="0"/>
                              <w:marBottom w:val="0"/>
                              <w:divBdr>
                                <w:top w:val="none" w:sz="0" w:space="0" w:color="auto"/>
                                <w:left w:val="none" w:sz="0" w:space="0" w:color="auto"/>
                                <w:bottom w:val="none" w:sz="0" w:space="0" w:color="auto"/>
                                <w:right w:val="none" w:sz="0" w:space="0" w:color="auto"/>
                              </w:divBdr>
                              <w:divsChild>
                                <w:div w:id="45030897">
                                  <w:marLeft w:val="0"/>
                                  <w:marRight w:val="0"/>
                                  <w:marTop w:val="0"/>
                                  <w:marBottom w:val="0"/>
                                  <w:divBdr>
                                    <w:top w:val="none" w:sz="0" w:space="0" w:color="auto"/>
                                    <w:left w:val="none" w:sz="0" w:space="0" w:color="auto"/>
                                    <w:bottom w:val="none" w:sz="0" w:space="0" w:color="auto"/>
                                    <w:right w:val="none" w:sz="0" w:space="0" w:color="auto"/>
                                  </w:divBdr>
                                </w:div>
                              </w:divsChild>
                            </w:div>
                            <w:div w:id="605314627">
                              <w:marLeft w:val="0"/>
                              <w:marRight w:val="0"/>
                              <w:marTop w:val="0"/>
                              <w:marBottom w:val="0"/>
                              <w:divBdr>
                                <w:top w:val="none" w:sz="0" w:space="0" w:color="auto"/>
                                <w:left w:val="none" w:sz="0" w:space="0" w:color="auto"/>
                                <w:bottom w:val="none" w:sz="0" w:space="0" w:color="auto"/>
                                <w:right w:val="none" w:sz="0" w:space="0" w:color="auto"/>
                              </w:divBdr>
                              <w:divsChild>
                                <w:div w:id="16533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2064">
                          <w:marLeft w:val="0"/>
                          <w:marRight w:val="0"/>
                          <w:marTop w:val="0"/>
                          <w:marBottom w:val="0"/>
                          <w:divBdr>
                            <w:top w:val="none" w:sz="0" w:space="0" w:color="auto"/>
                            <w:left w:val="none" w:sz="0" w:space="0" w:color="auto"/>
                            <w:bottom w:val="none" w:sz="0" w:space="0" w:color="auto"/>
                            <w:right w:val="none" w:sz="0" w:space="0" w:color="auto"/>
                          </w:divBdr>
                          <w:divsChild>
                            <w:div w:id="1076584524">
                              <w:marLeft w:val="0"/>
                              <w:marRight w:val="0"/>
                              <w:marTop w:val="0"/>
                              <w:marBottom w:val="0"/>
                              <w:divBdr>
                                <w:top w:val="none" w:sz="0" w:space="0" w:color="auto"/>
                                <w:left w:val="none" w:sz="0" w:space="0" w:color="auto"/>
                                <w:bottom w:val="none" w:sz="0" w:space="0" w:color="auto"/>
                                <w:right w:val="none" w:sz="0" w:space="0" w:color="auto"/>
                              </w:divBdr>
                            </w:div>
                            <w:div w:id="1545604545">
                              <w:marLeft w:val="0"/>
                              <w:marRight w:val="0"/>
                              <w:marTop w:val="0"/>
                              <w:marBottom w:val="0"/>
                              <w:divBdr>
                                <w:top w:val="none" w:sz="0" w:space="0" w:color="auto"/>
                                <w:left w:val="none" w:sz="0" w:space="0" w:color="auto"/>
                                <w:bottom w:val="none" w:sz="0" w:space="0" w:color="auto"/>
                                <w:right w:val="none" w:sz="0" w:space="0" w:color="auto"/>
                              </w:divBdr>
                              <w:divsChild>
                                <w:div w:id="1536574765">
                                  <w:marLeft w:val="0"/>
                                  <w:marRight w:val="0"/>
                                  <w:marTop w:val="0"/>
                                  <w:marBottom w:val="0"/>
                                  <w:divBdr>
                                    <w:top w:val="none" w:sz="0" w:space="0" w:color="auto"/>
                                    <w:left w:val="none" w:sz="0" w:space="0" w:color="auto"/>
                                    <w:bottom w:val="none" w:sz="0" w:space="0" w:color="auto"/>
                                    <w:right w:val="none" w:sz="0" w:space="0" w:color="auto"/>
                                  </w:divBdr>
                                </w:div>
                              </w:divsChild>
                            </w:div>
                            <w:div w:id="2121341995">
                              <w:marLeft w:val="0"/>
                              <w:marRight w:val="0"/>
                              <w:marTop w:val="0"/>
                              <w:marBottom w:val="0"/>
                              <w:divBdr>
                                <w:top w:val="none" w:sz="0" w:space="0" w:color="auto"/>
                                <w:left w:val="none" w:sz="0" w:space="0" w:color="auto"/>
                                <w:bottom w:val="none" w:sz="0" w:space="0" w:color="auto"/>
                                <w:right w:val="none" w:sz="0" w:space="0" w:color="auto"/>
                              </w:divBdr>
                              <w:divsChild>
                                <w:div w:id="829835673">
                                  <w:marLeft w:val="0"/>
                                  <w:marRight w:val="0"/>
                                  <w:marTop w:val="0"/>
                                  <w:marBottom w:val="0"/>
                                  <w:divBdr>
                                    <w:top w:val="none" w:sz="0" w:space="0" w:color="auto"/>
                                    <w:left w:val="none" w:sz="0" w:space="0" w:color="auto"/>
                                    <w:bottom w:val="none" w:sz="0" w:space="0" w:color="auto"/>
                                    <w:right w:val="none" w:sz="0" w:space="0" w:color="auto"/>
                                  </w:divBdr>
                                </w:div>
                              </w:divsChild>
                            </w:div>
                            <w:div w:id="2141222101">
                              <w:marLeft w:val="0"/>
                              <w:marRight w:val="0"/>
                              <w:marTop w:val="0"/>
                              <w:marBottom w:val="0"/>
                              <w:divBdr>
                                <w:top w:val="none" w:sz="0" w:space="0" w:color="auto"/>
                                <w:left w:val="none" w:sz="0" w:space="0" w:color="auto"/>
                                <w:bottom w:val="none" w:sz="0" w:space="0" w:color="auto"/>
                                <w:right w:val="none" w:sz="0" w:space="0" w:color="auto"/>
                              </w:divBdr>
                            </w:div>
                            <w:div w:id="1900364794">
                              <w:marLeft w:val="0"/>
                              <w:marRight w:val="0"/>
                              <w:marTop w:val="0"/>
                              <w:marBottom w:val="0"/>
                              <w:divBdr>
                                <w:top w:val="none" w:sz="0" w:space="0" w:color="auto"/>
                                <w:left w:val="none" w:sz="0" w:space="0" w:color="auto"/>
                                <w:bottom w:val="none" w:sz="0" w:space="0" w:color="auto"/>
                                <w:right w:val="none" w:sz="0" w:space="0" w:color="auto"/>
                              </w:divBdr>
                            </w:div>
                          </w:divsChild>
                        </w:div>
                        <w:div w:id="1893073698">
                          <w:marLeft w:val="0"/>
                          <w:marRight w:val="0"/>
                          <w:marTop w:val="0"/>
                          <w:marBottom w:val="0"/>
                          <w:divBdr>
                            <w:top w:val="none" w:sz="0" w:space="0" w:color="auto"/>
                            <w:left w:val="none" w:sz="0" w:space="0" w:color="auto"/>
                            <w:bottom w:val="none" w:sz="0" w:space="0" w:color="auto"/>
                            <w:right w:val="none" w:sz="0" w:space="0" w:color="auto"/>
                          </w:divBdr>
                          <w:divsChild>
                            <w:div w:id="1924678850">
                              <w:marLeft w:val="0"/>
                              <w:marRight w:val="0"/>
                              <w:marTop w:val="0"/>
                              <w:marBottom w:val="0"/>
                              <w:divBdr>
                                <w:top w:val="none" w:sz="0" w:space="0" w:color="auto"/>
                                <w:left w:val="none" w:sz="0" w:space="0" w:color="auto"/>
                                <w:bottom w:val="none" w:sz="0" w:space="0" w:color="auto"/>
                                <w:right w:val="none" w:sz="0" w:space="0" w:color="auto"/>
                              </w:divBdr>
                              <w:divsChild>
                                <w:div w:id="88889230">
                                  <w:marLeft w:val="0"/>
                                  <w:marRight w:val="0"/>
                                  <w:marTop w:val="0"/>
                                  <w:marBottom w:val="0"/>
                                  <w:divBdr>
                                    <w:top w:val="none" w:sz="0" w:space="0" w:color="auto"/>
                                    <w:left w:val="none" w:sz="0" w:space="0" w:color="auto"/>
                                    <w:bottom w:val="none" w:sz="0" w:space="0" w:color="auto"/>
                                    <w:right w:val="none" w:sz="0" w:space="0" w:color="auto"/>
                                  </w:divBdr>
                                </w:div>
                              </w:divsChild>
                            </w:div>
                            <w:div w:id="1638022572">
                              <w:marLeft w:val="0"/>
                              <w:marRight w:val="0"/>
                              <w:marTop w:val="0"/>
                              <w:marBottom w:val="0"/>
                              <w:divBdr>
                                <w:top w:val="none" w:sz="0" w:space="0" w:color="auto"/>
                                <w:left w:val="none" w:sz="0" w:space="0" w:color="auto"/>
                                <w:bottom w:val="none" w:sz="0" w:space="0" w:color="auto"/>
                                <w:right w:val="none" w:sz="0" w:space="0" w:color="auto"/>
                              </w:divBdr>
                            </w:div>
                            <w:div w:id="419105292">
                              <w:marLeft w:val="0"/>
                              <w:marRight w:val="0"/>
                              <w:marTop w:val="0"/>
                              <w:marBottom w:val="0"/>
                              <w:divBdr>
                                <w:top w:val="none" w:sz="0" w:space="0" w:color="auto"/>
                                <w:left w:val="none" w:sz="0" w:space="0" w:color="auto"/>
                                <w:bottom w:val="none" w:sz="0" w:space="0" w:color="auto"/>
                                <w:right w:val="none" w:sz="0" w:space="0" w:color="auto"/>
                              </w:divBdr>
                            </w:div>
                            <w:div w:id="1316493131">
                              <w:marLeft w:val="0"/>
                              <w:marRight w:val="0"/>
                              <w:marTop w:val="0"/>
                              <w:marBottom w:val="0"/>
                              <w:divBdr>
                                <w:top w:val="none" w:sz="0" w:space="0" w:color="auto"/>
                                <w:left w:val="none" w:sz="0" w:space="0" w:color="auto"/>
                                <w:bottom w:val="none" w:sz="0" w:space="0" w:color="auto"/>
                                <w:right w:val="none" w:sz="0" w:space="0" w:color="auto"/>
                              </w:divBdr>
                              <w:divsChild>
                                <w:div w:id="1803889098">
                                  <w:marLeft w:val="0"/>
                                  <w:marRight w:val="0"/>
                                  <w:marTop w:val="0"/>
                                  <w:marBottom w:val="0"/>
                                  <w:divBdr>
                                    <w:top w:val="none" w:sz="0" w:space="0" w:color="auto"/>
                                    <w:left w:val="none" w:sz="0" w:space="0" w:color="auto"/>
                                    <w:bottom w:val="none" w:sz="0" w:space="0" w:color="auto"/>
                                    <w:right w:val="none" w:sz="0" w:space="0" w:color="auto"/>
                                  </w:divBdr>
                                </w:div>
                              </w:divsChild>
                            </w:div>
                            <w:div w:id="1058095975">
                              <w:marLeft w:val="0"/>
                              <w:marRight w:val="0"/>
                              <w:marTop w:val="0"/>
                              <w:marBottom w:val="0"/>
                              <w:divBdr>
                                <w:top w:val="none" w:sz="0" w:space="0" w:color="auto"/>
                                <w:left w:val="none" w:sz="0" w:space="0" w:color="auto"/>
                                <w:bottom w:val="none" w:sz="0" w:space="0" w:color="auto"/>
                                <w:right w:val="none" w:sz="0" w:space="0" w:color="auto"/>
                              </w:divBdr>
                              <w:divsChild>
                                <w:div w:id="517546575">
                                  <w:marLeft w:val="0"/>
                                  <w:marRight w:val="0"/>
                                  <w:marTop w:val="0"/>
                                  <w:marBottom w:val="0"/>
                                  <w:divBdr>
                                    <w:top w:val="none" w:sz="0" w:space="0" w:color="auto"/>
                                    <w:left w:val="none" w:sz="0" w:space="0" w:color="auto"/>
                                    <w:bottom w:val="none" w:sz="0" w:space="0" w:color="auto"/>
                                    <w:right w:val="none" w:sz="0" w:space="0" w:color="auto"/>
                                  </w:divBdr>
                                </w:div>
                              </w:divsChild>
                            </w:div>
                            <w:div w:id="972830277">
                              <w:marLeft w:val="0"/>
                              <w:marRight w:val="0"/>
                              <w:marTop w:val="0"/>
                              <w:marBottom w:val="0"/>
                              <w:divBdr>
                                <w:top w:val="none" w:sz="0" w:space="0" w:color="auto"/>
                                <w:left w:val="none" w:sz="0" w:space="0" w:color="auto"/>
                                <w:bottom w:val="none" w:sz="0" w:space="0" w:color="auto"/>
                                <w:right w:val="none" w:sz="0" w:space="0" w:color="auto"/>
                              </w:divBdr>
                            </w:div>
                            <w:div w:id="1687555632">
                              <w:marLeft w:val="0"/>
                              <w:marRight w:val="0"/>
                              <w:marTop w:val="0"/>
                              <w:marBottom w:val="0"/>
                              <w:divBdr>
                                <w:top w:val="none" w:sz="0" w:space="0" w:color="auto"/>
                                <w:left w:val="none" w:sz="0" w:space="0" w:color="auto"/>
                                <w:bottom w:val="none" w:sz="0" w:space="0" w:color="auto"/>
                                <w:right w:val="none" w:sz="0" w:space="0" w:color="auto"/>
                              </w:divBdr>
                              <w:divsChild>
                                <w:div w:id="379792643">
                                  <w:marLeft w:val="0"/>
                                  <w:marRight w:val="0"/>
                                  <w:marTop w:val="0"/>
                                  <w:marBottom w:val="0"/>
                                  <w:divBdr>
                                    <w:top w:val="none" w:sz="0" w:space="0" w:color="auto"/>
                                    <w:left w:val="none" w:sz="0" w:space="0" w:color="auto"/>
                                    <w:bottom w:val="none" w:sz="0" w:space="0" w:color="auto"/>
                                    <w:right w:val="none" w:sz="0" w:space="0" w:color="auto"/>
                                  </w:divBdr>
                                </w:div>
                              </w:divsChild>
                            </w:div>
                            <w:div w:id="1132215084">
                              <w:marLeft w:val="0"/>
                              <w:marRight w:val="0"/>
                              <w:marTop w:val="0"/>
                              <w:marBottom w:val="0"/>
                              <w:divBdr>
                                <w:top w:val="none" w:sz="0" w:space="0" w:color="auto"/>
                                <w:left w:val="none" w:sz="0" w:space="0" w:color="auto"/>
                                <w:bottom w:val="none" w:sz="0" w:space="0" w:color="auto"/>
                                <w:right w:val="none" w:sz="0" w:space="0" w:color="auto"/>
                              </w:divBdr>
                              <w:divsChild>
                                <w:div w:id="1179395086">
                                  <w:marLeft w:val="0"/>
                                  <w:marRight w:val="0"/>
                                  <w:marTop w:val="0"/>
                                  <w:marBottom w:val="0"/>
                                  <w:divBdr>
                                    <w:top w:val="none" w:sz="0" w:space="0" w:color="auto"/>
                                    <w:left w:val="none" w:sz="0" w:space="0" w:color="auto"/>
                                    <w:bottom w:val="none" w:sz="0" w:space="0" w:color="auto"/>
                                    <w:right w:val="none" w:sz="0" w:space="0" w:color="auto"/>
                                  </w:divBdr>
                                </w:div>
                              </w:divsChild>
                            </w:div>
                            <w:div w:id="777139242">
                              <w:marLeft w:val="0"/>
                              <w:marRight w:val="0"/>
                              <w:marTop w:val="0"/>
                              <w:marBottom w:val="0"/>
                              <w:divBdr>
                                <w:top w:val="none" w:sz="0" w:space="0" w:color="auto"/>
                                <w:left w:val="none" w:sz="0" w:space="0" w:color="auto"/>
                                <w:bottom w:val="none" w:sz="0" w:space="0" w:color="auto"/>
                                <w:right w:val="none" w:sz="0" w:space="0" w:color="auto"/>
                              </w:divBdr>
                            </w:div>
                            <w:div w:id="925381905">
                              <w:marLeft w:val="0"/>
                              <w:marRight w:val="0"/>
                              <w:marTop w:val="0"/>
                              <w:marBottom w:val="0"/>
                              <w:divBdr>
                                <w:top w:val="none" w:sz="0" w:space="0" w:color="auto"/>
                                <w:left w:val="none" w:sz="0" w:space="0" w:color="auto"/>
                                <w:bottom w:val="none" w:sz="0" w:space="0" w:color="auto"/>
                                <w:right w:val="none" w:sz="0" w:space="0" w:color="auto"/>
                              </w:divBdr>
                            </w:div>
                            <w:div w:id="1961838110">
                              <w:marLeft w:val="0"/>
                              <w:marRight w:val="0"/>
                              <w:marTop w:val="0"/>
                              <w:marBottom w:val="0"/>
                              <w:divBdr>
                                <w:top w:val="none" w:sz="0" w:space="0" w:color="auto"/>
                                <w:left w:val="none" w:sz="0" w:space="0" w:color="auto"/>
                                <w:bottom w:val="none" w:sz="0" w:space="0" w:color="auto"/>
                                <w:right w:val="none" w:sz="0" w:space="0" w:color="auto"/>
                              </w:divBdr>
                            </w:div>
                            <w:div w:id="59208322">
                              <w:marLeft w:val="0"/>
                              <w:marRight w:val="0"/>
                              <w:marTop w:val="0"/>
                              <w:marBottom w:val="0"/>
                              <w:divBdr>
                                <w:top w:val="none" w:sz="0" w:space="0" w:color="auto"/>
                                <w:left w:val="none" w:sz="0" w:space="0" w:color="auto"/>
                                <w:bottom w:val="none" w:sz="0" w:space="0" w:color="auto"/>
                                <w:right w:val="none" w:sz="0" w:space="0" w:color="auto"/>
                              </w:divBdr>
                            </w:div>
                            <w:div w:id="921329487">
                              <w:marLeft w:val="0"/>
                              <w:marRight w:val="0"/>
                              <w:marTop w:val="0"/>
                              <w:marBottom w:val="0"/>
                              <w:divBdr>
                                <w:top w:val="none" w:sz="0" w:space="0" w:color="auto"/>
                                <w:left w:val="none" w:sz="0" w:space="0" w:color="auto"/>
                                <w:bottom w:val="none" w:sz="0" w:space="0" w:color="auto"/>
                                <w:right w:val="none" w:sz="0" w:space="0" w:color="auto"/>
                              </w:divBdr>
                              <w:divsChild>
                                <w:div w:id="130755458">
                                  <w:marLeft w:val="0"/>
                                  <w:marRight w:val="0"/>
                                  <w:marTop w:val="0"/>
                                  <w:marBottom w:val="0"/>
                                  <w:divBdr>
                                    <w:top w:val="none" w:sz="0" w:space="0" w:color="auto"/>
                                    <w:left w:val="none" w:sz="0" w:space="0" w:color="auto"/>
                                    <w:bottom w:val="none" w:sz="0" w:space="0" w:color="auto"/>
                                    <w:right w:val="none" w:sz="0" w:space="0" w:color="auto"/>
                                  </w:divBdr>
                                </w:div>
                                <w:div w:id="502203566">
                                  <w:marLeft w:val="0"/>
                                  <w:marRight w:val="0"/>
                                  <w:marTop w:val="0"/>
                                  <w:marBottom w:val="0"/>
                                  <w:divBdr>
                                    <w:top w:val="none" w:sz="0" w:space="0" w:color="auto"/>
                                    <w:left w:val="none" w:sz="0" w:space="0" w:color="auto"/>
                                    <w:bottom w:val="none" w:sz="0" w:space="0" w:color="auto"/>
                                    <w:right w:val="none" w:sz="0" w:space="0" w:color="auto"/>
                                  </w:divBdr>
                                </w:div>
                                <w:div w:id="5568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467">
                          <w:marLeft w:val="0"/>
                          <w:marRight w:val="0"/>
                          <w:marTop w:val="0"/>
                          <w:marBottom w:val="0"/>
                          <w:divBdr>
                            <w:top w:val="none" w:sz="0" w:space="0" w:color="auto"/>
                            <w:left w:val="none" w:sz="0" w:space="0" w:color="auto"/>
                            <w:bottom w:val="none" w:sz="0" w:space="0" w:color="auto"/>
                            <w:right w:val="none" w:sz="0" w:space="0" w:color="auto"/>
                          </w:divBdr>
                          <w:divsChild>
                            <w:div w:id="1556812159">
                              <w:marLeft w:val="0"/>
                              <w:marRight w:val="0"/>
                              <w:marTop w:val="0"/>
                              <w:marBottom w:val="0"/>
                              <w:divBdr>
                                <w:top w:val="none" w:sz="0" w:space="0" w:color="auto"/>
                                <w:left w:val="none" w:sz="0" w:space="0" w:color="auto"/>
                                <w:bottom w:val="none" w:sz="0" w:space="0" w:color="auto"/>
                                <w:right w:val="none" w:sz="0" w:space="0" w:color="auto"/>
                              </w:divBdr>
                              <w:divsChild>
                                <w:div w:id="659580544">
                                  <w:marLeft w:val="0"/>
                                  <w:marRight w:val="0"/>
                                  <w:marTop w:val="0"/>
                                  <w:marBottom w:val="0"/>
                                  <w:divBdr>
                                    <w:top w:val="none" w:sz="0" w:space="0" w:color="auto"/>
                                    <w:left w:val="none" w:sz="0" w:space="0" w:color="auto"/>
                                    <w:bottom w:val="none" w:sz="0" w:space="0" w:color="auto"/>
                                    <w:right w:val="none" w:sz="0" w:space="0" w:color="auto"/>
                                  </w:divBdr>
                                </w:div>
                              </w:divsChild>
                            </w:div>
                            <w:div w:id="896357704">
                              <w:marLeft w:val="0"/>
                              <w:marRight w:val="0"/>
                              <w:marTop w:val="0"/>
                              <w:marBottom w:val="0"/>
                              <w:divBdr>
                                <w:top w:val="none" w:sz="0" w:space="0" w:color="auto"/>
                                <w:left w:val="none" w:sz="0" w:space="0" w:color="auto"/>
                                <w:bottom w:val="none" w:sz="0" w:space="0" w:color="auto"/>
                                <w:right w:val="none" w:sz="0" w:space="0" w:color="auto"/>
                              </w:divBdr>
                              <w:divsChild>
                                <w:div w:id="1230075467">
                                  <w:marLeft w:val="0"/>
                                  <w:marRight w:val="0"/>
                                  <w:marTop w:val="0"/>
                                  <w:marBottom w:val="0"/>
                                  <w:divBdr>
                                    <w:top w:val="none" w:sz="0" w:space="0" w:color="auto"/>
                                    <w:left w:val="none" w:sz="0" w:space="0" w:color="auto"/>
                                    <w:bottom w:val="none" w:sz="0" w:space="0" w:color="auto"/>
                                    <w:right w:val="none" w:sz="0" w:space="0" w:color="auto"/>
                                  </w:divBdr>
                                </w:div>
                              </w:divsChild>
                            </w:div>
                            <w:div w:id="716130235">
                              <w:marLeft w:val="0"/>
                              <w:marRight w:val="0"/>
                              <w:marTop w:val="0"/>
                              <w:marBottom w:val="0"/>
                              <w:divBdr>
                                <w:top w:val="none" w:sz="0" w:space="0" w:color="auto"/>
                                <w:left w:val="none" w:sz="0" w:space="0" w:color="auto"/>
                                <w:bottom w:val="none" w:sz="0" w:space="0" w:color="auto"/>
                                <w:right w:val="none" w:sz="0" w:space="0" w:color="auto"/>
                              </w:divBdr>
                              <w:divsChild>
                                <w:div w:id="13591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633053">
              <w:marLeft w:val="0"/>
              <w:marRight w:val="0"/>
              <w:marTop w:val="0"/>
              <w:marBottom w:val="0"/>
              <w:divBdr>
                <w:top w:val="none" w:sz="0" w:space="0" w:color="auto"/>
                <w:left w:val="none" w:sz="0" w:space="0" w:color="auto"/>
                <w:bottom w:val="none" w:sz="0" w:space="0" w:color="auto"/>
                <w:right w:val="none" w:sz="0" w:space="0" w:color="auto"/>
              </w:divBdr>
              <w:divsChild>
                <w:div w:id="787504467">
                  <w:marLeft w:val="0"/>
                  <w:marRight w:val="0"/>
                  <w:marTop w:val="0"/>
                  <w:marBottom w:val="0"/>
                  <w:divBdr>
                    <w:top w:val="none" w:sz="0" w:space="0" w:color="auto"/>
                    <w:left w:val="none" w:sz="0" w:space="0" w:color="auto"/>
                    <w:bottom w:val="none" w:sz="0" w:space="0" w:color="auto"/>
                    <w:right w:val="none" w:sz="0" w:space="0" w:color="auto"/>
                  </w:divBdr>
                  <w:divsChild>
                    <w:div w:id="450826855">
                      <w:marLeft w:val="0"/>
                      <w:marRight w:val="0"/>
                      <w:marTop w:val="0"/>
                      <w:marBottom w:val="0"/>
                      <w:divBdr>
                        <w:top w:val="none" w:sz="0" w:space="0" w:color="auto"/>
                        <w:left w:val="none" w:sz="0" w:space="0" w:color="auto"/>
                        <w:bottom w:val="none" w:sz="0" w:space="0" w:color="auto"/>
                        <w:right w:val="none" w:sz="0" w:space="0" w:color="auto"/>
                      </w:divBdr>
                      <w:divsChild>
                        <w:div w:id="1570727510">
                          <w:marLeft w:val="0"/>
                          <w:marRight w:val="0"/>
                          <w:marTop w:val="0"/>
                          <w:marBottom w:val="0"/>
                          <w:divBdr>
                            <w:top w:val="none" w:sz="0" w:space="0" w:color="auto"/>
                            <w:left w:val="none" w:sz="0" w:space="0" w:color="auto"/>
                            <w:bottom w:val="none" w:sz="0" w:space="0" w:color="auto"/>
                            <w:right w:val="none" w:sz="0" w:space="0" w:color="auto"/>
                          </w:divBdr>
                        </w:div>
                        <w:div w:id="677078918">
                          <w:marLeft w:val="0"/>
                          <w:marRight w:val="0"/>
                          <w:marTop w:val="0"/>
                          <w:marBottom w:val="0"/>
                          <w:divBdr>
                            <w:top w:val="none" w:sz="0" w:space="0" w:color="auto"/>
                            <w:left w:val="none" w:sz="0" w:space="0" w:color="auto"/>
                            <w:bottom w:val="none" w:sz="0" w:space="0" w:color="auto"/>
                            <w:right w:val="none" w:sz="0" w:space="0" w:color="auto"/>
                          </w:divBdr>
                        </w:div>
                        <w:div w:id="325670721">
                          <w:marLeft w:val="0"/>
                          <w:marRight w:val="0"/>
                          <w:marTop w:val="0"/>
                          <w:marBottom w:val="0"/>
                          <w:divBdr>
                            <w:top w:val="none" w:sz="0" w:space="0" w:color="auto"/>
                            <w:left w:val="none" w:sz="0" w:space="0" w:color="auto"/>
                            <w:bottom w:val="none" w:sz="0" w:space="0" w:color="auto"/>
                            <w:right w:val="none" w:sz="0" w:space="0" w:color="auto"/>
                          </w:divBdr>
                        </w:div>
                        <w:div w:id="1940940661">
                          <w:marLeft w:val="0"/>
                          <w:marRight w:val="0"/>
                          <w:marTop w:val="0"/>
                          <w:marBottom w:val="0"/>
                          <w:divBdr>
                            <w:top w:val="none" w:sz="0" w:space="0" w:color="auto"/>
                            <w:left w:val="none" w:sz="0" w:space="0" w:color="auto"/>
                            <w:bottom w:val="none" w:sz="0" w:space="0" w:color="auto"/>
                            <w:right w:val="none" w:sz="0" w:space="0" w:color="auto"/>
                          </w:divBdr>
                        </w:div>
                      </w:divsChild>
                    </w:div>
                    <w:div w:id="1880849588">
                      <w:marLeft w:val="0"/>
                      <w:marRight w:val="0"/>
                      <w:marTop w:val="0"/>
                      <w:marBottom w:val="0"/>
                      <w:divBdr>
                        <w:top w:val="none" w:sz="0" w:space="0" w:color="auto"/>
                        <w:left w:val="none" w:sz="0" w:space="0" w:color="auto"/>
                        <w:bottom w:val="none" w:sz="0" w:space="0" w:color="auto"/>
                        <w:right w:val="none" w:sz="0" w:space="0" w:color="auto"/>
                      </w:divBdr>
                      <w:divsChild>
                        <w:div w:id="256254446">
                          <w:marLeft w:val="0"/>
                          <w:marRight w:val="0"/>
                          <w:marTop w:val="0"/>
                          <w:marBottom w:val="0"/>
                          <w:divBdr>
                            <w:top w:val="none" w:sz="0" w:space="0" w:color="auto"/>
                            <w:left w:val="none" w:sz="0" w:space="0" w:color="auto"/>
                            <w:bottom w:val="none" w:sz="0" w:space="0" w:color="auto"/>
                            <w:right w:val="none" w:sz="0" w:space="0" w:color="auto"/>
                          </w:divBdr>
                        </w:div>
                        <w:div w:id="419134848">
                          <w:marLeft w:val="0"/>
                          <w:marRight w:val="0"/>
                          <w:marTop w:val="0"/>
                          <w:marBottom w:val="0"/>
                          <w:divBdr>
                            <w:top w:val="none" w:sz="0" w:space="0" w:color="auto"/>
                            <w:left w:val="none" w:sz="0" w:space="0" w:color="auto"/>
                            <w:bottom w:val="none" w:sz="0" w:space="0" w:color="auto"/>
                            <w:right w:val="none" w:sz="0" w:space="0" w:color="auto"/>
                          </w:divBdr>
                        </w:div>
                        <w:div w:id="1317298008">
                          <w:marLeft w:val="0"/>
                          <w:marRight w:val="0"/>
                          <w:marTop w:val="0"/>
                          <w:marBottom w:val="0"/>
                          <w:divBdr>
                            <w:top w:val="none" w:sz="0" w:space="0" w:color="auto"/>
                            <w:left w:val="none" w:sz="0" w:space="0" w:color="auto"/>
                            <w:bottom w:val="none" w:sz="0" w:space="0" w:color="auto"/>
                            <w:right w:val="none" w:sz="0" w:space="0" w:color="auto"/>
                          </w:divBdr>
                        </w:div>
                        <w:div w:id="329136335">
                          <w:marLeft w:val="0"/>
                          <w:marRight w:val="0"/>
                          <w:marTop w:val="0"/>
                          <w:marBottom w:val="0"/>
                          <w:divBdr>
                            <w:top w:val="none" w:sz="0" w:space="0" w:color="auto"/>
                            <w:left w:val="none" w:sz="0" w:space="0" w:color="auto"/>
                            <w:bottom w:val="none" w:sz="0" w:space="0" w:color="auto"/>
                            <w:right w:val="none" w:sz="0" w:space="0" w:color="auto"/>
                          </w:divBdr>
                          <w:divsChild>
                            <w:div w:id="1783648659">
                              <w:marLeft w:val="0"/>
                              <w:marRight w:val="0"/>
                              <w:marTop w:val="0"/>
                              <w:marBottom w:val="0"/>
                              <w:divBdr>
                                <w:top w:val="none" w:sz="0" w:space="0" w:color="auto"/>
                                <w:left w:val="none" w:sz="0" w:space="0" w:color="auto"/>
                                <w:bottom w:val="none" w:sz="0" w:space="0" w:color="auto"/>
                                <w:right w:val="none" w:sz="0" w:space="0" w:color="auto"/>
                              </w:divBdr>
                            </w:div>
                          </w:divsChild>
                        </w:div>
                        <w:div w:id="131099550">
                          <w:marLeft w:val="0"/>
                          <w:marRight w:val="0"/>
                          <w:marTop w:val="0"/>
                          <w:marBottom w:val="0"/>
                          <w:divBdr>
                            <w:top w:val="none" w:sz="0" w:space="0" w:color="auto"/>
                            <w:left w:val="none" w:sz="0" w:space="0" w:color="auto"/>
                            <w:bottom w:val="none" w:sz="0" w:space="0" w:color="auto"/>
                            <w:right w:val="none" w:sz="0" w:space="0" w:color="auto"/>
                          </w:divBdr>
                        </w:div>
                        <w:div w:id="1284193865">
                          <w:marLeft w:val="0"/>
                          <w:marRight w:val="0"/>
                          <w:marTop w:val="0"/>
                          <w:marBottom w:val="0"/>
                          <w:divBdr>
                            <w:top w:val="none" w:sz="0" w:space="0" w:color="auto"/>
                            <w:left w:val="none" w:sz="0" w:space="0" w:color="auto"/>
                            <w:bottom w:val="none" w:sz="0" w:space="0" w:color="auto"/>
                            <w:right w:val="none" w:sz="0" w:space="0" w:color="auto"/>
                          </w:divBdr>
                          <w:divsChild>
                            <w:div w:id="611059108">
                              <w:marLeft w:val="0"/>
                              <w:marRight w:val="0"/>
                              <w:marTop w:val="0"/>
                              <w:marBottom w:val="0"/>
                              <w:divBdr>
                                <w:top w:val="none" w:sz="0" w:space="0" w:color="auto"/>
                                <w:left w:val="none" w:sz="0" w:space="0" w:color="auto"/>
                                <w:bottom w:val="none" w:sz="0" w:space="0" w:color="auto"/>
                                <w:right w:val="none" w:sz="0" w:space="0" w:color="auto"/>
                              </w:divBdr>
                            </w:div>
                            <w:div w:id="2065249687">
                              <w:marLeft w:val="0"/>
                              <w:marRight w:val="0"/>
                              <w:marTop w:val="0"/>
                              <w:marBottom w:val="0"/>
                              <w:divBdr>
                                <w:top w:val="none" w:sz="0" w:space="0" w:color="auto"/>
                                <w:left w:val="none" w:sz="0" w:space="0" w:color="auto"/>
                                <w:bottom w:val="none" w:sz="0" w:space="0" w:color="auto"/>
                                <w:right w:val="none" w:sz="0" w:space="0" w:color="auto"/>
                              </w:divBdr>
                              <w:divsChild>
                                <w:div w:id="1639147957">
                                  <w:marLeft w:val="0"/>
                                  <w:marRight w:val="0"/>
                                  <w:marTop w:val="0"/>
                                  <w:marBottom w:val="0"/>
                                  <w:divBdr>
                                    <w:top w:val="none" w:sz="0" w:space="0" w:color="auto"/>
                                    <w:left w:val="none" w:sz="0" w:space="0" w:color="auto"/>
                                    <w:bottom w:val="none" w:sz="0" w:space="0" w:color="auto"/>
                                    <w:right w:val="none" w:sz="0" w:space="0" w:color="auto"/>
                                  </w:divBdr>
                                  <w:divsChild>
                                    <w:div w:id="1540823448">
                                      <w:marLeft w:val="0"/>
                                      <w:marRight w:val="0"/>
                                      <w:marTop w:val="0"/>
                                      <w:marBottom w:val="0"/>
                                      <w:divBdr>
                                        <w:top w:val="none" w:sz="0" w:space="0" w:color="auto"/>
                                        <w:left w:val="none" w:sz="0" w:space="0" w:color="auto"/>
                                        <w:bottom w:val="none" w:sz="0" w:space="0" w:color="auto"/>
                                        <w:right w:val="none" w:sz="0" w:space="0" w:color="auto"/>
                                      </w:divBdr>
                                    </w:div>
                                  </w:divsChild>
                                </w:div>
                                <w:div w:id="1673604551">
                                  <w:marLeft w:val="0"/>
                                  <w:marRight w:val="0"/>
                                  <w:marTop w:val="0"/>
                                  <w:marBottom w:val="0"/>
                                  <w:divBdr>
                                    <w:top w:val="none" w:sz="0" w:space="0" w:color="auto"/>
                                    <w:left w:val="none" w:sz="0" w:space="0" w:color="auto"/>
                                    <w:bottom w:val="none" w:sz="0" w:space="0" w:color="auto"/>
                                    <w:right w:val="none" w:sz="0" w:space="0" w:color="auto"/>
                                  </w:divBdr>
                                  <w:divsChild>
                                    <w:div w:id="17625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158">
                              <w:marLeft w:val="0"/>
                              <w:marRight w:val="0"/>
                              <w:marTop w:val="0"/>
                              <w:marBottom w:val="0"/>
                              <w:divBdr>
                                <w:top w:val="none" w:sz="0" w:space="0" w:color="auto"/>
                                <w:left w:val="none" w:sz="0" w:space="0" w:color="auto"/>
                                <w:bottom w:val="none" w:sz="0" w:space="0" w:color="auto"/>
                                <w:right w:val="none" w:sz="0" w:space="0" w:color="auto"/>
                              </w:divBdr>
                              <w:divsChild>
                                <w:div w:id="967202546">
                                  <w:marLeft w:val="0"/>
                                  <w:marRight w:val="0"/>
                                  <w:marTop w:val="0"/>
                                  <w:marBottom w:val="0"/>
                                  <w:divBdr>
                                    <w:top w:val="none" w:sz="0" w:space="0" w:color="auto"/>
                                    <w:left w:val="none" w:sz="0" w:space="0" w:color="auto"/>
                                    <w:bottom w:val="none" w:sz="0" w:space="0" w:color="auto"/>
                                    <w:right w:val="none" w:sz="0" w:space="0" w:color="auto"/>
                                  </w:divBdr>
                                  <w:divsChild>
                                    <w:div w:id="2067098546">
                                      <w:marLeft w:val="0"/>
                                      <w:marRight w:val="0"/>
                                      <w:marTop w:val="0"/>
                                      <w:marBottom w:val="0"/>
                                      <w:divBdr>
                                        <w:top w:val="none" w:sz="0" w:space="0" w:color="auto"/>
                                        <w:left w:val="none" w:sz="0" w:space="0" w:color="auto"/>
                                        <w:bottom w:val="none" w:sz="0" w:space="0" w:color="auto"/>
                                        <w:right w:val="none" w:sz="0" w:space="0" w:color="auto"/>
                                      </w:divBdr>
                                    </w:div>
                                  </w:divsChild>
                                </w:div>
                                <w:div w:id="1466118807">
                                  <w:marLeft w:val="0"/>
                                  <w:marRight w:val="0"/>
                                  <w:marTop w:val="0"/>
                                  <w:marBottom w:val="0"/>
                                  <w:divBdr>
                                    <w:top w:val="none" w:sz="0" w:space="0" w:color="auto"/>
                                    <w:left w:val="none" w:sz="0" w:space="0" w:color="auto"/>
                                    <w:bottom w:val="none" w:sz="0" w:space="0" w:color="auto"/>
                                    <w:right w:val="none" w:sz="0" w:space="0" w:color="auto"/>
                                  </w:divBdr>
                                  <w:divsChild>
                                    <w:div w:id="471562981">
                                      <w:marLeft w:val="0"/>
                                      <w:marRight w:val="0"/>
                                      <w:marTop w:val="0"/>
                                      <w:marBottom w:val="0"/>
                                      <w:divBdr>
                                        <w:top w:val="none" w:sz="0" w:space="0" w:color="auto"/>
                                        <w:left w:val="none" w:sz="0" w:space="0" w:color="auto"/>
                                        <w:bottom w:val="none" w:sz="0" w:space="0" w:color="auto"/>
                                        <w:right w:val="none" w:sz="0" w:space="0" w:color="auto"/>
                                      </w:divBdr>
                                    </w:div>
                                  </w:divsChild>
                                </w:div>
                                <w:div w:id="2050834180">
                                  <w:marLeft w:val="0"/>
                                  <w:marRight w:val="0"/>
                                  <w:marTop w:val="0"/>
                                  <w:marBottom w:val="0"/>
                                  <w:divBdr>
                                    <w:top w:val="none" w:sz="0" w:space="0" w:color="auto"/>
                                    <w:left w:val="none" w:sz="0" w:space="0" w:color="auto"/>
                                    <w:bottom w:val="none" w:sz="0" w:space="0" w:color="auto"/>
                                    <w:right w:val="none" w:sz="0" w:space="0" w:color="auto"/>
                                  </w:divBdr>
                                  <w:divsChild>
                                    <w:div w:id="1401099028">
                                      <w:marLeft w:val="0"/>
                                      <w:marRight w:val="0"/>
                                      <w:marTop w:val="0"/>
                                      <w:marBottom w:val="0"/>
                                      <w:divBdr>
                                        <w:top w:val="none" w:sz="0" w:space="0" w:color="auto"/>
                                        <w:left w:val="none" w:sz="0" w:space="0" w:color="auto"/>
                                        <w:bottom w:val="none" w:sz="0" w:space="0" w:color="auto"/>
                                        <w:right w:val="none" w:sz="0" w:space="0" w:color="auto"/>
                                      </w:divBdr>
                                    </w:div>
                                  </w:divsChild>
                                </w:div>
                                <w:div w:id="1235435927">
                                  <w:marLeft w:val="0"/>
                                  <w:marRight w:val="0"/>
                                  <w:marTop w:val="0"/>
                                  <w:marBottom w:val="0"/>
                                  <w:divBdr>
                                    <w:top w:val="none" w:sz="0" w:space="0" w:color="auto"/>
                                    <w:left w:val="none" w:sz="0" w:space="0" w:color="auto"/>
                                    <w:bottom w:val="none" w:sz="0" w:space="0" w:color="auto"/>
                                    <w:right w:val="none" w:sz="0" w:space="0" w:color="auto"/>
                                  </w:divBdr>
                                </w:div>
                                <w:div w:id="484051651">
                                  <w:marLeft w:val="0"/>
                                  <w:marRight w:val="0"/>
                                  <w:marTop w:val="0"/>
                                  <w:marBottom w:val="0"/>
                                  <w:divBdr>
                                    <w:top w:val="none" w:sz="0" w:space="0" w:color="auto"/>
                                    <w:left w:val="none" w:sz="0" w:space="0" w:color="auto"/>
                                    <w:bottom w:val="none" w:sz="0" w:space="0" w:color="auto"/>
                                    <w:right w:val="none" w:sz="0" w:space="0" w:color="auto"/>
                                  </w:divBdr>
                                  <w:divsChild>
                                    <w:div w:id="1473862311">
                                      <w:marLeft w:val="0"/>
                                      <w:marRight w:val="0"/>
                                      <w:marTop w:val="0"/>
                                      <w:marBottom w:val="0"/>
                                      <w:divBdr>
                                        <w:top w:val="none" w:sz="0" w:space="0" w:color="auto"/>
                                        <w:left w:val="none" w:sz="0" w:space="0" w:color="auto"/>
                                        <w:bottom w:val="none" w:sz="0" w:space="0" w:color="auto"/>
                                        <w:right w:val="none" w:sz="0" w:space="0" w:color="auto"/>
                                      </w:divBdr>
                                    </w:div>
                                    <w:div w:id="1358384915">
                                      <w:marLeft w:val="0"/>
                                      <w:marRight w:val="0"/>
                                      <w:marTop w:val="0"/>
                                      <w:marBottom w:val="0"/>
                                      <w:divBdr>
                                        <w:top w:val="none" w:sz="0" w:space="0" w:color="auto"/>
                                        <w:left w:val="none" w:sz="0" w:space="0" w:color="auto"/>
                                        <w:bottom w:val="none" w:sz="0" w:space="0" w:color="auto"/>
                                        <w:right w:val="none" w:sz="0" w:space="0" w:color="auto"/>
                                      </w:divBdr>
                                    </w:div>
                                  </w:divsChild>
                                </w:div>
                                <w:div w:id="1613439275">
                                  <w:marLeft w:val="0"/>
                                  <w:marRight w:val="0"/>
                                  <w:marTop w:val="0"/>
                                  <w:marBottom w:val="0"/>
                                  <w:divBdr>
                                    <w:top w:val="none" w:sz="0" w:space="0" w:color="auto"/>
                                    <w:left w:val="none" w:sz="0" w:space="0" w:color="auto"/>
                                    <w:bottom w:val="none" w:sz="0" w:space="0" w:color="auto"/>
                                    <w:right w:val="none" w:sz="0" w:space="0" w:color="auto"/>
                                  </w:divBdr>
                                </w:div>
                                <w:div w:id="8485242">
                                  <w:marLeft w:val="0"/>
                                  <w:marRight w:val="0"/>
                                  <w:marTop w:val="0"/>
                                  <w:marBottom w:val="0"/>
                                  <w:divBdr>
                                    <w:top w:val="none" w:sz="0" w:space="0" w:color="auto"/>
                                    <w:left w:val="none" w:sz="0" w:space="0" w:color="auto"/>
                                    <w:bottom w:val="none" w:sz="0" w:space="0" w:color="auto"/>
                                    <w:right w:val="none" w:sz="0" w:space="0" w:color="auto"/>
                                  </w:divBdr>
                                </w:div>
                                <w:div w:id="67508936">
                                  <w:marLeft w:val="0"/>
                                  <w:marRight w:val="0"/>
                                  <w:marTop w:val="0"/>
                                  <w:marBottom w:val="0"/>
                                  <w:divBdr>
                                    <w:top w:val="none" w:sz="0" w:space="0" w:color="auto"/>
                                    <w:left w:val="none" w:sz="0" w:space="0" w:color="auto"/>
                                    <w:bottom w:val="none" w:sz="0" w:space="0" w:color="auto"/>
                                    <w:right w:val="none" w:sz="0" w:space="0" w:color="auto"/>
                                  </w:divBdr>
                                  <w:divsChild>
                                    <w:div w:id="1542858658">
                                      <w:marLeft w:val="0"/>
                                      <w:marRight w:val="0"/>
                                      <w:marTop w:val="0"/>
                                      <w:marBottom w:val="0"/>
                                      <w:divBdr>
                                        <w:top w:val="none" w:sz="0" w:space="0" w:color="auto"/>
                                        <w:left w:val="none" w:sz="0" w:space="0" w:color="auto"/>
                                        <w:bottom w:val="none" w:sz="0" w:space="0" w:color="auto"/>
                                        <w:right w:val="none" w:sz="0" w:space="0" w:color="auto"/>
                                      </w:divBdr>
                                    </w:div>
                                  </w:divsChild>
                                </w:div>
                                <w:div w:id="2050103875">
                                  <w:marLeft w:val="0"/>
                                  <w:marRight w:val="0"/>
                                  <w:marTop w:val="0"/>
                                  <w:marBottom w:val="0"/>
                                  <w:divBdr>
                                    <w:top w:val="none" w:sz="0" w:space="0" w:color="auto"/>
                                    <w:left w:val="none" w:sz="0" w:space="0" w:color="auto"/>
                                    <w:bottom w:val="none" w:sz="0" w:space="0" w:color="auto"/>
                                    <w:right w:val="none" w:sz="0" w:space="0" w:color="auto"/>
                                  </w:divBdr>
                                  <w:divsChild>
                                    <w:div w:id="86583723">
                                      <w:marLeft w:val="0"/>
                                      <w:marRight w:val="0"/>
                                      <w:marTop w:val="0"/>
                                      <w:marBottom w:val="0"/>
                                      <w:divBdr>
                                        <w:top w:val="none" w:sz="0" w:space="0" w:color="auto"/>
                                        <w:left w:val="none" w:sz="0" w:space="0" w:color="auto"/>
                                        <w:bottom w:val="none" w:sz="0" w:space="0" w:color="auto"/>
                                        <w:right w:val="none" w:sz="0" w:space="0" w:color="auto"/>
                                      </w:divBdr>
                                    </w:div>
                                    <w:div w:id="1701083544">
                                      <w:marLeft w:val="0"/>
                                      <w:marRight w:val="0"/>
                                      <w:marTop w:val="0"/>
                                      <w:marBottom w:val="0"/>
                                      <w:divBdr>
                                        <w:top w:val="none" w:sz="0" w:space="0" w:color="auto"/>
                                        <w:left w:val="none" w:sz="0" w:space="0" w:color="auto"/>
                                        <w:bottom w:val="none" w:sz="0" w:space="0" w:color="auto"/>
                                        <w:right w:val="none" w:sz="0" w:space="0" w:color="auto"/>
                                      </w:divBdr>
                                    </w:div>
                                  </w:divsChild>
                                </w:div>
                                <w:div w:id="1686907086">
                                  <w:marLeft w:val="0"/>
                                  <w:marRight w:val="0"/>
                                  <w:marTop w:val="0"/>
                                  <w:marBottom w:val="0"/>
                                  <w:divBdr>
                                    <w:top w:val="none" w:sz="0" w:space="0" w:color="auto"/>
                                    <w:left w:val="none" w:sz="0" w:space="0" w:color="auto"/>
                                    <w:bottom w:val="none" w:sz="0" w:space="0" w:color="auto"/>
                                    <w:right w:val="none" w:sz="0" w:space="0" w:color="auto"/>
                                  </w:divBdr>
                                  <w:divsChild>
                                    <w:div w:id="390540360">
                                      <w:marLeft w:val="0"/>
                                      <w:marRight w:val="0"/>
                                      <w:marTop w:val="0"/>
                                      <w:marBottom w:val="0"/>
                                      <w:divBdr>
                                        <w:top w:val="none" w:sz="0" w:space="0" w:color="auto"/>
                                        <w:left w:val="none" w:sz="0" w:space="0" w:color="auto"/>
                                        <w:bottom w:val="none" w:sz="0" w:space="0" w:color="auto"/>
                                        <w:right w:val="none" w:sz="0" w:space="0" w:color="auto"/>
                                      </w:divBdr>
                                    </w:div>
                                  </w:divsChild>
                                </w:div>
                                <w:div w:id="1251545675">
                                  <w:marLeft w:val="0"/>
                                  <w:marRight w:val="0"/>
                                  <w:marTop w:val="0"/>
                                  <w:marBottom w:val="0"/>
                                  <w:divBdr>
                                    <w:top w:val="none" w:sz="0" w:space="0" w:color="auto"/>
                                    <w:left w:val="none" w:sz="0" w:space="0" w:color="auto"/>
                                    <w:bottom w:val="none" w:sz="0" w:space="0" w:color="auto"/>
                                    <w:right w:val="none" w:sz="0" w:space="0" w:color="auto"/>
                                  </w:divBdr>
                                </w:div>
                                <w:div w:id="1093432381">
                                  <w:marLeft w:val="0"/>
                                  <w:marRight w:val="0"/>
                                  <w:marTop w:val="0"/>
                                  <w:marBottom w:val="0"/>
                                  <w:divBdr>
                                    <w:top w:val="none" w:sz="0" w:space="0" w:color="auto"/>
                                    <w:left w:val="none" w:sz="0" w:space="0" w:color="auto"/>
                                    <w:bottom w:val="none" w:sz="0" w:space="0" w:color="auto"/>
                                    <w:right w:val="none" w:sz="0" w:space="0" w:color="auto"/>
                                  </w:divBdr>
                                  <w:divsChild>
                                    <w:div w:id="1118840092">
                                      <w:marLeft w:val="0"/>
                                      <w:marRight w:val="0"/>
                                      <w:marTop w:val="0"/>
                                      <w:marBottom w:val="0"/>
                                      <w:divBdr>
                                        <w:top w:val="none" w:sz="0" w:space="0" w:color="auto"/>
                                        <w:left w:val="none" w:sz="0" w:space="0" w:color="auto"/>
                                        <w:bottom w:val="none" w:sz="0" w:space="0" w:color="auto"/>
                                        <w:right w:val="none" w:sz="0" w:space="0" w:color="auto"/>
                                      </w:divBdr>
                                    </w:div>
                                  </w:divsChild>
                                </w:div>
                                <w:div w:id="1676876504">
                                  <w:marLeft w:val="0"/>
                                  <w:marRight w:val="0"/>
                                  <w:marTop w:val="0"/>
                                  <w:marBottom w:val="0"/>
                                  <w:divBdr>
                                    <w:top w:val="none" w:sz="0" w:space="0" w:color="auto"/>
                                    <w:left w:val="none" w:sz="0" w:space="0" w:color="auto"/>
                                    <w:bottom w:val="none" w:sz="0" w:space="0" w:color="auto"/>
                                    <w:right w:val="none" w:sz="0" w:space="0" w:color="auto"/>
                                  </w:divBdr>
                                  <w:divsChild>
                                    <w:div w:id="1975014775">
                                      <w:marLeft w:val="0"/>
                                      <w:marRight w:val="0"/>
                                      <w:marTop w:val="0"/>
                                      <w:marBottom w:val="0"/>
                                      <w:divBdr>
                                        <w:top w:val="none" w:sz="0" w:space="0" w:color="auto"/>
                                        <w:left w:val="none" w:sz="0" w:space="0" w:color="auto"/>
                                        <w:bottom w:val="none" w:sz="0" w:space="0" w:color="auto"/>
                                        <w:right w:val="none" w:sz="0" w:space="0" w:color="auto"/>
                                      </w:divBdr>
                                    </w:div>
                                  </w:divsChild>
                                </w:div>
                                <w:div w:id="1721510711">
                                  <w:marLeft w:val="0"/>
                                  <w:marRight w:val="0"/>
                                  <w:marTop w:val="0"/>
                                  <w:marBottom w:val="0"/>
                                  <w:divBdr>
                                    <w:top w:val="none" w:sz="0" w:space="0" w:color="auto"/>
                                    <w:left w:val="none" w:sz="0" w:space="0" w:color="auto"/>
                                    <w:bottom w:val="none" w:sz="0" w:space="0" w:color="auto"/>
                                    <w:right w:val="none" w:sz="0" w:space="0" w:color="auto"/>
                                  </w:divBdr>
                                  <w:divsChild>
                                    <w:div w:id="1616134688">
                                      <w:marLeft w:val="0"/>
                                      <w:marRight w:val="0"/>
                                      <w:marTop w:val="0"/>
                                      <w:marBottom w:val="0"/>
                                      <w:divBdr>
                                        <w:top w:val="none" w:sz="0" w:space="0" w:color="auto"/>
                                        <w:left w:val="none" w:sz="0" w:space="0" w:color="auto"/>
                                        <w:bottom w:val="none" w:sz="0" w:space="0" w:color="auto"/>
                                        <w:right w:val="none" w:sz="0" w:space="0" w:color="auto"/>
                                      </w:divBdr>
                                    </w:div>
                                  </w:divsChild>
                                </w:div>
                                <w:div w:id="1661738137">
                                  <w:marLeft w:val="0"/>
                                  <w:marRight w:val="0"/>
                                  <w:marTop w:val="0"/>
                                  <w:marBottom w:val="0"/>
                                  <w:divBdr>
                                    <w:top w:val="none" w:sz="0" w:space="0" w:color="auto"/>
                                    <w:left w:val="none" w:sz="0" w:space="0" w:color="auto"/>
                                    <w:bottom w:val="none" w:sz="0" w:space="0" w:color="auto"/>
                                    <w:right w:val="none" w:sz="0" w:space="0" w:color="auto"/>
                                  </w:divBdr>
                                </w:div>
                                <w:div w:id="1483349111">
                                  <w:marLeft w:val="0"/>
                                  <w:marRight w:val="0"/>
                                  <w:marTop w:val="0"/>
                                  <w:marBottom w:val="0"/>
                                  <w:divBdr>
                                    <w:top w:val="none" w:sz="0" w:space="0" w:color="auto"/>
                                    <w:left w:val="none" w:sz="0" w:space="0" w:color="auto"/>
                                    <w:bottom w:val="none" w:sz="0" w:space="0" w:color="auto"/>
                                    <w:right w:val="none" w:sz="0" w:space="0" w:color="auto"/>
                                  </w:divBdr>
                                  <w:divsChild>
                                    <w:div w:id="474415710">
                                      <w:marLeft w:val="0"/>
                                      <w:marRight w:val="0"/>
                                      <w:marTop w:val="0"/>
                                      <w:marBottom w:val="0"/>
                                      <w:divBdr>
                                        <w:top w:val="none" w:sz="0" w:space="0" w:color="auto"/>
                                        <w:left w:val="none" w:sz="0" w:space="0" w:color="auto"/>
                                        <w:bottom w:val="none" w:sz="0" w:space="0" w:color="auto"/>
                                        <w:right w:val="none" w:sz="0" w:space="0" w:color="auto"/>
                                      </w:divBdr>
                                    </w:div>
                                  </w:divsChild>
                                </w:div>
                                <w:div w:id="199782565">
                                  <w:marLeft w:val="0"/>
                                  <w:marRight w:val="0"/>
                                  <w:marTop w:val="0"/>
                                  <w:marBottom w:val="0"/>
                                  <w:divBdr>
                                    <w:top w:val="none" w:sz="0" w:space="0" w:color="auto"/>
                                    <w:left w:val="none" w:sz="0" w:space="0" w:color="auto"/>
                                    <w:bottom w:val="none" w:sz="0" w:space="0" w:color="auto"/>
                                    <w:right w:val="none" w:sz="0" w:space="0" w:color="auto"/>
                                  </w:divBdr>
                                  <w:divsChild>
                                    <w:div w:id="23363056">
                                      <w:marLeft w:val="0"/>
                                      <w:marRight w:val="0"/>
                                      <w:marTop w:val="0"/>
                                      <w:marBottom w:val="0"/>
                                      <w:divBdr>
                                        <w:top w:val="none" w:sz="0" w:space="0" w:color="auto"/>
                                        <w:left w:val="none" w:sz="0" w:space="0" w:color="auto"/>
                                        <w:bottom w:val="none" w:sz="0" w:space="0" w:color="auto"/>
                                        <w:right w:val="none" w:sz="0" w:space="0" w:color="auto"/>
                                      </w:divBdr>
                                    </w:div>
                                  </w:divsChild>
                                </w:div>
                                <w:div w:id="666832576">
                                  <w:marLeft w:val="0"/>
                                  <w:marRight w:val="0"/>
                                  <w:marTop w:val="0"/>
                                  <w:marBottom w:val="0"/>
                                  <w:divBdr>
                                    <w:top w:val="none" w:sz="0" w:space="0" w:color="auto"/>
                                    <w:left w:val="none" w:sz="0" w:space="0" w:color="auto"/>
                                    <w:bottom w:val="none" w:sz="0" w:space="0" w:color="auto"/>
                                    <w:right w:val="none" w:sz="0" w:space="0" w:color="auto"/>
                                  </w:divBdr>
                                  <w:divsChild>
                                    <w:div w:id="252203528">
                                      <w:marLeft w:val="0"/>
                                      <w:marRight w:val="0"/>
                                      <w:marTop w:val="0"/>
                                      <w:marBottom w:val="0"/>
                                      <w:divBdr>
                                        <w:top w:val="none" w:sz="0" w:space="0" w:color="auto"/>
                                        <w:left w:val="none" w:sz="0" w:space="0" w:color="auto"/>
                                        <w:bottom w:val="none" w:sz="0" w:space="0" w:color="auto"/>
                                        <w:right w:val="none" w:sz="0" w:space="0" w:color="auto"/>
                                      </w:divBdr>
                                    </w:div>
                                  </w:divsChild>
                                </w:div>
                                <w:div w:id="1130562174">
                                  <w:marLeft w:val="0"/>
                                  <w:marRight w:val="0"/>
                                  <w:marTop w:val="0"/>
                                  <w:marBottom w:val="0"/>
                                  <w:divBdr>
                                    <w:top w:val="none" w:sz="0" w:space="0" w:color="auto"/>
                                    <w:left w:val="none" w:sz="0" w:space="0" w:color="auto"/>
                                    <w:bottom w:val="none" w:sz="0" w:space="0" w:color="auto"/>
                                    <w:right w:val="none" w:sz="0" w:space="0" w:color="auto"/>
                                  </w:divBdr>
                                </w:div>
                                <w:div w:id="534272604">
                                  <w:marLeft w:val="0"/>
                                  <w:marRight w:val="0"/>
                                  <w:marTop w:val="0"/>
                                  <w:marBottom w:val="0"/>
                                  <w:divBdr>
                                    <w:top w:val="none" w:sz="0" w:space="0" w:color="auto"/>
                                    <w:left w:val="none" w:sz="0" w:space="0" w:color="auto"/>
                                    <w:bottom w:val="none" w:sz="0" w:space="0" w:color="auto"/>
                                    <w:right w:val="none" w:sz="0" w:space="0" w:color="auto"/>
                                  </w:divBdr>
                                  <w:divsChild>
                                    <w:div w:id="884412241">
                                      <w:marLeft w:val="0"/>
                                      <w:marRight w:val="0"/>
                                      <w:marTop w:val="0"/>
                                      <w:marBottom w:val="0"/>
                                      <w:divBdr>
                                        <w:top w:val="none" w:sz="0" w:space="0" w:color="auto"/>
                                        <w:left w:val="none" w:sz="0" w:space="0" w:color="auto"/>
                                        <w:bottom w:val="none" w:sz="0" w:space="0" w:color="auto"/>
                                        <w:right w:val="none" w:sz="0" w:space="0" w:color="auto"/>
                                      </w:divBdr>
                                    </w:div>
                                  </w:divsChild>
                                </w:div>
                                <w:div w:id="255865454">
                                  <w:marLeft w:val="0"/>
                                  <w:marRight w:val="0"/>
                                  <w:marTop w:val="0"/>
                                  <w:marBottom w:val="0"/>
                                  <w:divBdr>
                                    <w:top w:val="none" w:sz="0" w:space="0" w:color="auto"/>
                                    <w:left w:val="none" w:sz="0" w:space="0" w:color="auto"/>
                                    <w:bottom w:val="none" w:sz="0" w:space="0" w:color="auto"/>
                                    <w:right w:val="none" w:sz="0" w:space="0" w:color="auto"/>
                                  </w:divBdr>
                                  <w:divsChild>
                                    <w:div w:id="5624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3807">
                              <w:marLeft w:val="0"/>
                              <w:marRight w:val="0"/>
                              <w:marTop w:val="0"/>
                              <w:marBottom w:val="0"/>
                              <w:divBdr>
                                <w:top w:val="none" w:sz="0" w:space="0" w:color="auto"/>
                                <w:left w:val="none" w:sz="0" w:space="0" w:color="auto"/>
                                <w:bottom w:val="none" w:sz="0" w:space="0" w:color="auto"/>
                                <w:right w:val="none" w:sz="0" w:space="0" w:color="auto"/>
                              </w:divBdr>
                              <w:divsChild>
                                <w:div w:id="144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76">
                          <w:marLeft w:val="0"/>
                          <w:marRight w:val="0"/>
                          <w:marTop w:val="0"/>
                          <w:marBottom w:val="0"/>
                          <w:divBdr>
                            <w:top w:val="none" w:sz="0" w:space="0" w:color="auto"/>
                            <w:left w:val="none" w:sz="0" w:space="0" w:color="auto"/>
                            <w:bottom w:val="none" w:sz="0" w:space="0" w:color="auto"/>
                            <w:right w:val="none" w:sz="0" w:space="0" w:color="auto"/>
                          </w:divBdr>
                          <w:divsChild>
                            <w:div w:id="333915870">
                              <w:marLeft w:val="0"/>
                              <w:marRight w:val="0"/>
                              <w:marTop w:val="0"/>
                              <w:marBottom w:val="0"/>
                              <w:divBdr>
                                <w:top w:val="none" w:sz="0" w:space="0" w:color="auto"/>
                                <w:left w:val="none" w:sz="0" w:space="0" w:color="auto"/>
                                <w:bottom w:val="none" w:sz="0" w:space="0" w:color="auto"/>
                                <w:right w:val="none" w:sz="0" w:space="0" w:color="auto"/>
                              </w:divBdr>
                            </w:div>
                            <w:div w:id="87578072">
                              <w:marLeft w:val="0"/>
                              <w:marRight w:val="0"/>
                              <w:marTop w:val="0"/>
                              <w:marBottom w:val="0"/>
                              <w:divBdr>
                                <w:top w:val="none" w:sz="0" w:space="0" w:color="auto"/>
                                <w:left w:val="none" w:sz="0" w:space="0" w:color="auto"/>
                                <w:bottom w:val="none" w:sz="0" w:space="0" w:color="auto"/>
                                <w:right w:val="none" w:sz="0" w:space="0" w:color="auto"/>
                              </w:divBdr>
                              <w:divsChild>
                                <w:div w:id="895971533">
                                  <w:marLeft w:val="0"/>
                                  <w:marRight w:val="0"/>
                                  <w:marTop w:val="0"/>
                                  <w:marBottom w:val="0"/>
                                  <w:divBdr>
                                    <w:top w:val="none" w:sz="0" w:space="0" w:color="auto"/>
                                    <w:left w:val="none" w:sz="0" w:space="0" w:color="auto"/>
                                    <w:bottom w:val="none" w:sz="0" w:space="0" w:color="auto"/>
                                    <w:right w:val="none" w:sz="0" w:space="0" w:color="auto"/>
                                  </w:divBdr>
                                  <w:divsChild>
                                    <w:div w:id="530725013">
                                      <w:marLeft w:val="0"/>
                                      <w:marRight w:val="0"/>
                                      <w:marTop w:val="0"/>
                                      <w:marBottom w:val="0"/>
                                      <w:divBdr>
                                        <w:top w:val="none" w:sz="0" w:space="0" w:color="auto"/>
                                        <w:left w:val="none" w:sz="0" w:space="0" w:color="auto"/>
                                        <w:bottom w:val="none" w:sz="0" w:space="0" w:color="auto"/>
                                        <w:right w:val="none" w:sz="0" w:space="0" w:color="auto"/>
                                      </w:divBdr>
                                    </w:div>
                                  </w:divsChild>
                                </w:div>
                                <w:div w:id="1679382950">
                                  <w:marLeft w:val="0"/>
                                  <w:marRight w:val="0"/>
                                  <w:marTop w:val="0"/>
                                  <w:marBottom w:val="0"/>
                                  <w:divBdr>
                                    <w:top w:val="none" w:sz="0" w:space="0" w:color="auto"/>
                                    <w:left w:val="none" w:sz="0" w:space="0" w:color="auto"/>
                                    <w:bottom w:val="none" w:sz="0" w:space="0" w:color="auto"/>
                                    <w:right w:val="none" w:sz="0" w:space="0" w:color="auto"/>
                                  </w:divBdr>
                                  <w:divsChild>
                                    <w:div w:id="180052654">
                                      <w:marLeft w:val="0"/>
                                      <w:marRight w:val="0"/>
                                      <w:marTop w:val="0"/>
                                      <w:marBottom w:val="0"/>
                                      <w:divBdr>
                                        <w:top w:val="none" w:sz="0" w:space="0" w:color="auto"/>
                                        <w:left w:val="none" w:sz="0" w:space="0" w:color="auto"/>
                                        <w:bottom w:val="none" w:sz="0" w:space="0" w:color="auto"/>
                                        <w:right w:val="none" w:sz="0" w:space="0" w:color="auto"/>
                                      </w:divBdr>
                                    </w:div>
                                  </w:divsChild>
                                </w:div>
                                <w:div w:id="897975728">
                                  <w:marLeft w:val="0"/>
                                  <w:marRight w:val="0"/>
                                  <w:marTop w:val="0"/>
                                  <w:marBottom w:val="0"/>
                                  <w:divBdr>
                                    <w:top w:val="none" w:sz="0" w:space="0" w:color="auto"/>
                                    <w:left w:val="none" w:sz="0" w:space="0" w:color="auto"/>
                                    <w:bottom w:val="none" w:sz="0" w:space="0" w:color="auto"/>
                                    <w:right w:val="none" w:sz="0" w:space="0" w:color="auto"/>
                                  </w:divBdr>
                                  <w:divsChild>
                                    <w:div w:id="15652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020">
                              <w:marLeft w:val="0"/>
                              <w:marRight w:val="0"/>
                              <w:marTop w:val="0"/>
                              <w:marBottom w:val="0"/>
                              <w:divBdr>
                                <w:top w:val="none" w:sz="0" w:space="0" w:color="auto"/>
                                <w:left w:val="none" w:sz="0" w:space="0" w:color="auto"/>
                                <w:bottom w:val="none" w:sz="0" w:space="0" w:color="auto"/>
                                <w:right w:val="none" w:sz="0" w:space="0" w:color="auto"/>
                              </w:divBdr>
                              <w:divsChild>
                                <w:div w:id="343213957">
                                  <w:marLeft w:val="0"/>
                                  <w:marRight w:val="0"/>
                                  <w:marTop w:val="0"/>
                                  <w:marBottom w:val="0"/>
                                  <w:divBdr>
                                    <w:top w:val="none" w:sz="0" w:space="0" w:color="auto"/>
                                    <w:left w:val="none" w:sz="0" w:space="0" w:color="auto"/>
                                    <w:bottom w:val="none" w:sz="0" w:space="0" w:color="auto"/>
                                    <w:right w:val="none" w:sz="0" w:space="0" w:color="auto"/>
                                  </w:divBdr>
                                  <w:divsChild>
                                    <w:div w:id="1348171428">
                                      <w:marLeft w:val="0"/>
                                      <w:marRight w:val="0"/>
                                      <w:marTop w:val="0"/>
                                      <w:marBottom w:val="0"/>
                                      <w:divBdr>
                                        <w:top w:val="none" w:sz="0" w:space="0" w:color="auto"/>
                                        <w:left w:val="none" w:sz="0" w:space="0" w:color="auto"/>
                                        <w:bottom w:val="none" w:sz="0" w:space="0" w:color="auto"/>
                                        <w:right w:val="none" w:sz="0" w:space="0" w:color="auto"/>
                                      </w:divBdr>
                                    </w:div>
                                  </w:divsChild>
                                </w:div>
                                <w:div w:id="750389399">
                                  <w:marLeft w:val="0"/>
                                  <w:marRight w:val="0"/>
                                  <w:marTop w:val="0"/>
                                  <w:marBottom w:val="0"/>
                                  <w:divBdr>
                                    <w:top w:val="none" w:sz="0" w:space="0" w:color="auto"/>
                                    <w:left w:val="none" w:sz="0" w:space="0" w:color="auto"/>
                                    <w:bottom w:val="none" w:sz="0" w:space="0" w:color="auto"/>
                                    <w:right w:val="none" w:sz="0" w:space="0" w:color="auto"/>
                                  </w:divBdr>
                                  <w:divsChild>
                                    <w:div w:id="2106337267">
                                      <w:marLeft w:val="0"/>
                                      <w:marRight w:val="0"/>
                                      <w:marTop w:val="0"/>
                                      <w:marBottom w:val="0"/>
                                      <w:divBdr>
                                        <w:top w:val="none" w:sz="0" w:space="0" w:color="auto"/>
                                        <w:left w:val="none" w:sz="0" w:space="0" w:color="auto"/>
                                        <w:bottom w:val="none" w:sz="0" w:space="0" w:color="auto"/>
                                        <w:right w:val="none" w:sz="0" w:space="0" w:color="auto"/>
                                      </w:divBdr>
                                    </w:div>
                                  </w:divsChild>
                                </w:div>
                                <w:div w:id="86270109">
                                  <w:marLeft w:val="0"/>
                                  <w:marRight w:val="0"/>
                                  <w:marTop w:val="0"/>
                                  <w:marBottom w:val="0"/>
                                  <w:divBdr>
                                    <w:top w:val="none" w:sz="0" w:space="0" w:color="auto"/>
                                    <w:left w:val="none" w:sz="0" w:space="0" w:color="auto"/>
                                    <w:bottom w:val="none" w:sz="0" w:space="0" w:color="auto"/>
                                    <w:right w:val="none" w:sz="0" w:space="0" w:color="auto"/>
                                  </w:divBdr>
                                  <w:divsChild>
                                    <w:div w:id="391391332">
                                      <w:marLeft w:val="0"/>
                                      <w:marRight w:val="0"/>
                                      <w:marTop w:val="0"/>
                                      <w:marBottom w:val="0"/>
                                      <w:divBdr>
                                        <w:top w:val="none" w:sz="0" w:space="0" w:color="auto"/>
                                        <w:left w:val="none" w:sz="0" w:space="0" w:color="auto"/>
                                        <w:bottom w:val="none" w:sz="0" w:space="0" w:color="auto"/>
                                        <w:right w:val="none" w:sz="0" w:space="0" w:color="auto"/>
                                      </w:divBdr>
                                    </w:div>
                                  </w:divsChild>
                                </w:div>
                                <w:div w:id="1778525899">
                                  <w:marLeft w:val="0"/>
                                  <w:marRight w:val="0"/>
                                  <w:marTop w:val="0"/>
                                  <w:marBottom w:val="0"/>
                                  <w:divBdr>
                                    <w:top w:val="none" w:sz="0" w:space="0" w:color="auto"/>
                                    <w:left w:val="none" w:sz="0" w:space="0" w:color="auto"/>
                                    <w:bottom w:val="none" w:sz="0" w:space="0" w:color="auto"/>
                                    <w:right w:val="none" w:sz="0" w:space="0" w:color="auto"/>
                                  </w:divBdr>
                                  <w:divsChild>
                                    <w:div w:id="309600348">
                                      <w:marLeft w:val="0"/>
                                      <w:marRight w:val="0"/>
                                      <w:marTop w:val="0"/>
                                      <w:marBottom w:val="0"/>
                                      <w:divBdr>
                                        <w:top w:val="none" w:sz="0" w:space="0" w:color="auto"/>
                                        <w:left w:val="none" w:sz="0" w:space="0" w:color="auto"/>
                                        <w:bottom w:val="none" w:sz="0" w:space="0" w:color="auto"/>
                                        <w:right w:val="none" w:sz="0" w:space="0" w:color="auto"/>
                                      </w:divBdr>
                                    </w:div>
                                  </w:divsChild>
                                </w:div>
                                <w:div w:id="1774669758">
                                  <w:marLeft w:val="0"/>
                                  <w:marRight w:val="0"/>
                                  <w:marTop w:val="0"/>
                                  <w:marBottom w:val="0"/>
                                  <w:divBdr>
                                    <w:top w:val="none" w:sz="0" w:space="0" w:color="auto"/>
                                    <w:left w:val="none" w:sz="0" w:space="0" w:color="auto"/>
                                    <w:bottom w:val="none" w:sz="0" w:space="0" w:color="auto"/>
                                    <w:right w:val="none" w:sz="0" w:space="0" w:color="auto"/>
                                  </w:divBdr>
                                </w:div>
                                <w:div w:id="1019896431">
                                  <w:marLeft w:val="0"/>
                                  <w:marRight w:val="0"/>
                                  <w:marTop w:val="0"/>
                                  <w:marBottom w:val="0"/>
                                  <w:divBdr>
                                    <w:top w:val="none" w:sz="0" w:space="0" w:color="auto"/>
                                    <w:left w:val="none" w:sz="0" w:space="0" w:color="auto"/>
                                    <w:bottom w:val="none" w:sz="0" w:space="0" w:color="auto"/>
                                    <w:right w:val="none" w:sz="0" w:space="0" w:color="auto"/>
                                  </w:divBdr>
                                  <w:divsChild>
                                    <w:div w:id="1562247604">
                                      <w:marLeft w:val="0"/>
                                      <w:marRight w:val="0"/>
                                      <w:marTop w:val="0"/>
                                      <w:marBottom w:val="0"/>
                                      <w:divBdr>
                                        <w:top w:val="none" w:sz="0" w:space="0" w:color="auto"/>
                                        <w:left w:val="none" w:sz="0" w:space="0" w:color="auto"/>
                                        <w:bottom w:val="none" w:sz="0" w:space="0" w:color="auto"/>
                                        <w:right w:val="none" w:sz="0" w:space="0" w:color="auto"/>
                                      </w:divBdr>
                                    </w:div>
                                    <w:div w:id="1863083010">
                                      <w:marLeft w:val="0"/>
                                      <w:marRight w:val="0"/>
                                      <w:marTop w:val="0"/>
                                      <w:marBottom w:val="0"/>
                                      <w:divBdr>
                                        <w:top w:val="none" w:sz="0" w:space="0" w:color="auto"/>
                                        <w:left w:val="none" w:sz="0" w:space="0" w:color="auto"/>
                                        <w:bottom w:val="none" w:sz="0" w:space="0" w:color="auto"/>
                                        <w:right w:val="none" w:sz="0" w:space="0" w:color="auto"/>
                                      </w:divBdr>
                                    </w:div>
                                  </w:divsChild>
                                </w:div>
                                <w:div w:id="1401902687">
                                  <w:marLeft w:val="0"/>
                                  <w:marRight w:val="0"/>
                                  <w:marTop w:val="0"/>
                                  <w:marBottom w:val="0"/>
                                  <w:divBdr>
                                    <w:top w:val="none" w:sz="0" w:space="0" w:color="auto"/>
                                    <w:left w:val="none" w:sz="0" w:space="0" w:color="auto"/>
                                    <w:bottom w:val="none" w:sz="0" w:space="0" w:color="auto"/>
                                    <w:right w:val="none" w:sz="0" w:space="0" w:color="auto"/>
                                  </w:divBdr>
                                </w:div>
                                <w:div w:id="158353569">
                                  <w:marLeft w:val="0"/>
                                  <w:marRight w:val="0"/>
                                  <w:marTop w:val="0"/>
                                  <w:marBottom w:val="0"/>
                                  <w:divBdr>
                                    <w:top w:val="none" w:sz="0" w:space="0" w:color="auto"/>
                                    <w:left w:val="none" w:sz="0" w:space="0" w:color="auto"/>
                                    <w:bottom w:val="none" w:sz="0" w:space="0" w:color="auto"/>
                                    <w:right w:val="none" w:sz="0" w:space="0" w:color="auto"/>
                                  </w:divBdr>
                                </w:div>
                                <w:div w:id="1715156287">
                                  <w:marLeft w:val="0"/>
                                  <w:marRight w:val="0"/>
                                  <w:marTop w:val="0"/>
                                  <w:marBottom w:val="0"/>
                                  <w:divBdr>
                                    <w:top w:val="none" w:sz="0" w:space="0" w:color="auto"/>
                                    <w:left w:val="none" w:sz="0" w:space="0" w:color="auto"/>
                                    <w:bottom w:val="none" w:sz="0" w:space="0" w:color="auto"/>
                                    <w:right w:val="none" w:sz="0" w:space="0" w:color="auto"/>
                                  </w:divBdr>
                                  <w:divsChild>
                                    <w:div w:id="1616868636">
                                      <w:marLeft w:val="0"/>
                                      <w:marRight w:val="0"/>
                                      <w:marTop w:val="0"/>
                                      <w:marBottom w:val="0"/>
                                      <w:divBdr>
                                        <w:top w:val="none" w:sz="0" w:space="0" w:color="auto"/>
                                        <w:left w:val="none" w:sz="0" w:space="0" w:color="auto"/>
                                        <w:bottom w:val="none" w:sz="0" w:space="0" w:color="auto"/>
                                        <w:right w:val="none" w:sz="0" w:space="0" w:color="auto"/>
                                      </w:divBdr>
                                    </w:div>
                                  </w:divsChild>
                                </w:div>
                                <w:div w:id="1288664163">
                                  <w:marLeft w:val="0"/>
                                  <w:marRight w:val="0"/>
                                  <w:marTop w:val="0"/>
                                  <w:marBottom w:val="0"/>
                                  <w:divBdr>
                                    <w:top w:val="none" w:sz="0" w:space="0" w:color="auto"/>
                                    <w:left w:val="none" w:sz="0" w:space="0" w:color="auto"/>
                                    <w:bottom w:val="none" w:sz="0" w:space="0" w:color="auto"/>
                                    <w:right w:val="none" w:sz="0" w:space="0" w:color="auto"/>
                                  </w:divBdr>
                                  <w:divsChild>
                                    <w:div w:id="1305039356">
                                      <w:marLeft w:val="0"/>
                                      <w:marRight w:val="0"/>
                                      <w:marTop w:val="0"/>
                                      <w:marBottom w:val="0"/>
                                      <w:divBdr>
                                        <w:top w:val="none" w:sz="0" w:space="0" w:color="auto"/>
                                        <w:left w:val="none" w:sz="0" w:space="0" w:color="auto"/>
                                        <w:bottom w:val="none" w:sz="0" w:space="0" w:color="auto"/>
                                        <w:right w:val="none" w:sz="0" w:space="0" w:color="auto"/>
                                      </w:divBdr>
                                    </w:div>
                                    <w:div w:id="474495215">
                                      <w:marLeft w:val="0"/>
                                      <w:marRight w:val="0"/>
                                      <w:marTop w:val="0"/>
                                      <w:marBottom w:val="0"/>
                                      <w:divBdr>
                                        <w:top w:val="none" w:sz="0" w:space="0" w:color="auto"/>
                                        <w:left w:val="none" w:sz="0" w:space="0" w:color="auto"/>
                                        <w:bottom w:val="none" w:sz="0" w:space="0" w:color="auto"/>
                                        <w:right w:val="none" w:sz="0" w:space="0" w:color="auto"/>
                                      </w:divBdr>
                                    </w:div>
                                  </w:divsChild>
                                </w:div>
                                <w:div w:id="194777024">
                                  <w:marLeft w:val="0"/>
                                  <w:marRight w:val="0"/>
                                  <w:marTop w:val="0"/>
                                  <w:marBottom w:val="0"/>
                                  <w:divBdr>
                                    <w:top w:val="none" w:sz="0" w:space="0" w:color="auto"/>
                                    <w:left w:val="none" w:sz="0" w:space="0" w:color="auto"/>
                                    <w:bottom w:val="none" w:sz="0" w:space="0" w:color="auto"/>
                                    <w:right w:val="none" w:sz="0" w:space="0" w:color="auto"/>
                                  </w:divBdr>
                                  <w:divsChild>
                                    <w:div w:id="665284126">
                                      <w:marLeft w:val="0"/>
                                      <w:marRight w:val="0"/>
                                      <w:marTop w:val="0"/>
                                      <w:marBottom w:val="0"/>
                                      <w:divBdr>
                                        <w:top w:val="none" w:sz="0" w:space="0" w:color="auto"/>
                                        <w:left w:val="none" w:sz="0" w:space="0" w:color="auto"/>
                                        <w:bottom w:val="none" w:sz="0" w:space="0" w:color="auto"/>
                                        <w:right w:val="none" w:sz="0" w:space="0" w:color="auto"/>
                                      </w:divBdr>
                                    </w:div>
                                  </w:divsChild>
                                </w:div>
                                <w:div w:id="1478915684">
                                  <w:marLeft w:val="0"/>
                                  <w:marRight w:val="0"/>
                                  <w:marTop w:val="0"/>
                                  <w:marBottom w:val="0"/>
                                  <w:divBdr>
                                    <w:top w:val="none" w:sz="0" w:space="0" w:color="auto"/>
                                    <w:left w:val="none" w:sz="0" w:space="0" w:color="auto"/>
                                    <w:bottom w:val="none" w:sz="0" w:space="0" w:color="auto"/>
                                    <w:right w:val="none" w:sz="0" w:space="0" w:color="auto"/>
                                  </w:divBdr>
                                  <w:divsChild>
                                    <w:div w:id="1323898664">
                                      <w:marLeft w:val="0"/>
                                      <w:marRight w:val="0"/>
                                      <w:marTop w:val="0"/>
                                      <w:marBottom w:val="0"/>
                                      <w:divBdr>
                                        <w:top w:val="none" w:sz="0" w:space="0" w:color="auto"/>
                                        <w:left w:val="none" w:sz="0" w:space="0" w:color="auto"/>
                                        <w:bottom w:val="none" w:sz="0" w:space="0" w:color="auto"/>
                                        <w:right w:val="none" w:sz="0" w:space="0" w:color="auto"/>
                                      </w:divBdr>
                                    </w:div>
                                  </w:divsChild>
                                </w:div>
                                <w:div w:id="526719918">
                                  <w:marLeft w:val="0"/>
                                  <w:marRight w:val="0"/>
                                  <w:marTop w:val="0"/>
                                  <w:marBottom w:val="0"/>
                                  <w:divBdr>
                                    <w:top w:val="none" w:sz="0" w:space="0" w:color="auto"/>
                                    <w:left w:val="none" w:sz="0" w:space="0" w:color="auto"/>
                                    <w:bottom w:val="none" w:sz="0" w:space="0" w:color="auto"/>
                                    <w:right w:val="none" w:sz="0" w:space="0" w:color="auto"/>
                                  </w:divBdr>
                                </w:div>
                                <w:div w:id="1725718149">
                                  <w:marLeft w:val="0"/>
                                  <w:marRight w:val="0"/>
                                  <w:marTop w:val="0"/>
                                  <w:marBottom w:val="0"/>
                                  <w:divBdr>
                                    <w:top w:val="none" w:sz="0" w:space="0" w:color="auto"/>
                                    <w:left w:val="none" w:sz="0" w:space="0" w:color="auto"/>
                                    <w:bottom w:val="none" w:sz="0" w:space="0" w:color="auto"/>
                                    <w:right w:val="none" w:sz="0" w:space="0" w:color="auto"/>
                                  </w:divBdr>
                                  <w:divsChild>
                                    <w:div w:id="1956713913">
                                      <w:marLeft w:val="0"/>
                                      <w:marRight w:val="0"/>
                                      <w:marTop w:val="0"/>
                                      <w:marBottom w:val="0"/>
                                      <w:divBdr>
                                        <w:top w:val="none" w:sz="0" w:space="0" w:color="auto"/>
                                        <w:left w:val="none" w:sz="0" w:space="0" w:color="auto"/>
                                        <w:bottom w:val="none" w:sz="0" w:space="0" w:color="auto"/>
                                        <w:right w:val="none" w:sz="0" w:space="0" w:color="auto"/>
                                      </w:divBdr>
                                    </w:div>
                                  </w:divsChild>
                                </w:div>
                                <w:div w:id="1293680777">
                                  <w:marLeft w:val="0"/>
                                  <w:marRight w:val="0"/>
                                  <w:marTop w:val="0"/>
                                  <w:marBottom w:val="0"/>
                                  <w:divBdr>
                                    <w:top w:val="none" w:sz="0" w:space="0" w:color="auto"/>
                                    <w:left w:val="none" w:sz="0" w:space="0" w:color="auto"/>
                                    <w:bottom w:val="none" w:sz="0" w:space="0" w:color="auto"/>
                                    <w:right w:val="none" w:sz="0" w:space="0" w:color="auto"/>
                                  </w:divBdr>
                                  <w:divsChild>
                                    <w:div w:id="1188834569">
                                      <w:marLeft w:val="0"/>
                                      <w:marRight w:val="0"/>
                                      <w:marTop w:val="0"/>
                                      <w:marBottom w:val="0"/>
                                      <w:divBdr>
                                        <w:top w:val="none" w:sz="0" w:space="0" w:color="auto"/>
                                        <w:left w:val="none" w:sz="0" w:space="0" w:color="auto"/>
                                        <w:bottom w:val="none" w:sz="0" w:space="0" w:color="auto"/>
                                        <w:right w:val="none" w:sz="0" w:space="0" w:color="auto"/>
                                      </w:divBdr>
                                    </w:div>
                                  </w:divsChild>
                                </w:div>
                                <w:div w:id="861628979">
                                  <w:marLeft w:val="0"/>
                                  <w:marRight w:val="0"/>
                                  <w:marTop w:val="0"/>
                                  <w:marBottom w:val="0"/>
                                  <w:divBdr>
                                    <w:top w:val="none" w:sz="0" w:space="0" w:color="auto"/>
                                    <w:left w:val="none" w:sz="0" w:space="0" w:color="auto"/>
                                    <w:bottom w:val="none" w:sz="0" w:space="0" w:color="auto"/>
                                    <w:right w:val="none" w:sz="0" w:space="0" w:color="auto"/>
                                  </w:divBdr>
                                  <w:divsChild>
                                    <w:div w:id="225802980">
                                      <w:marLeft w:val="0"/>
                                      <w:marRight w:val="0"/>
                                      <w:marTop w:val="0"/>
                                      <w:marBottom w:val="0"/>
                                      <w:divBdr>
                                        <w:top w:val="none" w:sz="0" w:space="0" w:color="auto"/>
                                        <w:left w:val="none" w:sz="0" w:space="0" w:color="auto"/>
                                        <w:bottom w:val="none" w:sz="0" w:space="0" w:color="auto"/>
                                        <w:right w:val="none" w:sz="0" w:space="0" w:color="auto"/>
                                      </w:divBdr>
                                    </w:div>
                                  </w:divsChild>
                                </w:div>
                                <w:div w:id="1717779058">
                                  <w:marLeft w:val="0"/>
                                  <w:marRight w:val="0"/>
                                  <w:marTop w:val="0"/>
                                  <w:marBottom w:val="0"/>
                                  <w:divBdr>
                                    <w:top w:val="none" w:sz="0" w:space="0" w:color="auto"/>
                                    <w:left w:val="none" w:sz="0" w:space="0" w:color="auto"/>
                                    <w:bottom w:val="none" w:sz="0" w:space="0" w:color="auto"/>
                                    <w:right w:val="none" w:sz="0" w:space="0" w:color="auto"/>
                                  </w:divBdr>
                                </w:div>
                                <w:div w:id="494957481">
                                  <w:marLeft w:val="0"/>
                                  <w:marRight w:val="0"/>
                                  <w:marTop w:val="0"/>
                                  <w:marBottom w:val="0"/>
                                  <w:divBdr>
                                    <w:top w:val="none" w:sz="0" w:space="0" w:color="auto"/>
                                    <w:left w:val="none" w:sz="0" w:space="0" w:color="auto"/>
                                    <w:bottom w:val="none" w:sz="0" w:space="0" w:color="auto"/>
                                    <w:right w:val="none" w:sz="0" w:space="0" w:color="auto"/>
                                  </w:divBdr>
                                  <w:divsChild>
                                    <w:div w:id="901794001">
                                      <w:marLeft w:val="0"/>
                                      <w:marRight w:val="0"/>
                                      <w:marTop w:val="0"/>
                                      <w:marBottom w:val="0"/>
                                      <w:divBdr>
                                        <w:top w:val="none" w:sz="0" w:space="0" w:color="auto"/>
                                        <w:left w:val="none" w:sz="0" w:space="0" w:color="auto"/>
                                        <w:bottom w:val="none" w:sz="0" w:space="0" w:color="auto"/>
                                        <w:right w:val="none" w:sz="0" w:space="0" w:color="auto"/>
                                      </w:divBdr>
                                    </w:div>
                                  </w:divsChild>
                                </w:div>
                                <w:div w:id="569078431">
                                  <w:marLeft w:val="0"/>
                                  <w:marRight w:val="0"/>
                                  <w:marTop w:val="0"/>
                                  <w:marBottom w:val="0"/>
                                  <w:divBdr>
                                    <w:top w:val="none" w:sz="0" w:space="0" w:color="auto"/>
                                    <w:left w:val="none" w:sz="0" w:space="0" w:color="auto"/>
                                    <w:bottom w:val="none" w:sz="0" w:space="0" w:color="auto"/>
                                    <w:right w:val="none" w:sz="0" w:space="0" w:color="auto"/>
                                  </w:divBdr>
                                  <w:divsChild>
                                    <w:div w:id="897590622">
                                      <w:marLeft w:val="0"/>
                                      <w:marRight w:val="0"/>
                                      <w:marTop w:val="0"/>
                                      <w:marBottom w:val="0"/>
                                      <w:divBdr>
                                        <w:top w:val="none" w:sz="0" w:space="0" w:color="auto"/>
                                        <w:left w:val="none" w:sz="0" w:space="0" w:color="auto"/>
                                        <w:bottom w:val="none" w:sz="0" w:space="0" w:color="auto"/>
                                        <w:right w:val="none" w:sz="0" w:space="0" w:color="auto"/>
                                      </w:divBdr>
                                    </w:div>
                                  </w:divsChild>
                                </w:div>
                                <w:div w:id="1812866151">
                                  <w:marLeft w:val="0"/>
                                  <w:marRight w:val="0"/>
                                  <w:marTop w:val="0"/>
                                  <w:marBottom w:val="0"/>
                                  <w:divBdr>
                                    <w:top w:val="none" w:sz="0" w:space="0" w:color="auto"/>
                                    <w:left w:val="none" w:sz="0" w:space="0" w:color="auto"/>
                                    <w:bottom w:val="none" w:sz="0" w:space="0" w:color="auto"/>
                                    <w:right w:val="none" w:sz="0" w:space="0" w:color="auto"/>
                                  </w:divBdr>
                                  <w:divsChild>
                                    <w:div w:id="1603148294">
                                      <w:marLeft w:val="0"/>
                                      <w:marRight w:val="0"/>
                                      <w:marTop w:val="0"/>
                                      <w:marBottom w:val="0"/>
                                      <w:divBdr>
                                        <w:top w:val="none" w:sz="0" w:space="0" w:color="auto"/>
                                        <w:left w:val="none" w:sz="0" w:space="0" w:color="auto"/>
                                        <w:bottom w:val="none" w:sz="0" w:space="0" w:color="auto"/>
                                        <w:right w:val="none" w:sz="0" w:space="0" w:color="auto"/>
                                      </w:divBdr>
                                    </w:div>
                                  </w:divsChild>
                                </w:div>
                                <w:div w:id="1933663532">
                                  <w:marLeft w:val="0"/>
                                  <w:marRight w:val="0"/>
                                  <w:marTop w:val="0"/>
                                  <w:marBottom w:val="0"/>
                                  <w:divBdr>
                                    <w:top w:val="none" w:sz="0" w:space="0" w:color="auto"/>
                                    <w:left w:val="none" w:sz="0" w:space="0" w:color="auto"/>
                                    <w:bottom w:val="none" w:sz="0" w:space="0" w:color="auto"/>
                                    <w:right w:val="none" w:sz="0" w:space="0" w:color="auto"/>
                                  </w:divBdr>
                                  <w:divsChild>
                                    <w:div w:id="1966616576">
                                      <w:marLeft w:val="0"/>
                                      <w:marRight w:val="0"/>
                                      <w:marTop w:val="0"/>
                                      <w:marBottom w:val="0"/>
                                      <w:divBdr>
                                        <w:top w:val="none" w:sz="0" w:space="0" w:color="auto"/>
                                        <w:left w:val="none" w:sz="0" w:space="0" w:color="auto"/>
                                        <w:bottom w:val="none" w:sz="0" w:space="0" w:color="auto"/>
                                        <w:right w:val="none" w:sz="0" w:space="0" w:color="auto"/>
                                      </w:divBdr>
                                    </w:div>
                                  </w:divsChild>
                                </w:div>
                                <w:div w:id="999431146">
                                  <w:marLeft w:val="0"/>
                                  <w:marRight w:val="0"/>
                                  <w:marTop w:val="0"/>
                                  <w:marBottom w:val="0"/>
                                  <w:divBdr>
                                    <w:top w:val="none" w:sz="0" w:space="0" w:color="auto"/>
                                    <w:left w:val="none" w:sz="0" w:space="0" w:color="auto"/>
                                    <w:bottom w:val="none" w:sz="0" w:space="0" w:color="auto"/>
                                    <w:right w:val="none" w:sz="0" w:space="0" w:color="auto"/>
                                  </w:divBdr>
                                  <w:divsChild>
                                    <w:div w:id="164519767">
                                      <w:marLeft w:val="0"/>
                                      <w:marRight w:val="0"/>
                                      <w:marTop w:val="0"/>
                                      <w:marBottom w:val="0"/>
                                      <w:divBdr>
                                        <w:top w:val="none" w:sz="0" w:space="0" w:color="auto"/>
                                        <w:left w:val="none" w:sz="0" w:space="0" w:color="auto"/>
                                        <w:bottom w:val="none" w:sz="0" w:space="0" w:color="auto"/>
                                        <w:right w:val="none" w:sz="0" w:space="0" w:color="auto"/>
                                      </w:divBdr>
                                    </w:div>
                                  </w:divsChild>
                                </w:div>
                                <w:div w:id="509025124">
                                  <w:marLeft w:val="0"/>
                                  <w:marRight w:val="0"/>
                                  <w:marTop w:val="0"/>
                                  <w:marBottom w:val="0"/>
                                  <w:divBdr>
                                    <w:top w:val="none" w:sz="0" w:space="0" w:color="auto"/>
                                    <w:left w:val="none" w:sz="0" w:space="0" w:color="auto"/>
                                    <w:bottom w:val="none" w:sz="0" w:space="0" w:color="auto"/>
                                    <w:right w:val="none" w:sz="0" w:space="0" w:color="auto"/>
                                  </w:divBdr>
                                  <w:divsChild>
                                    <w:div w:id="231277909">
                                      <w:marLeft w:val="0"/>
                                      <w:marRight w:val="0"/>
                                      <w:marTop w:val="0"/>
                                      <w:marBottom w:val="0"/>
                                      <w:divBdr>
                                        <w:top w:val="none" w:sz="0" w:space="0" w:color="auto"/>
                                        <w:left w:val="none" w:sz="0" w:space="0" w:color="auto"/>
                                        <w:bottom w:val="none" w:sz="0" w:space="0" w:color="auto"/>
                                        <w:right w:val="none" w:sz="0" w:space="0" w:color="auto"/>
                                      </w:divBdr>
                                    </w:div>
                                  </w:divsChild>
                                </w:div>
                                <w:div w:id="181938790">
                                  <w:marLeft w:val="0"/>
                                  <w:marRight w:val="0"/>
                                  <w:marTop w:val="0"/>
                                  <w:marBottom w:val="0"/>
                                  <w:divBdr>
                                    <w:top w:val="none" w:sz="0" w:space="0" w:color="auto"/>
                                    <w:left w:val="none" w:sz="0" w:space="0" w:color="auto"/>
                                    <w:bottom w:val="none" w:sz="0" w:space="0" w:color="auto"/>
                                    <w:right w:val="none" w:sz="0" w:space="0" w:color="auto"/>
                                  </w:divBdr>
                                  <w:divsChild>
                                    <w:div w:id="1417246188">
                                      <w:marLeft w:val="0"/>
                                      <w:marRight w:val="0"/>
                                      <w:marTop w:val="0"/>
                                      <w:marBottom w:val="0"/>
                                      <w:divBdr>
                                        <w:top w:val="none" w:sz="0" w:space="0" w:color="auto"/>
                                        <w:left w:val="none" w:sz="0" w:space="0" w:color="auto"/>
                                        <w:bottom w:val="none" w:sz="0" w:space="0" w:color="auto"/>
                                        <w:right w:val="none" w:sz="0" w:space="0" w:color="auto"/>
                                      </w:divBdr>
                                    </w:div>
                                  </w:divsChild>
                                </w:div>
                                <w:div w:id="381946774">
                                  <w:marLeft w:val="0"/>
                                  <w:marRight w:val="0"/>
                                  <w:marTop w:val="0"/>
                                  <w:marBottom w:val="0"/>
                                  <w:divBdr>
                                    <w:top w:val="none" w:sz="0" w:space="0" w:color="auto"/>
                                    <w:left w:val="none" w:sz="0" w:space="0" w:color="auto"/>
                                    <w:bottom w:val="none" w:sz="0" w:space="0" w:color="auto"/>
                                    <w:right w:val="none" w:sz="0" w:space="0" w:color="auto"/>
                                  </w:divBdr>
                                  <w:divsChild>
                                    <w:div w:id="331836461">
                                      <w:marLeft w:val="0"/>
                                      <w:marRight w:val="0"/>
                                      <w:marTop w:val="0"/>
                                      <w:marBottom w:val="0"/>
                                      <w:divBdr>
                                        <w:top w:val="none" w:sz="0" w:space="0" w:color="auto"/>
                                        <w:left w:val="none" w:sz="0" w:space="0" w:color="auto"/>
                                        <w:bottom w:val="none" w:sz="0" w:space="0" w:color="auto"/>
                                        <w:right w:val="none" w:sz="0" w:space="0" w:color="auto"/>
                                      </w:divBdr>
                                    </w:div>
                                  </w:divsChild>
                                </w:div>
                                <w:div w:id="1077284689">
                                  <w:marLeft w:val="0"/>
                                  <w:marRight w:val="0"/>
                                  <w:marTop w:val="0"/>
                                  <w:marBottom w:val="0"/>
                                  <w:divBdr>
                                    <w:top w:val="none" w:sz="0" w:space="0" w:color="auto"/>
                                    <w:left w:val="none" w:sz="0" w:space="0" w:color="auto"/>
                                    <w:bottom w:val="none" w:sz="0" w:space="0" w:color="auto"/>
                                    <w:right w:val="none" w:sz="0" w:space="0" w:color="auto"/>
                                  </w:divBdr>
                                  <w:divsChild>
                                    <w:div w:id="355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597">
                              <w:marLeft w:val="0"/>
                              <w:marRight w:val="0"/>
                              <w:marTop w:val="0"/>
                              <w:marBottom w:val="0"/>
                              <w:divBdr>
                                <w:top w:val="none" w:sz="0" w:space="0" w:color="auto"/>
                                <w:left w:val="none" w:sz="0" w:space="0" w:color="auto"/>
                                <w:bottom w:val="none" w:sz="0" w:space="0" w:color="auto"/>
                                <w:right w:val="none" w:sz="0" w:space="0" w:color="auto"/>
                              </w:divBdr>
                              <w:divsChild>
                                <w:div w:id="1985041790">
                                  <w:marLeft w:val="0"/>
                                  <w:marRight w:val="0"/>
                                  <w:marTop w:val="0"/>
                                  <w:marBottom w:val="0"/>
                                  <w:divBdr>
                                    <w:top w:val="none" w:sz="0" w:space="0" w:color="auto"/>
                                    <w:left w:val="none" w:sz="0" w:space="0" w:color="auto"/>
                                    <w:bottom w:val="none" w:sz="0" w:space="0" w:color="auto"/>
                                    <w:right w:val="none" w:sz="0" w:space="0" w:color="auto"/>
                                  </w:divBdr>
                                </w:div>
                                <w:div w:id="17283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432">
                          <w:marLeft w:val="0"/>
                          <w:marRight w:val="0"/>
                          <w:marTop w:val="0"/>
                          <w:marBottom w:val="0"/>
                          <w:divBdr>
                            <w:top w:val="none" w:sz="0" w:space="0" w:color="auto"/>
                            <w:left w:val="none" w:sz="0" w:space="0" w:color="auto"/>
                            <w:bottom w:val="none" w:sz="0" w:space="0" w:color="auto"/>
                            <w:right w:val="none" w:sz="0" w:space="0" w:color="auto"/>
                          </w:divBdr>
                          <w:divsChild>
                            <w:div w:id="2020965955">
                              <w:marLeft w:val="0"/>
                              <w:marRight w:val="0"/>
                              <w:marTop w:val="0"/>
                              <w:marBottom w:val="0"/>
                              <w:divBdr>
                                <w:top w:val="none" w:sz="0" w:space="0" w:color="auto"/>
                                <w:left w:val="none" w:sz="0" w:space="0" w:color="auto"/>
                                <w:bottom w:val="none" w:sz="0" w:space="0" w:color="auto"/>
                                <w:right w:val="none" w:sz="0" w:space="0" w:color="auto"/>
                              </w:divBdr>
                            </w:div>
                            <w:div w:id="1577519400">
                              <w:marLeft w:val="0"/>
                              <w:marRight w:val="0"/>
                              <w:marTop w:val="0"/>
                              <w:marBottom w:val="0"/>
                              <w:divBdr>
                                <w:top w:val="none" w:sz="0" w:space="0" w:color="auto"/>
                                <w:left w:val="none" w:sz="0" w:space="0" w:color="auto"/>
                                <w:bottom w:val="none" w:sz="0" w:space="0" w:color="auto"/>
                                <w:right w:val="none" w:sz="0" w:space="0" w:color="auto"/>
                              </w:divBdr>
                              <w:divsChild>
                                <w:div w:id="1735928637">
                                  <w:marLeft w:val="0"/>
                                  <w:marRight w:val="0"/>
                                  <w:marTop w:val="0"/>
                                  <w:marBottom w:val="0"/>
                                  <w:divBdr>
                                    <w:top w:val="none" w:sz="0" w:space="0" w:color="auto"/>
                                    <w:left w:val="none" w:sz="0" w:space="0" w:color="auto"/>
                                    <w:bottom w:val="none" w:sz="0" w:space="0" w:color="auto"/>
                                    <w:right w:val="none" w:sz="0" w:space="0" w:color="auto"/>
                                  </w:divBdr>
                                  <w:divsChild>
                                    <w:div w:id="49348677">
                                      <w:marLeft w:val="0"/>
                                      <w:marRight w:val="0"/>
                                      <w:marTop w:val="0"/>
                                      <w:marBottom w:val="0"/>
                                      <w:divBdr>
                                        <w:top w:val="none" w:sz="0" w:space="0" w:color="auto"/>
                                        <w:left w:val="none" w:sz="0" w:space="0" w:color="auto"/>
                                        <w:bottom w:val="none" w:sz="0" w:space="0" w:color="auto"/>
                                        <w:right w:val="none" w:sz="0" w:space="0" w:color="auto"/>
                                      </w:divBdr>
                                    </w:div>
                                  </w:divsChild>
                                </w:div>
                                <w:div w:id="1556818007">
                                  <w:marLeft w:val="0"/>
                                  <w:marRight w:val="0"/>
                                  <w:marTop w:val="0"/>
                                  <w:marBottom w:val="0"/>
                                  <w:divBdr>
                                    <w:top w:val="none" w:sz="0" w:space="0" w:color="auto"/>
                                    <w:left w:val="none" w:sz="0" w:space="0" w:color="auto"/>
                                    <w:bottom w:val="none" w:sz="0" w:space="0" w:color="auto"/>
                                    <w:right w:val="none" w:sz="0" w:space="0" w:color="auto"/>
                                  </w:divBdr>
                                  <w:divsChild>
                                    <w:div w:id="1432313815">
                                      <w:marLeft w:val="0"/>
                                      <w:marRight w:val="0"/>
                                      <w:marTop w:val="0"/>
                                      <w:marBottom w:val="0"/>
                                      <w:divBdr>
                                        <w:top w:val="none" w:sz="0" w:space="0" w:color="auto"/>
                                        <w:left w:val="none" w:sz="0" w:space="0" w:color="auto"/>
                                        <w:bottom w:val="none" w:sz="0" w:space="0" w:color="auto"/>
                                        <w:right w:val="none" w:sz="0" w:space="0" w:color="auto"/>
                                      </w:divBdr>
                                    </w:div>
                                    <w:div w:id="79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9867">
                              <w:marLeft w:val="0"/>
                              <w:marRight w:val="0"/>
                              <w:marTop w:val="0"/>
                              <w:marBottom w:val="0"/>
                              <w:divBdr>
                                <w:top w:val="none" w:sz="0" w:space="0" w:color="auto"/>
                                <w:left w:val="none" w:sz="0" w:space="0" w:color="auto"/>
                                <w:bottom w:val="none" w:sz="0" w:space="0" w:color="auto"/>
                                <w:right w:val="none" w:sz="0" w:space="0" w:color="auto"/>
                              </w:divBdr>
                              <w:divsChild>
                                <w:div w:id="1319574564">
                                  <w:marLeft w:val="0"/>
                                  <w:marRight w:val="0"/>
                                  <w:marTop w:val="0"/>
                                  <w:marBottom w:val="0"/>
                                  <w:divBdr>
                                    <w:top w:val="none" w:sz="0" w:space="0" w:color="auto"/>
                                    <w:left w:val="none" w:sz="0" w:space="0" w:color="auto"/>
                                    <w:bottom w:val="none" w:sz="0" w:space="0" w:color="auto"/>
                                    <w:right w:val="none" w:sz="0" w:space="0" w:color="auto"/>
                                  </w:divBdr>
                                  <w:divsChild>
                                    <w:div w:id="1124421296">
                                      <w:marLeft w:val="0"/>
                                      <w:marRight w:val="0"/>
                                      <w:marTop w:val="0"/>
                                      <w:marBottom w:val="0"/>
                                      <w:divBdr>
                                        <w:top w:val="none" w:sz="0" w:space="0" w:color="auto"/>
                                        <w:left w:val="none" w:sz="0" w:space="0" w:color="auto"/>
                                        <w:bottom w:val="none" w:sz="0" w:space="0" w:color="auto"/>
                                        <w:right w:val="none" w:sz="0" w:space="0" w:color="auto"/>
                                      </w:divBdr>
                                    </w:div>
                                  </w:divsChild>
                                </w:div>
                                <w:div w:id="1444350325">
                                  <w:marLeft w:val="0"/>
                                  <w:marRight w:val="0"/>
                                  <w:marTop w:val="0"/>
                                  <w:marBottom w:val="0"/>
                                  <w:divBdr>
                                    <w:top w:val="none" w:sz="0" w:space="0" w:color="auto"/>
                                    <w:left w:val="none" w:sz="0" w:space="0" w:color="auto"/>
                                    <w:bottom w:val="none" w:sz="0" w:space="0" w:color="auto"/>
                                    <w:right w:val="none" w:sz="0" w:space="0" w:color="auto"/>
                                  </w:divBdr>
                                  <w:divsChild>
                                    <w:div w:id="656305298">
                                      <w:marLeft w:val="0"/>
                                      <w:marRight w:val="0"/>
                                      <w:marTop w:val="0"/>
                                      <w:marBottom w:val="0"/>
                                      <w:divBdr>
                                        <w:top w:val="none" w:sz="0" w:space="0" w:color="auto"/>
                                        <w:left w:val="none" w:sz="0" w:space="0" w:color="auto"/>
                                        <w:bottom w:val="none" w:sz="0" w:space="0" w:color="auto"/>
                                        <w:right w:val="none" w:sz="0" w:space="0" w:color="auto"/>
                                      </w:divBdr>
                                    </w:div>
                                  </w:divsChild>
                                </w:div>
                                <w:div w:id="1508904031">
                                  <w:marLeft w:val="0"/>
                                  <w:marRight w:val="0"/>
                                  <w:marTop w:val="0"/>
                                  <w:marBottom w:val="0"/>
                                  <w:divBdr>
                                    <w:top w:val="none" w:sz="0" w:space="0" w:color="auto"/>
                                    <w:left w:val="none" w:sz="0" w:space="0" w:color="auto"/>
                                    <w:bottom w:val="none" w:sz="0" w:space="0" w:color="auto"/>
                                    <w:right w:val="none" w:sz="0" w:space="0" w:color="auto"/>
                                  </w:divBdr>
                                  <w:divsChild>
                                    <w:div w:id="13856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1250">
                              <w:marLeft w:val="0"/>
                              <w:marRight w:val="0"/>
                              <w:marTop w:val="0"/>
                              <w:marBottom w:val="0"/>
                              <w:divBdr>
                                <w:top w:val="none" w:sz="0" w:space="0" w:color="auto"/>
                                <w:left w:val="none" w:sz="0" w:space="0" w:color="auto"/>
                                <w:bottom w:val="none" w:sz="0" w:space="0" w:color="auto"/>
                                <w:right w:val="none" w:sz="0" w:space="0" w:color="auto"/>
                              </w:divBdr>
                              <w:divsChild>
                                <w:div w:id="15173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69">
                      <w:marLeft w:val="0"/>
                      <w:marRight w:val="0"/>
                      <w:marTop w:val="0"/>
                      <w:marBottom w:val="0"/>
                      <w:divBdr>
                        <w:top w:val="none" w:sz="0" w:space="0" w:color="auto"/>
                        <w:left w:val="none" w:sz="0" w:space="0" w:color="auto"/>
                        <w:bottom w:val="none" w:sz="0" w:space="0" w:color="auto"/>
                        <w:right w:val="none" w:sz="0" w:space="0" w:color="auto"/>
                      </w:divBdr>
                      <w:divsChild>
                        <w:div w:id="880241919">
                          <w:marLeft w:val="0"/>
                          <w:marRight w:val="0"/>
                          <w:marTop w:val="0"/>
                          <w:marBottom w:val="0"/>
                          <w:divBdr>
                            <w:top w:val="none" w:sz="0" w:space="0" w:color="auto"/>
                            <w:left w:val="none" w:sz="0" w:space="0" w:color="auto"/>
                            <w:bottom w:val="none" w:sz="0" w:space="0" w:color="auto"/>
                            <w:right w:val="none" w:sz="0" w:space="0" w:color="auto"/>
                          </w:divBdr>
                        </w:div>
                        <w:div w:id="583101540">
                          <w:marLeft w:val="0"/>
                          <w:marRight w:val="0"/>
                          <w:marTop w:val="0"/>
                          <w:marBottom w:val="0"/>
                          <w:divBdr>
                            <w:top w:val="none" w:sz="0" w:space="0" w:color="auto"/>
                            <w:left w:val="none" w:sz="0" w:space="0" w:color="auto"/>
                            <w:bottom w:val="none" w:sz="0" w:space="0" w:color="auto"/>
                            <w:right w:val="none" w:sz="0" w:space="0" w:color="auto"/>
                          </w:divBdr>
                        </w:div>
                        <w:div w:id="233123824">
                          <w:marLeft w:val="0"/>
                          <w:marRight w:val="0"/>
                          <w:marTop w:val="0"/>
                          <w:marBottom w:val="0"/>
                          <w:divBdr>
                            <w:top w:val="none" w:sz="0" w:space="0" w:color="auto"/>
                            <w:left w:val="none" w:sz="0" w:space="0" w:color="auto"/>
                            <w:bottom w:val="none" w:sz="0" w:space="0" w:color="auto"/>
                            <w:right w:val="none" w:sz="0" w:space="0" w:color="auto"/>
                          </w:divBdr>
                        </w:div>
                        <w:div w:id="733042009">
                          <w:marLeft w:val="0"/>
                          <w:marRight w:val="0"/>
                          <w:marTop w:val="0"/>
                          <w:marBottom w:val="0"/>
                          <w:divBdr>
                            <w:top w:val="none" w:sz="0" w:space="0" w:color="auto"/>
                            <w:left w:val="none" w:sz="0" w:space="0" w:color="auto"/>
                            <w:bottom w:val="none" w:sz="0" w:space="0" w:color="auto"/>
                            <w:right w:val="none" w:sz="0" w:space="0" w:color="auto"/>
                          </w:divBdr>
                        </w:div>
                        <w:div w:id="1567036741">
                          <w:marLeft w:val="0"/>
                          <w:marRight w:val="0"/>
                          <w:marTop w:val="0"/>
                          <w:marBottom w:val="0"/>
                          <w:divBdr>
                            <w:top w:val="none" w:sz="0" w:space="0" w:color="auto"/>
                            <w:left w:val="none" w:sz="0" w:space="0" w:color="auto"/>
                            <w:bottom w:val="none" w:sz="0" w:space="0" w:color="auto"/>
                            <w:right w:val="none" w:sz="0" w:space="0" w:color="auto"/>
                          </w:divBdr>
                        </w:div>
                      </w:divsChild>
                    </w:div>
                    <w:div w:id="1862740627">
                      <w:marLeft w:val="0"/>
                      <w:marRight w:val="0"/>
                      <w:marTop w:val="0"/>
                      <w:marBottom w:val="0"/>
                      <w:divBdr>
                        <w:top w:val="none" w:sz="0" w:space="0" w:color="auto"/>
                        <w:left w:val="none" w:sz="0" w:space="0" w:color="auto"/>
                        <w:bottom w:val="none" w:sz="0" w:space="0" w:color="auto"/>
                        <w:right w:val="none" w:sz="0" w:space="0" w:color="auto"/>
                      </w:divBdr>
                      <w:divsChild>
                        <w:div w:id="1897814358">
                          <w:marLeft w:val="0"/>
                          <w:marRight w:val="0"/>
                          <w:marTop w:val="0"/>
                          <w:marBottom w:val="0"/>
                          <w:divBdr>
                            <w:top w:val="none" w:sz="0" w:space="0" w:color="auto"/>
                            <w:left w:val="none" w:sz="0" w:space="0" w:color="auto"/>
                            <w:bottom w:val="none" w:sz="0" w:space="0" w:color="auto"/>
                            <w:right w:val="none" w:sz="0" w:space="0" w:color="auto"/>
                          </w:divBdr>
                          <w:divsChild>
                            <w:div w:id="73816703">
                              <w:marLeft w:val="0"/>
                              <w:marRight w:val="0"/>
                              <w:marTop w:val="0"/>
                              <w:marBottom w:val="0"/>
                              <w:divBdr>
                                <w:top w:val="none" w:sz="0" w:space="0" w:color="auto"/>
                                <w:left w:val="none" w:sz="0" w:space="0" w:color="auto"/>
                                <w:bottom w:val="none" w:sz="0" w:space="0" w:color="auto"/>
                                <w:right w:val="none" w:sz="0" w:space="0" w:color="auto"/>
                              </w:divBdr>
                            </w:div>
                          </w:divsChild>
                        </w:div>
                        <w:div w:id="1355691142">
                          <w:marLeft w:val="0"/>
                          <w:marRight w:val="0"/>
                          <w:marTop w:val="0"/>
                          <w:marBottom w:val="0"/>
                          <w:divBdr>
                            <w:top w:val="none" w:sz="0" w:space="0" w:color="auto"/>
                            <w:left w:val="none" w:sz="0" w:space="0" w:color="auto"/>
                            <w:bottom w:val="none" w:sz="0" w:space="0" w:color="auto"/>
                            <w:right w:val="none" w:sz="0" w:space="0" w:color="auto"/>
                          </w:divBdr>
                        </w:div>
                        <w:div w:id="904730219">
                          <w:marLeft w:val="0"/>
                          <w:marRight w:val="0"/>
                          <w:marTop w:val="0"/>
                          <w:marBottom w:val="0"/>
                          <w:divBdr>
                            <w:top w:val="none" w:sz="0" w:space="0" w:color="auto"/>
                            <w:left w:val="none" w:sz="0" w:space="0" w:color="auto"/>
                            <w:bottom w:val="none" w:sz="0" w:space="0" w:color="auto"/>
                            <w:right w:val="none" w:sz="0" w:space="0" w:color="auto"/>
                          </w:divBdr>
                        </w:div>
                        <w:div w:id="559755003">
                          <w:marLeft w:val="0"/>
                          <w:marRight w:val="0"/>
                          <w:marTop w:val="0"/>
                          <w:marBottom w:val="0"/>
                          <w:divBdr>
                            <w:top w:val="none" w:sz="0" w:space="0" w:color="auto"/>
                            <w:left w:val="none" w:sz="0" w:space="0" w:color="auto"/>
                            <w:bottom w:val="none" w:sz="0" w:space="0" w:color="auto"/>
                            <w:right w:val="none" w:sz="0" w:space="0" w:color="auto"/>
                          </w:divBdr>
                          <w:divsChild>
                            <w:div w:id="708726056">
                              <w:marLeft w:val="0"/>
                              <w:marRight w:val="0"/>
                              <w:marTop w:val="0"/>
                              <w:marBottom w:val="0"/>
                              <w:divBdr>
                                <w:top w:val="none" w:sz="0" w:space="0" w:color="auto"/>
                                <w:left w:val="none" w:sz="0" w:space="0" w:color="auto"/>
                                <w:bottom w:val="none" w:sz="0" w:space="0" w:color="auto"/>
                                <w:right w:val="none" w:sz="0" w:space="0" w:color="auto"/>
                              </w:divBdr>
                              <w:divsChild>
                                <w:div w:id="234516866">
                                  <w:marLeft w:val="0"/>
                                  <w:marRight w:val="0"/>
                                  <w:marTop w:val="0"/>
                                  <w:marBottom w:val="0"/>
                                  <w:divBdr>
                                    <w:top w:val="none" w:sz="0" w:space="0" w:color="auto"/>
                                    <w:left w:val="none" w:sz="0" w:space="0" w:color="auto"/>
                                    <w:bottom w:val="none" w:sz="0" w:space="0" w:color="auto"/>
                                    <w:right w:val="none" w:sz="0" w:space="0" w:color="auto"/>
                                  </w:divBdr>
                                </w:div>
                              </w:divsChild>
                            </w:div>
                            <w:div w:id="1915774886">
                              <w:marLeft w:val="0"/>
                              <w:marRight w:val="0"/>
                              <w:marTop w:val="0"/>
                              <w:marBottom w:val="0"/>
                              <w:divBdr>
                                <w:top w:val="none" w:sz="0" w:space="0" w:color="auto"/>
                                <w:left w:val="none" w:sz="0" w:space="0" w:color="auto"/>
                                <w:bottom w:val="none" w:sz="0" w:space="0" w:color="auto"/>
                                <w:right w:val="none" w:sz="0" w:space="0" w:color="auto"/>
                              </w:divBdr>
                              <w:divsChild>
                                <w:div w:id="696125793">
                                  <w:marLeft w:val="0"/>
                                  <w:marRight w:val="0"/>
                                  <w:marTop w:val="0"/>
                                  <w:marBottom w:val="0"/>
                                  <w:divBdr>
                                    <w:top w:val="none" w:sz="0" w:space="0" w:color="auto"/>
                                    <w:left w:val="none" w:sz="0" w:space="0" w:color="auto"/>
                                    <w:bottom w:val="none" w:sz="0" w:space="0" w:color="auto"/>
                                    <w:right w:val="none" w:sz="0" w:space="0" w:color="auto"/>
                                  </w:divBdr>
                                </w:div>
                                <w:div w:id="2083940028">
                                  <w:marLeft w:val="0"/>
                                  <w:marRight w:val="0"/>
                                  <w:marTop w:val="0"/>
                                  <w:marBottom w:val="0"/>
                                  <w:divBdr>
                                    <w:top w:val="none" w:sz="0" w:space="0" w:color="auto"/>
                                    <w:left w:val="none" w:sz="0" w:space="0" w:color="auto"/>
                                    <w:bottom w:val="none" w:sz="0" w:space="0" w:color="auto"/>
                                    <w:right w:val="none" w:sz="0" w:space="0" w:color="auto"/>
                                  </w:divBdr>
                                  <w:divsChild>
                                    <w:div w:id="16027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268">
                              <w:marLeft w:val="0"/>
                              <w:marRight w:val="0"/>
                              <w:marTop w:val="0"/>
                              <w:marBottom w:val="0"/>
                              <w:divBdr>
                                <w:top w:val="none" w:sz="0" w:space="0" w:color="auto"/>
                                <w:left w:val="none" w:sz="0" w:space="0" w:color="auto"/>
                                <w:bottom w:val="none" w:sz="0" w:space="0" w:color="auto"/>
                                <w:right w:val="none" w:sz="0" w:space="0" w:color="auto"/>
                              </w:divBdr>
                              <w:divsChild>
                                <w:div w:id="1834105557">
                                  <w:marLeft w:val="0"/>
                                  <w:marRight w:val="0"/>
                                  <w:marTop w:val="0"/>
                                  <w:marBottom w:val="0"/>
                                  <w:divBdr>
                                    <w:top w:val="none" w:sz="0" w:space="0" w:color="auto"/>
                                    <w:left w:val="none" w:sz="0" w:space="0" w:color="auto"/>
                                    <w:bottom w:val="none" w:sz="0" w:space="0" w:color="auto"/>
                                    <w:right w:val="none" w:sz="0" w:space="0" w:color="auto"/>
                                  </w:divBdr>
                                </w:div>
                              </w:divsChild>
                            </w:div>
                            <w:div w:id="1903952585">
                              <w:marLeft w:val="0"/>
                              <w:marRight w:val="0"/>
                              <w:marTop w:val="0"/>
                              <w:marBottom w:val="0"/>
                              <w:divBdr>
                                <w:top w:val="none" w:sz="0" w:space="0" w:color="auto"/>
                                <w:left w:val="none" w:sz="0" w:space="0" w:color="auto"/>
                                <w:bottom w:val="none" w:sz="0" w:space="0" w:color="auto"/>
                                <w:right w:val="none" w:sz="0" w:space="0" w:color="auto"/>
                              </w:divBdr>
                              <w:divsChild>
                                <w:div w:id="39939446">
                                  <w:marLeft w:val="0"/>
                                  <w:marRight w:val="0"/>
                                  <w:marTop w:val="0"/>
                                  <w:marBottom w:val="0"/>
                                  <w:divBdr>
                                    <w:top w:val="none" w:sz="0" w:space="0" w:color="auto"/>
                                    <w:left w:val="none" w:sz="0" w:space="0" w:color="auto"/>
                                    <w:bottom w:val="none" w:sz="0" w:space="0" w:color="auto"/>
                                    <w:right w:val="none" w:sz="0" w:space="0" w:color="auto"/>
                                  </w:divBdr>
                                </w:div>
                              </w:divsChild>
                            </w:div>
                            <w:div w:id="1122773240">
                              <w:marLeft w:val="0"/>
                              <w:marRight w:val="0"/>
                              <w:marTop w:val="0"/>
                              <w:marBottom w:val="0"/>
                              <w:divBdr>
                                <w:top w:val="none" w:sz="0" w:space="0" w:color="auto"/>
                                <w:left w:val="none" w:sz="0" w:space="0" w:color="auto"/>
                                <w:bottom w:val="none" w:sz="0" w:space="0" w:color="auto"/>
                                <w:right w:val="none" w:sz="0" w:space="0" w:color="auto"/>
                              </w:divBdr>
                              <w:divsChild>
                                <w:div w:id="1355812343">
                                  <w:marLeft w:val="0"/>
                                  <w:marRight w:val="0"/>
                                  <w:marTop w:val="0"/>
                                  <w:marBottom w:val="0"/>
                                  <w:divBdr>
                                    <w:top w:val="none" w:sz="0" w:space="0" w:color="auto"/>
                                    <w:left w:val="none" w:sz="0" w:space="0" w:color="auto"/>
                                    <w:bottom w:val="none" w:sz="0" w:space="0" w:color="auto"/>
                                    <w:right w:val="none" w:sz="0" w:space="0" w:color="auto"/>
                                  </w:divBdr>
                                </w:div>
                              </w:divsChild>
                            </w:div>
                            <w:div w:id="1926528586">
                              <w:marLeft w:val="0"/>
                              <w:marRight w:val="0"/>
                              <w:marTop w:val="0"/>
                              <w:marBottom w:val="0"/>
                              <w:divBdr>
                                <w:top w:val="none" w:sz="0" w:space="0" w:color="auto"/>
                                <w:left w:val="none" w:sz="0" w:space="0" w:color="auto"/>
                                <w:bottom w:val="none" w:sz="0" w:space="0" w:color="auto"/>
                                <w:right w:val="none" w:sz="0" w:space="0" w:color="auto"/>
                              </w:divBdr>
                              <w:divsChild>
                                <w:div w:id="1207444942">
                                  <w:marLeft w:val="0"/>
                                  <w:marRight w:val="0"/>
                                  <w:marTop w:val="0"/>
                                  <w:marBottom w:val="0"/>
                                  <w:divBdr>
                                    <w:top w:val="none" w:sz="0" w:space="0" w:color="auto"/>
                                    <w:left w:val="none" w:sz="0" w:space="0" w:color="auto"/>
                                    <w:bottom w:val="none" w:sz="0" w:space="0" w:color="auto"/>
                                    <w:right w:val="none" w:sz="0" w:space="0" w:color="auto"/>
                                  </w:divBdr>
                                </w:div>
                              </w:divsChild>
                            </w:div>
                            <w:div w:id="793015231">
                              <w:marLeft w:val="0"/>
                              <w:marRight w:val="0"/>
                              <w:marTop w:val="0"/>
                              <w:marBottom w:val="0"/>
                              <w:divBdr>
                                <w:top w:val="none" w:sz="0" w:space="0" w:color="auto"/>
                                <w:left w:val="none" w:sz="0" w:space="0" w:color="auto"/>
                                <w:bottom w:val="none" w:sz="0" w:space="0" w:color="auto"/>
                                <w:right w:val="none" w:sz="0" w:space="0" w:color="auto"/>
                              </w:divBdr>
                              <w:divsChild>
                                <w:div w:id="308562750">
                                  <w:marLeft w:val="0"/>
                                  <w:marRight w:val="0"/>
                                  <w:marTop w:val="0"/>
                                  <w:marBottom w:val="0"/>
                                  <w:divBdr>
                                    <w:top w:val="none" w:sz="0" w:space="0" w:color="auto"/>
                                    <w:left w:val="none" w:sz="0" w:space="0" w:color="auto"/>
                                    <w:bottom w:val="none" w:sz="0" w:space="0" w:color="auto"/>
                                    <w:right w:val="none" w:sz="0" w:space="0" w:color="auto"/>
                                  </w:divBdr>
                                </w:div>
                                <w:div w:id="1260941868">
                                  <w:marLeft w:val="0"/>
                                  <w:marRight w:val="0"/>
                                  <w:marTop w:val="0"/>
                                  <w:marBottom w:val="0"/>
                                  <w:divBdr>
                                    <w:top w:val="none" w:sz="0" w:space="0" w:color="auto"/>
                                    <w:left w:val="none" w:sz="0" w:space="0" w:color="auto"/>
                                    <w:bottom w:val="none" w:sz="0" w:space="0" w:color="auto"/>
                                    <w:right w:val="none" w:sz="0" w:space="0" w:color="auto"/>
                                  </w:divBdr>
                                </w:div>
                              </w:divsChild>
                            </w:div>
                            <w:div w:id="1006519755">
                              <w:marLeft w:val="0"/>
                              <w:marRight w:val="0"/>
                              <w:marTop w:val="0"/>
                              <w:marBottom w:val="0"/>
                              <w:divBdr>
                                <w:top w:val="none" w:sz="0" w:space="0" w:color="auto"/>
                                <w:left w:val="none" w:sz="0" w:space="0" w:color="auto"/>
                                <w:bottom w:val="none" w:sz="0" w:space="0" w:color="auto"/>
                                <w:right w:val="none" w:sz="0" w:space="0" w:color="auto"/>
                              </w:divBdr>
                              <w:divsChild>
                                <w:div w:id="553859308">
                                  <w:marLeft w:val="0"/>
                                  <w:marRight w:val="0"/>
                                  <w:marTop w:val="0"/>
                                  <w:marBottom w:val="0"/>
                                  <w:divBdr>
                                    <w:top w:val="none" w:sz="0" w:space="0" w:color="auto"/>
                                    <w:left w:val="none" w:sz="0" w:space="0" w:color="auto"/>
                                    <w:bottom w:val="none" w:sz="0" w:space="0" w:color="auto"/>
                                    <w:right w:val="none" w:sz="0" w:space="0" w:color="auto"/>
                                  </w:divBdr>
                                </w:div>
                              </w:divsChild>
                            </w:div>
                            <w:div w:id="1214391418">
                              <w:marLeft w:val="0"/>
                              <w:marRight w:val="0"/>
                              <w:marTop w:val="0"/>
                              <w:marBottom w:val="0"/>
                              <w:divBdr>
                                <w:top w:val="none" w:sz="0" w:space="0" w:color="auto"/>
                                <w:left w:val="none" w:sz="0" w:space="0" w:color="auto"/>
                                <w:bottom w:val="none" w:sz="0" w:space="0" w:color="auto"/>
                                <w:right w:val="none" w:sz="0" w:space="0" w:color="auto"/>
                              </w:divBdr>
                              <w:divsChild>
                                <w:div w:id="402606237">
                                  <w:marLeft w:val="0"/>
                                  <w:marRight w:val="0"/>
                                  <w:marTop w:val="0"/>
                                  <w:marBottom w:val="0"/>
                                  <w:divBdr>
                                    <w:top w:val="none" w:sz="0" w:space="0" w:color="auto"/>
                                    <w:left w:val="none" w:sz="0" w:space="0" w:color="auto"/>
                                    <w:bottom w:val="none" w:sz="0" w:space="0" w:color="auto"/>
                                    <w:right w:val="none" w:sz="0" w:space="0" w:color="auto"/>
                                  </w:divBdr>
                                </w:div>
                              </w:divsChild>
                            </w:div>
                            <w:div w:id="1466970364">
                              <w:marLeft w:val="0"/>
                              <w:marRight w:val="0"/>
                              <w:marTop w:val="0"/>
                              <w:marBottom w:val="0"/>
                              <w:divBdr>
                                <w:top w:val="none" w:sz="0" w:space="0" w:color="auto"/>
                                <w:left w:val="none" w:sz="0" w:space="0" w:color="auto"/>
                                <w:bottom w:val="none" w:sz="0" w:space="0" w:color="auto"/>
                                <w:right w:val="none" w:sz="0" w:space="0" w:color="auto"/>
                              </w:divBdr>
                            </w:div>
                            <w:div w:id="1469008298">
                              <w:marLeft w:val="0"/>
                              <w:marRight w:val="0"/>
                              <w:marTop w:val="0"/>
                              <w:marBottom w:val="0"/>
                              <w:divBdr>
                                <w:top w:val="none" w:sz="0" w:space="0" w:color="auto"/>
                                <w:left w:val="none" w:sz="0" w:space="0" w:color="auto"/>
                                <w:bottom w:val="none" w:sz="0" w:space="0" w:color="auto"/>
                                <w:right w:val="none" w:sz="0" w:space="0" w:color="auto"/>
                              </w:divBdr>
                            </w:div>
                            <w:div w:id="664672177">
                              <w:marLeft w:val="0"/>
                              <w:marRight w:val="0"/>
                              <w:marTop w:val="0"/>
                              <w:marBottom w:val="0"/>
                              <w:divBdr>
                                <w:top w:val="none" w:sz="0" w:space="0" w:color="auto"/>
                                <w:left w:val="none" w:sz="0" w:space="0" w:color="auto"/>
                                <w:bottom w:val="none" w:sz="0" w:space="0" w:color="auto"/>
                                <w:right w:val="none" w:sz="0" w:space="0" w:color="auto"/>
                              </w:divBdr>
                            </w:div>
                            <w:div w:id="2019303925">
                              <w:marLeft w:val="0"/>
                              <w:marRight w:val="0"/>
                              <w:marTop w:val="0"/>
                              <w:marBottom w:val="0"/>
                              <w:divBdr>
                                <w:top w:val="none" w:sz="0" w:space="0" w:color="auto"/>
                                <w:left w:val="none" w:sz="0" w:space="0" w:color="auto"/>
                                <w:bottom w:val="none" w:sz="0" w:space="0" w:color="auto"/>
                                <w:right w:val="none" w:sz="0" w:space="0" w:color="auto"/>
                              </w:divBdr>
                              <w:divsChild>
                                <w:div w:id="1580360469">
                                  <w:marLeft w:val="0"/>
                                  <w:marRight w:val="0"/>
                                  <w:marTop w:val="0"/>
                                  <w:marBottom w:val="0"/>
                                  <w:divBdr>
                                    <w:top w:val="none" w:sz="0" w:space="0" w:color="auto"/>
                                    <w:left w:val="none" w:sz="0" w:space="0" w:color="auto"/>
                                    <w:bottom w:val="none" w:sz="0" w:space="0" w:color="auto"/>
                                    <w:right w:val="none" w:sz="0" w:space="0" w:color="auto"/>
                                  </w:divBdr>
                                </w:div>
                                <w:div w:id="1607736902">
                                  <w:marLeft w:val="0"/>
                                  <w:marRight w:val="0"/>
                                  <w:marTop w:val="0"/>
                                  <w:marBottom w:val="0"/>
                                  <w:divBdr>
                                    <w:top w:val="none" w:sz="0" w:space="0" w:color="auto"/>
                                    <w:left w:val="none" w:sz="0" w:space="0" w:color="auto"/>
                                    <w:bottom w:val="none" w:sz="0" w:space="0" w:color="auto"/>
                                    <w:right w:val="none" w:sz="0" w:space="0" w:color="auto"/>
                                  </w:divBdr>
                                  <w:divsChild>
                                    <w:div w:id="9714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650">
                              <w:marLeft w:val="0"/>
                              <w:marRight w:val="0"/>
                              <w:marTop w:val="0"/>
                              <w:marBottom w:val="0"/>
                              <w:divBdr>
                                <w:top w:val="none" w:sz="0" w:space="0" w:color="auto"/>
                                <w:left w:val="none" w:sz="0" w:space="0" w:color="auto"/>
                                <w:bottom w:val="none" w:sz="0" w:space="0" w:color="auto"/>
                                <w:right w:val="none" w:sz="0" w:space="0" w:color="auto"/>
                              </w:divBdr>
                            </w:div>
                          </w:divsChild>
                        </w:div>
                        <w:div w:id="580719276">
                          <w:marLeft w:val="0"/>
                          <w:marRight w:val="0"/>
                          <w:marTop w:val="0"/>
                          <w:marBottom w:val="0"/>
                          <w:divBdr>
                            <w:top w:val="none" w:sz="0" w:space="0" w:color="auto"/>
                            <w:left w:val="none" w:sz="0" w:space="0" w:color="auto"/>
                            <w:bottom w:val="none" w:sz="0" w:space="0" w:color="auto"/>
                            <w:right w:val="none" w:sz="0" w:space="0" w:color="auto"/>
                          </w:divBdr>
                          <w:divsChild>
                            <w:div w:id="233977339">
                              <w:marLeft w:val="0"/>
                              <w:marRight w:val="0"/>
                              <w:marTop w:val="0"/>
                              <w:marBottom w:val="0"/>
                              <w:divBdr>
                                <w:top w:val="none" w:sz="0" w:space="0" w:color="auto"/>
                                <w:left w:val="none" w:sz="0" w:space="0" w:color="auto"/>
                                <w:bottom w:val="none" w:sz="0" w:space="0" w:color="auto"/>
                                <w:right w:val="none" w:sz="0" w:space="0" w:color="auto"/>
                              </w:divBdr>
                              <w:divsChild>
                                <w:div w:id="1791627322">
                                  <w:marLeft w:val="0"/>
                                  <w:marRight w:val="0"/>
                                  <w:marTop w:val="0"/>
                                  <w:marBottom w:val="0"/>
                                  <w:divBdr>
                                    <w:top w:val="none" w:sz="0" w:space="0" w:color="auto"/>
                                    <w:left w:val="none" w:sz="0" w:space="0" w:color="auto"/>
                                    <w:bottom w:val="none" w:sz="0" w:space="0" w:color="auto"/>
                                    <w:right w:val="none" w:sz="0" w:space="0" w:color="auto"/>
                                  </w:divBdr>
                                </w:div>
                              </w:divsChild>
                            </w:div>
                            <w:div w:id="1595169844">
                              <w:marLeft w:val="0"/>
                              <w:marRight w:val="0"/>
                              <w:marTop w:val="0"/>
                              <w:marBottom w:val="0"/>
                              <w:divBdr>
                                <w:top w:val="none" w:sz="0" w:space="0" w:color="auto"/>
                                <w:left w:val="none" w:sz="0" w:space="0" w:color="auto"/>
                                <w:bottom w:val="none" w:sz="0" w:space="0" w:color="auto"/>
                                <w:right w:val="none" w:sz="0" w:space="0" w:color="auto"/>
                              </w:divBdr>
                              <w:divsChild>
                                <w:div w:id="143547862">
                                  <w:marLeft w:val="0"/>
                                  <w:marRight w:val="0"/>
                                  <w:marTop w:val="0"/>
                                  <w:marBottom w:val="0"/>
                                  <w:divBdr>
                                    <w:top w:val="none" w:sz="0" w:space="0" w:color="auto"/>
                                    <w:left w:val="none" w:sz="0" w:space="0" w:color="auto"/>
                                    <w:bottom w:val="none" w:sz="0" w:space="0" w:color="auto"/>
                                    <w:right w:val="none" w:sz="0" w:space="0" w:color="auto"/>
                                  </w:divBdr>
                                </w:div>
                                <w:div w:id="1693916374">
                                  <w:marLeft w:val="0"/>
                                  <w:marRight w:val="0"/>
                                  <w:marTop w:val="0"/>
                                  <w:marBottom w:val="0"/>
                                  <w:divBdr>
                                    <w:top w:val="none" w:sz="0" w:space="0" w:color="auto"/>
                                    <w:left w:val="none" w:sz="0" w:space="0" w:color="auto"/>
                                    <w:bottom w:val="none" w:sz="0" w:space="0" w:color="auto"/>
                                    <w:right w:val="none" w:sz="0" w:space="0" w:color="auto"/>
                                  </w:divBdr>
                                  <w:divsChild>
                                    <w:div w:id="2440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297">
                              <w:marLeft w:val="0"/>
                              <w:marRight w:val="0"/>
                              <w:marTop w:val="0"/>
                              <w:marBottom w:val="0"/>
                              <w:divBdr>
                                <w:top w:val="none" w:sz="0" w:space="0" w:color="auto"/>
                                <w:left w:val="none" w:sz="0" w:space="0" w:color="auto"/>
                                <w:bottom w:val="none" w:sz="0" w:space="0" w:color="auto"/>
                                <w:right w:val="none" w:sz="0" w:space="0" w:color="auto"/>
                              </w:divBdr>
                              <w:divsChild>
                                <w:div w:id="757990317">
                                  <w:marLeft w:val="0"/>
                                  <w:marRight w:val="0"/>
                                  <w:marTop w:val="0"/>
                                  <w:marBottom w:val="0"/>
                                  <w:divBdr>
                                    <w:top w:val="none" w:sz="0" w:space="0" w:color="auto"/>
                                    <w:left w:val="none" w:sz="0" w:space="0" w:color="auto"/>
                                    <w:bottom w:val="none" w:sz="0" w:space="0" w:color="auto"/>
                                    <w:right w:val="none" w:sz="0" w:space="0" w:color="auto"/>
                                  </w:divBdr>
                                </w:div>
                              </w:divsChild>
                            </w:div>
                            <w:div w:id="1947150652">
                              <w:marLeft w:val="0"/>
                              <w:marRight w:val="0"/>
                              <w:marTop w:val="0"/>
                              <w:marBottom w:val="0"/>
                              <w:divBdr>
                                <w:top w:val="none" w:sz="0" w:space="0" w:color="auto"/>
                                <w:left w:val="none" w:sz="0" w:space="0" w:color="auto"/>
                                <w:bottom w:val="none" w:sz="0" w:space="0" w:color="auto"/>
                                <w:right w:val="none" w:sz="0" w:space="0" w:color="auto"/>
                              </w:divBdr>
                              <w:divsChild>
                                <w:div w:id="1931280834">
                                  <w:marLeft w:val="0"/>
                                  <w:marRight w:val="0"/>
                                  <w:marTop w:val="0"/>
                                  <w:marBottom w:val="0"/>
                                  <w:divBdr>
                                    <w:top w:val="none" w:sz="0" w:space="0" w:color="auto"/>
                                    <w:left w:val="none" w:sz="0" w:space="0" w:color="auto"/>
                                    <w:bottom w:val="none" w:sz="0" w:space="0" w:color="auto"/>
                                    <w:right w:val="none" w:sz="0" w:space="0" w:color="auto"/>
                                  </w:divBdr>
                                </w:div>
                              </w:divsChild>
                            </w:div>
                            <w:div w:id="1725057446">
                              <w:marLeft w:val="0"/>
                              <w:marRight w:val="0"/>
                              <w:marTop w:val="0"/>
                              <w:marBottom w:val="0"/>
                              <w:divBdr>
                                <w:top w:val="none" w:sz="0" w:space="0" w:color="auto"/>
                                <w:left w:val="none" w:sz="0" w:space="0" w:color="auto"/>
                                <w:bottom w:val="none" w:sz="0" w:space="0" w:color="auto"/>
                                <w:right w:val="none" w:sz="0" w:space="0" w:color="auto"/>
                              </w:divBdr>
                              <w:divsChild>
                                <w:div w:id="2024625771">
                                  <w:marLeft w:val="0"/>
                                  <w:marRight w:val="0"/>
                                  <w:marTop w:val="0"/>
                                  <w:marBottom w:val="0"/>
                                  <w:divBdr>
                                    <w:top w:val="none" w:sz="0" w:space="0" w:color="auto"/>
                                    <w:left w:val="none" w:sz="0" w:space="0" w:color="auto"/>
                                    <w:bottom w:val="none" w:sz="0" w:space="0" w:color="auto"/>
                                    <w:right w:val="none" w:sz="0" w:space="0" w:color="auto"/>
                                  </w:divBdr>
                                </w:div>
                              </w:divsChild>
                            </w:div>
                            <w:div w:id="1822309274">
                              <w:marLeft w:val="0"/>
                              <w:marRight w:val="0"/>
                              <w:marTop w:val="0"/>
                              <w:marBottom w:val="0"/>
                              <w:divBdr>
                                <w:top w:val="none" w:sz="0" w:space="0" w:color="auto"/>
                                <w:left w:val="none" w:sz="0" w:space="0" w:color="auto"/>
                                <w:bottom w:val="none" w:sz="0" w:space="0" w:color="auto"/>
                                <w:right w:val="none" w:sz="0" w:space="0" w:color="auto"/>
                              </w:divBdr>
                              <w:divsChild>
                                <w:div w:id="2089840547">
                                  <w:marLeft w:val="0"/>
                                  <w:marRight w:val="0"/>
                                  <w:marTop w:val="0"/>
                                  <w:marBottom w:val="0"/>
                                  <w:divBdr>
                                    <w:top w:val="none" w:sz="0" w:space="0" w:color="auto"/>
                                    <w:left w:val="none" w:sz="0" w:space="0" w:color="auto"/>
                                    <w:bottom w:val="none" w:sz="0" w:space="0" w:color="auto"/>
                                    <w:right w:val="none" w:sz="0" w:space="0" w:color="auto"/>
                                  </w:divBdr>
                                </w:div>
                              </w:divsChild>
                            </w:div>
                            <w:div w:id="1641763911">
                              <w:marLeft w:val="0"/>
                              <w:marRight w:val="0"/>
                              <w:marTop w:val="0"/>
                              <w:marBottom w:val="0"/>
                              <w:divBdr>
                                <w:top w:val="none" w:sz="0" w:space="0" w:color="auto"/>
                                <w:left w:val="none" w:sz="0" w:space="0" w:color="auto"/>
                                <w:bottom w:val="none" w:sz="0" w:space="0" w:color="auto"/>
                                <w:right w:val="none" w:sz="0" w:space="0" w:color="auto"/>
                              </w:divBdr>
                              <w:divsChild>
                                <w:div w:id="670982962">
                                  <w:marLeft w:val="0"/>
                                  <w:marRight w:val="0"/>
                                  <w:marTop w:val="0"/>
                                  <w:marBottom w:val="0"/>
                                  <w:divBdr>
                                    <w:top w:val="none" w:sz="0" w:space="0" w:color="auto"/>
                                    <w:left w:val="none" w:sz="0" w:space="0" w:color="auto"/>
                                    <w:bottom w:val="none" w:sz="0" w:space="0" w:color="auto"/>
                                    <w:right w:val="none" w:sz="0" w:space="0" w:color="auto"/>
                                  </w:divBdr>
                                </w:div>
                                <w:div w:id="1794709441">
                                  <w:marLeft w:val="0"/>
                                  <w:marRight w:val="0"/>
                                  <w:marTop w:val="0"/>
                                  <w:marBottom w:val="0"/>
                                  <w:divBdr>
                                    <w:top w:val="none" w:sz="0" w:space="0" w:color="auto"/>
                                    <w:left w:val="none" w:sz="0" w:space="0" w:color="auto"/>
                                    <w:bottom w:val="none" w:sz="0" w:space="0" w:color="auto"/>
                                    <w:right w:val="none" w:sz="0" w:space="0" w:color="auto"/>
                                  </w:divBdr>
                                  <w:divsChild>
                                    <w:div w:id="408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331">
                              <w:marLeft w:val="0"/>
                              <w:marRight w:val="0"/>
                              <w:marTop w:val="0"/>
                              <w:marBottom w:val="0"/>
                              <w:divBdr>
                                <w:top w:val="none" w:sz="0" w:space="0" w:color="auto"/>
                                <w:left w:val="none" w:sz="0" w:space="0" w:color="auto"/>
                                <w:bottom w:val="none" w:sz="0" w:space="0" w:color="auto"/>
                                <w:right w:val="none" w:sz="0" w:space="0" w:color="auto"/>
                              </w:divBdr>
                              <w:divsChild>
                                <w:div w:id="1312441792">
                                  <w:marLeft w:val="0"/>
                                  <w:marRight w:val="0"/>
                                  <w:marTop w:val="0"/>
                                  <w:marBottom w:val="0"/>
                                  <w:divBdr>
                                    <w:top w:val="none" w:sz="0" w:space="0" w:color="auto"/>
                                    <w:left w:val="none" w:sz="0" w:space="0" w:color="auto"/>
                                    <w:bottom w:val="none" w:sz="0" w:space="0" w:color="auto"/>
                                    <w:right w:val="none" w:sz="0" w:space="0" w:color="auto"/>
                                  </w:divBdr>
                                </w:div>
                              </w:divsChild>
                            </w:div>
                            <w:div w:id="283050364">
                              <w:marLeft w:val="0"/>
                              <w:marRight w:val="0"/>
                              <w:marTop w:val="0"/>
                              <w:marBottom w:val="0"/>
                              <w:divBdr>
                                <w:top w:val="none" w:sz="0" w:space="0" w:color="auto"/>
                                <w:left w:val="none" w:sz="0" w:space="0" w:color="auto"/>
                                <w:bottom w:val="none" w:sz="0" w:space="0" w:color="auto"/>
                                <w:right w:val="none" w:sz="0" w:space="0" w:color="auto"/>
                              </w:divBdr>
                              <w:divsChild>
                                <w:div w:id="883953322">
                                  <w:marLeft w:val="0"/>
                                  <w:marRight w:val="0"/>
                                  <w:marTop w:val="0"/>
                                  <w:marBottom w:val="0"/>
                                  <w:divBdr>
                                    <w:top w:val="none" w:sz="0" w:space="0" w:color="auto"/>
                                    <w:left w:val="none" w:sz="0" w:space="0" w:color="auto"/>
                                    <w:bottom w:val="none" w:sz="0" w:space="0" w:color="auto"/>
                                    <w:right w:val="none" w:sz="0" w:space="0" w:color="auto"/>
                                  </w:divBdr>
                                </w:div>
                              </w:divsChild>
                            </w:div>
                            <w:div w:id="338195144">
                              <w:marLeft w:val="0"/>
                              <w:marRight w:val="0"/>
                              <w:marTop w:val="0"/>
                              <w:marBottom w:val="0"/>
                              <w:divBdr>
                                <w:top w:val="none" w:sz="0" w:space="0" w:color="auto"/>
                                <w:left w:val="none" w:sz="0" w:space="0" w:color="auto"/>
                                <w:bottom w:val="none" w:sz="0" w:space="0" w:color="auto"/>
                                <w:right w:val="none" w:sz="0" w:space="0" w:color="auto"/>
                              </w:divBdr>
                            </w:div>
                            <w:div w:id="412749842">
                              <w:marLeft w:val="0"/>
                              <w:marRight w:val="0"/>
                              <w:marTop w:val="0"/>
                              <w:marBottom w:val="0"/>
                              <w:divBdr>
                                <w:top w:val="none" w:sz="0" w:space="0" w:color="auto"/>
                                <w:left w:val="none" w:sz="0" w:space="0" w:color="auto"/>
                                <w:bottom w:val="none" w:sz="0" w:space="0" w:color="auto"/>
                                <w:right w:val="none" w:sz="0" w:space="0" w:color="auto"/>
                              </w:divBdr>
                              <w:divsChild>
                                <w:div w:id="118694903">
                                  <w:marLeft w:val="0"/>
                                  <w:marRight w:val="0"/>
                                  <w:marTop w:val="0"/>
                                  <w:marBottom w:val="0"/>
                                  <w:divBdr>
                                    <w:top w:val="none" w:sz="0" w:space="0" w:color="auto"/>
                                    <w:left w:val="none" w:sz="0" w:space="0" w:color="auto"/>
                                    <w:bottom w:val="none" w:sz="0" w:space="0" w:color="auto"/>
                                    <w:right w:val="none" w:sz="0" w:space="0" w:color="auto"/>
                                  </w:divBdr>
                                </w:div>
                                <w:div w:id="1016887448">
                                  <w:marLeft w:val="0"/>
                                  <w:marRight w:val="0"/>
                                  <w:marTop w:val="0"/>
                                  <w:marBottom w:val="0"/>
                                  <w:divBdr>
                                    <w:top w:val="none" w:sz="0" w:space="0" w:color="auto"/>
                                    <w:left w:val="none" w:sz="0" w:space="0" w:color="auto"/>
                                    <w:bottom w:val="none" w:sz="0" w:space="0" w:color="auto"/>
                                    <w:right w:val="none" w:sz="0" w:space="0" w:color="auto"/>
                                  </w:divBdr>
                                  <w:divsChild>
                                    <w:div w:id="1043947571">
                                      <w:marLeft w:val="0"/>
                                      <w:marRight w:val="0"/>
                                      <w:marTop w:val="0"/>
                                      <w:marBottom w:val="0"/>
                                      <w:divBdr>
                                        <w:top w:val="none" w:sz="0" w:space="0" w:color="auto"/>
                                        <w:left w:val="none" w:sz="0" w:space="0" w:color="auto"/>
                                        <w:bottom w:val="none" w:sz="0" w:space="0" w:color="auto"/>
                                        <w:right w:val="none" w:sz="0" w:space="0" w:color="auto"/>
                                      </w:divBdr>
                                    </w:div>
                                    <w:div w:id="4372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863">
                              <w:marLeft w:val="0"/>
                              <w:marRight w:val="0"/>
                              <w:marTop w:val="0"/>
                              <w:marBottom w:val="0"/>
                              <w:divBdr>
                                <w:top w:val="none" w:sz="0" w:space="0" w:color="auto"/>
                                <w:left w:val="none" w:sz="0" w:space="0" w:color="auto"/>
                                <w:bottom w:val="none" w:sz="0" w:space="0" w:color="auto"/>
                                <w:right w:val="none" w:sz="0" w:space="0" w:color="auto"/>
                              </w:divBdr>
                            </w:div>
                            <w:div w:id="1103955778">
                              <w:marLeft w:val="0"/>
                              <w:marRight w:val="0"/>
                              <w:marTop w:val="0"/>
                              <w:marBottom w:val="0"/>
                              <w:divBdr>
                                <w:top w:val="none" w:sz="0" w:space="0" w:color="auto"/>
                                <w:left w:val="none" w:sz="0" w:space="0" w:color="auto"/>
                                <w:bottom w:val="none" w:sz="0" w:space="0" w:color="auto"/>
                                <w:right w:val="none" w:sz="0" w:space="0" w:color="auto"/>
                              </w:divBdr>
                            </w:div>
                            <w:div w:id="672992333">
                              <w:marLeft w:val="0"/>
                              <w:marRight w:val="0"/>
                              <w:marTop w:val="0"/>
                              <w:marBottom w:val="0"/>
                              <w:divBdr>
                                <w:top w:val="none" w:sz="0" w:space="0" w:color="auto"/>
                                <w:left w:val="none" w:sz="0" w:space="0" w:color="auto"/>
                                <w:bottom w:val="none" w:sz="0" w:space="0" w:color="auto"/>
                                <w:right w:val="none" w:sz="0" w:space="0" w:color="auto"/>
                              </w:divBdr>
                              <w:divsChild>
                                <w:div w:id="2054302115">
                                  <w:marLeft w:val="0"/>
                                  <w:marRight w:val="0"/>
                                  <w:marTop w:val="0"/>
                                  <w:marBottom w:val="0"/>
                                  <w:divBdr>
                                    <w:top w:val="none" w:sz="0" w:space="0" w:color="auto"/>
                                    <w:left w:val="none" w:sz="0" w:space="0" w:color="auto"/>
                                    <w:bottom w:val="none" w:sz="0" w:space="0" w:color="auto"/>
                                    <w:right w:val="none" w:sz="0" w:space="0" w:color="auto"/>
                                  </w:divBdr>
                                </w:div>
                                <w:div w:id="848717268">
                                  <w:marLeft w:val="0"/>
                                  <w:marRight w:val="0"/>
                                  <w:marTop w:val="0"/>
                                  <w:marBottom w:val="0"/>
                                  <w:divBdr>
                                    <w:top w:val="none" w:sz="0" w:space="0" w:color="auto"/>
                                    <w:left w:val="none" w:sz="0" w:space="0" w:color="auto"/>
                                    <w:bottom w:val="none" w:sz="0" w:space="0" w:color="auto"/>
                                    <w:right w:val="none" w:sz="0" w:space="0" w:color="auto"/>
                                  </w:divBdr>
                                  <w:divsChild>
                                    <w:div w:id="1492598007">
                                      <w:marLeft w:val="0"/>
                                      <w:marRight w:val="0"/>
                                      <w:marTop w:val="0"/>
                                      <w:marBottom w:val="0"/>
                                      <w:divBdr>
                                        <w:top w:val="none" w:sz="0" w:space="0" w:color="auto"/>
                                        <w:left w:val="none" w:sz="0" w:space="0" w:color="auto"/>
                                        <w:bottom w:val="none" w:sz="0" w:space="0" w:color="auto"/>
                                        <w:right w:val="none" w:sz="0" w:space="0" w:color="auto"/>
                                      </w:divBdr>
                                    </w:div>
                                    <w:div w:id="1883208386">
                                      <w:marLeft w:val="0"/>
                                      <w:marRight w:val="0"/>
                                      <w:marTop w:val="0"/>
                                      <w:marBottom w:val="0"/>
                                      <w:divBdr>
                                        <w:top w:val="none" w:sz="0" w:space="0" w:color="auto"/>
                                        <w:left w:val="none" w:sz="0" w:space="0" w:color="auto"/>
                                        <w:bottom w:val="none" w:sz="0" w:space="0" w:color="auto"/>
                                        <w:right w:val="none" w:sz="0" w:space="0" w:color="auto"/>
                                      </w:divBdr>
                                    </w:div>
                                    <w:div w:id="68697563">
                                      <w:marLeft w:val="0"/>
                                      <w:marRight w:val="0"/>
                                      <w:marTop w:val="0"/>
                                      <w:marBottom w:val="0"/>
                                      <w:divBdr>
                                        <w:top w:val="none" w:sz="0" w:space="0" w:color="auto"/>
                                        <w:left w:val="none" w:sz="0" w:space="0" w:color="auto"/>
                                        <w:bottom w:val="none" w:sz="0" w:space="0" w:color="auto"/>
                                        <w:right w:val="none" w:sz="0" w:space="0" w:color="auto"/>
                                      </w:divBdr>
                                    </w:div>
                                    <w:div w:id="157234421">
                                      <w:marLeft w:val="0"/>
                                      <w:marRight w:val="0"/>
                                      <w:marTop w:val="0"/>
                                      <w:marBottom w:val="0"/>
                                      <w:divBdr>
                                        <w:top w:val="none" w:sz="0" w:space="0" w:color="auto"/>
                                        <w:left w:val="none" w:sz="0" w:space="0" w:color="auto"/>
                                        <w:bottom w:val="none" w:sz="0" w:space="0" w:color="auto"/>
                                        <w:right w:val="none" w:sz="0" w:space="0" w:color="auto"/>
                                      </w:divBdr>
                                    </w:div>
                                    <w:div w:id="864173898">
                                      <w:marLeft w:val="0"/>
                                      <w:marRight w:val="0"/>
                                      <w:marTop w:val="0"/>
                                      <w:marBottom w:val="0"/>
                                      <w:divBdr>
                                        <w:top w:val="none" w:sz="0" w:space="0" w:color="auto"/>
                                        <w:left w:val="none" w:sz="0" w:space="0" w:color="auto"/>
                                        <w:bottom w:val="none" w:sz="0" w:space="0" w:color="auto"/>
                                        <w:right w:val="none" w:sz="0" w:space="0" w:color="auto"/>
                                      </w:divBdr>
                                    </w:div>
                                    <w:div w:id="3875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2670">
                      <w:marLeft w:val="0"/>
                      <w:marRight w:val="0"/>
                      <w:marTop w:val="0"/>
                      <w:marBottom w:val="0"/>
                      <w:divBdr>
                        <w:top w:val="none" w:sz="0" w:space="0" w:color="auto"/>
                        <w:left w:val="none" w:sz="0" w:space="0" w:color="auto"/>
                        <w:bottom w:val="none" w:sz="0" w:space="0" w:color="auto"/>
                        <w:right w:val="none" w:sz="0" w:space="0" w:color="auto"/>
                      </w:divBdr>
                      <w:divsChild>
                        <w:div w:id="1388842484">
                          <w:marLeft w:val="0"/>
                          <w:marRight w:val="0"/>
                          <w:marTop w:val="0"/>
                          <w:marBottom w:val="0"/>
                          <w:divBdr>
                            <w:top w:val="none" w:sz="0" w:space="0" w:color="auto"/>
                            <w:left w:val="none" w:sz="0" w:space="0" w:color="auto"/>
                            <w:bottom w:val="none" w:sz="0" w:space="0" w:color="auto"/>
                            <w:right w:val="none" w:sz="0" w:space="0" w:color="auto"/>
                          </w:divBdr>
                        </w:div>
                        <w:div w:id="1327780920">
                          <w:marLeft w:val="0"/>
                          <w:marRight w:val="0"/>
                          <w:marTop w:val="0"/>
                          <w:marBottom w:val="0"/>
                          <w:divBdr>
                            <w:top w:val="none" w:sz="0" w:space="0" w:color="auto"/>
                            <w:left w:val="none" w:sz="0" w:space="0" w:color="auto"/>
                            <w:bottom w:val="none" w:sz="0" w:space="0" w:color="auto"/>
                            <w:right w:val="none" w:sz="0" w:space="0" w:color="auto"/>
                          </w:divBdr>
                          <w:divsChild>
                            <w:div w:id="1428692434">
                              <w:marLeft w:val="0"/>
                              <w:marRight w:val="0"/>
                              <w:marTop w:val="0"/>
                              <w:marBottom w:val="0"/>
                              <w:divBdr>
                                <w:top w:val="none" w:sz="0" w:space="0" w:color="auto"/>
                                <w:left w:val="none" w:sz="0" w:space="0" w:color="auto"/>
                                <w:bottom w:val="none" w:sz="0" w:space="0" w:color="auto"/>
                                <w:right w:val="none" w:sz="0" w:space="0" w:color="auto"/>
                              </w:divBdr>
                            </w:div>
                            <w:div w:id="353698482">
                              <w:marLeft w:val="0"/>
                              <w:marRight w:val="0"/>
                              <w:marTop w:val="0"/>
                              <w:marBottom w:val="0"/>
                              <w:divBdr>
                                <w:top w:val="none" w:sz="0" w:space="0" w:color="auto"/>
                                <w:left w:val="none" w:sz="0" w:space="0" w:color="auto"/>
                                <w:bottom w:val="none" w:sz="0" w:space="0" w:color="auto"/>
                                <w:right w:val="none" w:sz="0" w:space="0" w:color="auto"/>
                              </w:divBdr>
                            </w:div>
                            <w:div w:id="1777629921">
                              <w:marLeft w:val="0"/>
                              <w:marRight w:val="0"/>
                              <w:marTop w:val="0"/>
                              <w:marBottom w:val="0"/>
                              <w:divBdr>
                                <w:top w:val="none" w:sz="0" w:space="0" w:color="auto"/>
                                <w:left w:val="none" w:sz="0" w:space="0" w:color="auto"/>
                                <w:bottom w:val="none" w:sz="0" w:space="0" w:color="auto"/>
                                <w:right w:val="none" w:sz="0" w:space="0" w:color="auto"/>
                              </w:divBdr>
                              <w:divsChild>
                                <w:div w:id="1710765166">
                                  <w:marLeft w:val="0"/>
                                  <w:marRight w:val="0"/>
                                  <w:marTop w:val="0"/>
                                  <w:marBottom w:val="0"/>
                                  <w:divBdr>
                                    <w:top w:val="none" w:sz="0" w:space="0" w:color="auto"/>
                                    <w:left w:val="none" w:sz="0" w:space="0" w:color="auto"/>
                                    <w:bottom w:val="none" w:sz="0" w:space="0" w:color="auto"/>
                                    <w:right w:val="none" w:sz="0" w:space="0" w:color="auto"/>
                                  </w:divBdr>
                                </w:div>
                              </w:divsChild>
                            </w:div>
                            <w:div w:id="280308137">
                              <w:marLeft w:val="0"/>
                              <w:marRight w:val="0"/>
                              <w:marTop w:val="0"/>
                              <w:marBottom w:val="0"/>
                              <w:divBdr>
                                <w:top w:val="none" w:sz="0" w:space="0" w:color="auto"/>
                                <w:left w:val="none" w:sz="0" w:space="0" w:color="auto"/>
                                <w:bottom w:val="none" w:sz="0" w:space="0" w:color="auto"/>
                                <w:right w:val="none" w:sz="0" w:space="0" w:color="auto"/>
                              </w:divBdr>
                              <w:divsChild>
                                <w:div w:id="946304235">
                                  <w:marLeft w:val="0"/>
                                  <w:marRight w:val="0"/>
                                  <w:marTop w:val="0"/>
                                  <w:marBottom w:val="0"/>
                                  <w:divBdr>
                                    <w:top w:val="none" w:sz="0" w:space="0" w:color="auto"/>
                                    <w:left w:val="none" w:sz="0" w:space="0" w:color="auto"/>
                                    <w:bottom w:val="none" w:sz="0" w:space="0" w:color="auto"/>
                                    <w:right w:val="none" w:sz="0" w:space="0" w:color="auto"/>
                                  </w:divBdr>
                                </w:div>
                              </w:divsChild>
                            </w:div>
                            <w:div w:id="16454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43429">
              <w:marLeft w:val="0"/>
              <w:marRight w:val="0"/>
              <w:marTop w:val="0"/>
              <w:marBottom w:val="0"/>
              <w:divBdr>
                <w:top w:val="none" w:sz="0" w:space="0" w:color="auto"/>
                <w:left w:val="none" w:sz="0" w:space="0" w:color="auto"/>
                <w:bottom w:val="none" w:sz="0" w:space="0" w:color="auto"/>
                <w:right w:val="none" w:sz="0" w:space="0" w:color="auto"/>
              </w:divBdr>
              <w:divsChild>
                <w:div w:id="1964846799">
                  <w:marLeft w:val="0"/>
                  <w:marRight w:val="0"/>
                  <w:marTop w:val="0"/>
                  <w:marBottom w:val="0"/>
                  <w:divBdr>
                    <w:top w:val="none" w:sz="0" w:space="0" w:color="auto"/>
                    <w:left w:val="none" w:sz="0" w:space="0" w:color="auto"/>
                    <w:bottom w:val="none" w:sz="0" w:space="0" w:color="auto"/>
                    <w:right w:val="none" w:sz="0" w:space="0" w:color="auto"/>
                  </w:divBdr>
                  <w:divsChild>
                    <w:div w:id="1192255911">
                      <w:marLeft w:val="0"/>
                      <w:marRight w:val="0"/>
                      <w:marTop w:val="0"/>
                      <w:marBottom w:val="0"/>
                      <w:divBdr>
                        <w:top w:val="none" w:sz="0" w:space="0" w:color="auto"/>
                        <w:left w:val="none" w:sz="0" w:space="0" w:color="auto"/>
                        <w:bottom w:val="none" w:sz="0" w:space="0" w:color="auto"/>
                        <w:right w:val="none" w:sz="0" w:space="0" w:color="auto"/>
                      </w:divBdr>
                      <w:divsChild>
                        <w:div w:id="1316685061">
                          <w:marLeft w:val="0"/>
                          <w:marRight w:val="0"/>
                          <w:marTop w:val="0"/>
                          <w:marBottom w:val="0"/>
                          <w:divBdr>
                            <w:top w:val="none" w:sz="0" w:space="0" w:color="auto"/>
                            <w:left w:val="none" w:sz="0" w:space="0" w:color="auto"/>
                            <w:bottom w:val="none" w:sz="0" w:space="0" w:color="auto"/>
                            <w:right w:val="none" w:sz="0" w:space="0" w:color="auto"/>
                          </w:divBdr>
                        </w:div>
                        <w:div w:id="307368941">
                          <w:marLeft w:val="0"/>
                          <w:marRight w:val="0"/>
                          <w:marTop w:val="0"/>
                          <w:marBottom w:val="0"/>
                          <w:divBdr>
                            <w:top w:val="none" w:sz="0" w:space="0" w:color="auto"/>
                            <w:left w:val="none" w:sz="0" w:space="0" w:color="auto"/>
                            <w:bottom w:val="none" w:sz="0" w:space="0" w:color="auto"/>
                            <w:right w:val="none" w:sz="0" w:space="0" w:color="auto"/>
                          </w:divBdr>
                        </w:div>
                        <w:div w:id="56369756">
                          <w:marLeft w:val="0"/>
                          <w:marRight w:val="0"/>
                          <w:marTop w:val="0"/>
                          <w:marBottom w:val="0"/>
                          <w:divBdr>
                            <w:top w:val="none" w:sz="0" w:space="0" w:color="auto"/>
                            <w:left w:val="none" w:sz="0" w:space="0" w:color="auto"/>
                            <w:bottom w:val="none" w:sz="0" w:space="0" w:color="auto"/>
                            <w:right w:val="none" w:sz="0" w:space="0" w:color="auto"/>
                          </w:divBdr>
                        </w:div>
                      </w:divsChild>
                    </w:div>
                    <w:div w:id="295646281">
                      <w:marLeft w:val="0"/>
                      <w:marRight w:val="0"/>
                      <w:marTop w:val="0"/>
                      <w:marBottom w:val="0"/>
                      <w:divBdr>
                        <w:top w:val="none" w:sz="0" w:space="0" w:color="auto"/>
                        <w:left w:val="none" w:sz="0" w:space="0" w:color="auto"/>
                        <w:bottom w:val="none" w:sz="0" w:space="0" w:color="auto"/>
                        <w:right w:val="none" w:sz="0" w:space="0" w:color="auto"/>
                      </w:divBdr>
                      <w:divsChild>
                        <w:div w:id="1536850057">
                          <w:marLeft w:val="0"/>
                          <w:marRight w:val="0"/>
                          <w:marTop w:val="0"/>
                          <w:marBottom w:val="0"/>
                          <w:divBdr>
                            <w:top w:val="none" w:sz="0" w:space="0" w:color="auto"/>
                            <w:left w:val="none" w:sz="0" w:space="0" w:color="auto"/>
                            <w:bottom w:val="none" w:sz="0" w:space="0" w:color="auto"/>
                            <w:right w:val="none" w:sz="0" w:space="0" w:color="auto"/>
                          </w:divBdr>
                        </w:div>
                        <w:div w:id="2129353745">
                          <w:marLeft w:val="0"/>
                          <w:marRight w:val="0"/>
                          <w:marTop w:val="0"/>
                          <w:marBottom w:val="0"/>
                          <w:divBdr>
                            <w:top w:val="none" w:sz="0" w:space="0" w:color="auto"/>
                            <w:left w:val="none" w:sz="0" w:space="0" w:color="auto"/>
                            <w:bottom w:val="none" w:sz="0" w:space="0" w:color="auto"/>
                            <w:right w:val="none" w:sz="0" w:space="0" w:color="auto"/>
                          </w:divBdr>
                        </w:div>
                        <w:div w:id="380061428">
                          <w:marLeft w:val="0"/>
                          <w:marRight w:val="0"/>
                          <w:marTop w:val="0"/>
                          <w:marBottom w:val="0"/>
                          <w:divBdr>
                            <w:top w:val="none" w:sz="0" w:space="0" w:color="auto"/>
                            <w:left w:val="none" w:sz="0" w:space="0" w:color="auto"/>
                            <w:bottom w:val="none" w:sz="0" w:space="0" w:color="auto"/>
                            <w:right w:val="none" w:sz="0" w:space="0" w:color="auto"/>
                          </w:divBdr>
                        </w:div>
                        <w:div w:id="366562049">
                          <w:marLeft w:val="0"/>
                          <w:marRight w:val="0"/>
                          <w:marTop w:val="0"/>
                          <w:marBottom w:val="0"/>
                          <w:divBdr>
                            <w:top w:val="none" w:sz="0" w:space="0" w:color="auto"/>
                            <w:left w:val="none" w:sz="0" w:space="0" w:color="auto"/>
                            <w:bottom w:val="none" w:sz="0" w:space="0" w:color="auto"/>
                            <w:right w:val="none" w:sz="0" w:space="0" w:color="auto"/>
                          </w:divBdr>
                        </w:div>
                        <w:div w:id="1256327450">
                          <w:marLeft w:val="0"/>
                          <w:marRight w:val="0"/>
                          <w:marTop w:val="0"/>
                          <w:marBottom w:val="0"/>
                          <w:divBdr>
                            <w:top w:val="none" w:sz="0" w:space="0" w:color="auto"/>
                            <w:left w:val="none" w:sz="0" w:space="0" w:color="auto"/>
                            <w:bottom w:val="none" w:sz="0" w:space="0" w:color="auto"/>
                            <w:right w:val="none" w:sz="0" w:space="0" w:color="auto"/>
                          </w:divBdr>
                          <w:divsChild>
                            <w:div w:id="1356153626">
                              <w:marLeft w:val="0"/>
                              <w:marRight w:val="0"/>
                              <w:marTop w:val="0"/>
                              <w:marBottom w:val="0"/>
                              <w:divBdr>
                                <w:top w:val="none" w:sz="0" w:space="0" w:color="auto"/>
                                <w:left w:val="none" w:sz="0" w:space="0" w:color="auto"/>
                                <w:bottom w:val="none" w:sz="0" w:space="0" w:color="auto"/>
                                <w:right w:val="none" w:sz="0" w:space="0" w:color="auto"/>
                              </w:divBdr>
                            </w:div>
                          </w:divsChild>
                        </w:div>
                        <w:div w:id="379328750">
                          <w:marLeft w:val="0"/>
                          <w:marRight w:val="0"/>
                          <w:marTop w:val="0"/>
                          <w:marBottom w:val="0"/>
                          <w:divBdr>
                            <w:top w:val="none" w:sz="0" w:space="0" w:color="auto"/>
                            <w:left w:val="none" w:sz="0" w:space="0" w:color="auto"/>
                            <w:bottom w:val="none" w:sz="0" w:space="0" w:color="auto"/>
                            <w:right w:val="none" w:sz="0" w:space="0" w:color="auto"/>
                          </w:divBdr>
                          <w:divsChild>
                            <w:div w:id="1107624053">
                              <w:marLeft w:val="0"/>
                              <w:marRight w:val="0"/>
                              <w:marTop w:val="0"/>
                              <w:marBottom w:val="0"/>
                              <w:divBdr>
                                <w:top w:val="none" w:sz="0" w:space="0" w:color="auto"/>
                                <w:left w:val="none" w:sz="0" w:space="0" w:color="auto"/>
                                <w:bottom w:val="none" w:sz="0" w:space="0" w:color="auto"/>
                                <w:right w:val="none" w:sz="0" w:space="0" w:color="auto"/>
                              </w:divBdr>
                            </w:div>
                          </w:divsChild>
                        </w:div>
                        <w:div w:id="849680673">
                          <w:marLeft w:val="0"/>
                          <w:marRight w:val="0"/>
                          <w:marTop w:val="0"/>
                          <w:marBottom w:val="0"/>
                          <w:divBdr>
                            <w:top w:val="none" w:sz="0" w:space="0" w:color="auto"/>
                            <w:left w:val="none" w:sz="0" w:space="0" w:color="auto"/>
                            <w:bottom w:val="none" w:sz="0" w:space="0" w:color="auto"/>
                            <w:right w:val="none" w:sz="0" w:space="0" w:color="auto"/>
                          </w:divBdr>
                          <w:divsChild>
                            <w:div w:id="417672567">
                              <w:marLeft w:val="0"/>
                              <w:marRight w:val="0"/>
                              <w:marTop w:val="0"/>
                              <w:marBottom w:val="0"/>
                              <w:divBdr>
                                <w:top w:val="none" w:sz="0" w:space="0" w:color="auto"/>
                                <w:left w:val="none" w:sz="0" w:space="0" w:color="auto"/>
                                <w:bottom w:val="none" w:sz="0" w:space="0" w:color="auto"/>
                                <w:right w:val="none" w:sz="0" w:space="0" w:color="auto"/>
                              </w:divBdr>
                            </w:div>
                          </w:divsChild>
                        </w:div>
                        <w:div w:id="488135681">
                          <w:marLeft w:val="0"/>
                          <w:marRight w:val="0"/>
                          <w:marTop w:val="0"/>
                          <w:marBottom w:val="0"/>
                          <w:divBdr>
                            <w:top w:val="none" w:sz="0" w:space="0" w:color="auto"/>
                            <w:left w:val="none" w:sz="0" w:space="0" w:color="auto"/>
                            <w:bottom w:val="none" w:sz="0" w:space="0" w:color="auto"/>
                            <w:right w:val="none" w:sz="0" w:space="0" w:color="auto"/>
                          </w:divBdr>
                          <w:divsChild>
                            <w:div w:id="461508935">
                              <w:marLeft w:val="0"/>
                              <w:marRight w:val="0"/>
                              <w:marTop w:val="0"/>
                              <w:marBottom w:val="0"/>
                              <w:divBdr>
                                <w:top w:val="none" w:sz="0" w:space="0" w:color="auto"/>
                                <w:left w:val="none" w:sz="0" w:space="0" w:color="auto"/>
                                <w:bottom w:val="none" w:sz="0" w:space="0" w:color="auto"/>
                                <w:right w:val="none" w:sz="0" w:space="0" w:color="auto"/>
                              </w:divBdr>
                            </w:div>
                            <w:div w:id="75372389">
                              <w:marLeft w:val="0"/>
                              <w:marRight w:val="0"/>
                              <w:marTop w:val="0"/>
                              <w:marBottom w:val="0"/>
                              <w:divBdr>
                                <w:top w:val="none" w:sz="0" w:space="0" w:color="auto"/>
                                <w:left w:val="none" w:sz="0" w:space="0" w:color="auto"/>
                                <w:bottom w:val="none" w:sz="0" w:space="0" w:color="auto"/>
                                <w:right w:val="none" w:sz="0" w:space="0" w:color="auto"/>
                              </w:divBdr>
                            </w:div>
                          </w:divsChild>
                        </w:div>
                        <w:div w:id="2037806018">
                          <w:marLeft w:val="0"/>
                          <w:marRight w:val="0"/>
                          <w:marTop w:val="0"/>
                          <w:marBottom w:val="0"/>
                          <w:divBdr>
                            <w:top w:val="none" w:sz="0" w:space="0" w:color="auto"/>
                            <w:left w:val="none" w:sz="0" w:space="0" w:color="auto"/>
                            <w:bottom w:val="none" w:sz="0" w:space="0" w:color="auto"/>
                            <w:right w:val="none" w:sz="0" w:space="0" w:color="auto"/>
                          </w:divBdr>
                          <w:divsChild>
                            <w:div w:id="469906102">
                              <w:marLeft w:val="0"/>
                              <w:marRight w:val="0"/>
                              <w:marTop w:val="0"/>
                              <w:marBottom w:val="0"/>
                              <w:divBdr>
                                <w:top w:val="none" w:sz="0" w:space="0" w:color="auto"/>
                                <w:left w:val="none" w:sz="0" w:space="0" w:color="auto"/>
                                <w:bottom w:val="none" w:sz="0" w:space="0" w:color="auto"/>
                                <w:right w:val="none" w:sz="0" w:space="0" w:color="auto"/>
                              </w:divBdr>
                            </w:div>
                          </w:divsChild>
                        </w:div>
                        <w:div w:id="1128936657">
                          <w:marLeft w:val="0"/>
                          <w:marRight w:val="0"/>
                          <w:marTop w:val="0"/>
                          <w:marBottom w:val="0"/>
                          <w:divBdr>
                            <w:top w:val="none" w:sz="0" w:space="0" w:color="auto"/>
                            <w:left w:val="none" w:sz="0" w:space="0" w:color="auto"/>
                            <w:bottom w:val="none" w:sz="0" w:space="0" w:color="auto"/>
                            <w:right w:val="none" w:sz="0" w:space="0" w:color="auto"/>
                          </w:divBdr>
                          <w:divsChild>
                            <w:div w:id="79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353">
                      <w:marLeft w:val="0"/>
                      <w:marRight w:val="0"/>
                      <w:marTop w:val="0"/>
                      <w:marBottom w:val="0"/>
                      <w:divBdr>
                        <w:top w:val="none" w:sz="0" w:space="0" w:color="auto"/>
                        <w:left w:val="none" w:sz="0" w:space="0" w:color="auto"/>
                        <w:bottom w:val="none" w:sz="0" w:space="0" w:color="auto"/>
                        <w:right w:val="none" w:sz="0" w:space="0" w:color="auto"/>
                      </w:divBdr>
                      <w:divsChild>
                        <w:div w:id="2039698173">
                          <w:marLeft w:val="0"/>
                          <w:marRight w:val="0"/>
                          <w:marTop w:val="0"/>
                          <w:marBottom w:val="0"/>
                          <w:divBdr>
                            <w:top w:val="none" w:sz="0" w:space="0" w:color="auto"/>
                            <w:left w:val="none" w:sz="0" w:space="0" w:color="auto"/>
                            <w:bottom w:val="none" w:sz="0" w:space="0" w:color="auto"/>
                            <w:right w:val="none" w:sz="0" w:space="0" w:color="auto"/>
                          </w:divBdr>
                        </w:div>
                        <w:div w:id="441723916">
                          <w:marLeft w:val="0"/>
                          <w:marRight w:val="0"/>
                          <w:marTop w:val="0"/>
                          <w:marBottom w:val="0"/>
                          <w:divBdr>
                            <w:top w:val="none" w:sz="0" w:space="0" w:color="auto"/>
                            <w:left w:val="none" w:sz="0" w:space="0" w:color="auto"/>
                            <w:bottom w:val="none" w:sz="0" w:space="0" w:color="auto"/>
                            <w:right w:val="none" w:sz="0" w:space="0" w:color="auto"/>
                          </w:divBdr>
                          <w:divsChild>
                            <w:div w:id="1872646457">
                              <w:marLeft w:val="0"/>
                              <w:marRight w:val="0"/>
                              <w:marTop w:val="0"/>
                              <w:marBottom w:val="0"/>
                              <w:divBdr>
                                <w:top w:val="none" w:sz="0" w:space="0" w:color="auto"/>
                                <w:left w:val="none" w:sz="0" w:space="0" w:color="auto"/>
                                <w:bottom w:val="none" w:sz="0" w:space="0" w:color="auto"/>
                                <w:right w:val="none" w:sz="0" w:space="0" w:color="auto"/>
                              </w:divBdr>
                            </w:div>
                          </w:divsChild>
                        </w:div>
                        <w:div w:id="454715767">
                          <w:marLeft w:val="0"/>
                          <w:marRight w:val="0"/>
                          <w:marTop w:val="0"/>
                          <w:marBottom w:val="0"/>
                          <w:divBdr>
                            <w:top w:val="none" w:sz="0" w:space="0" w:color="auto"/>
                            <w:left w:val="none" w:sz="0" w:space="0" w:color="auto"/>
                            <w:bottom w:val="none" w:sz="0" w:space="0" w:color="auto"/>
                            <w:right w:val="none" w:sz="0" w:space="0" w:color="auto"/>
                          </w:divBdr>
                          <w:divsChild>
                            <w:div w:id="1508442671">
                              <w:marLeft w:val="0"/>
                              <w:marRight w:val="0"/>
                              <w:marTop w:val="0"/>
                              <w:marBottom w:val="0"/>
                              <w:divBdr>
                                <w:top w:val="none" w:sz="0" w:space="0" w:color="auto"/>
                                <w:left w:val="none" w:sz="0" w:space="0" w:color="auto"/>
                                <w:bottom w:val="none" w:sz="0" w:space="0" w:color="auto"/>
                                <w:right w:val="none" w:sz="0" w:space="0" w:color="auto"/>
                              </w:divBdr>
                            </w:div>
                            <w:div w:id="211578418">
                              <w:marLeft w:val="0"/>
                              <w:marRight w:val="0"/>
                              <w:marTop w:val="0"/>
                              <w:marBottom w:val="0"/>
                              <w:divBdr>
                                <w:top w:val="none" w:sz="0" w:space="0" w:color="auto"/>
                                <w:left w:val="none" w:sz="0" w:space="0" w:color="auto"/>
                                <w:bottom w:val="none" w:sz="0" w:space="0" w:color="auto"/>
                                <w:right w:val="none" w:sz="0" w:space="0" w:color="auto"/>
                              </w:divBdr>
                            </w:div>
                          </w:divsChild>
                        </w:div>
                        <w:div w:id="278605881">
                          <w:marLeft w:val="0"/>
                          <w:marRight w:val="0"/>
                          <w:marTop w:val="0"/>
                          <w:marBottom w:val="0"/>
                          <w:divBdr>
                            <w:top w:val="none" w:sz="0" w:space="0" w:color="auto"/>
                            <w:left w:val="none" w:sz="0" w:space="0" w:color="auto"/>
                            <w:bottom w:val="none" w:sz="0" w:space="0" w:color="auto"/>
                            <w:right w:val="none" w:sz="0" w:space="0" w:color="auto"/>
                          </w:divBdr>
                          <w:divsChild>
                            <w:div w:id="275869894">
                              <w:marLeft w:val="0"/>
                              <w:marRight w:val="0"/>
                              <w:marTop w:val="0"/>
                              <w:marBottom w:val="0"/>
                              <w:divBdr>
                                <w:top w:val="none" w:sz="0" w:space="0" w:color="auto"/>
                                <w:left w:val="none" w:sz="0" w:space="0" w:color="auto"/>
                                <w:bottom w:val="none" w:sz="0" w:space="0" w:color="auto"/>
                                <w:right w:val="none" w:sz="0" w:space="0" w:color="auto"/>
                              </w:divBdr>
                            </w:div>
                          </w:divsChild>
                        </w:div>
                        <w:div w:id="2101674576">
                          <w:marLeft w:val="0"/>
                          <w:marRight w:val="0"/>
                          <w:marTop w:val="0"/>
                          <w:marBottom w:val="0"/>
                          <w:divBdr>
                            <w:top w:val="none" w:sz="0" w:space="0" w:color="auto"/>
                            <w:left w:val="none" w:sz="0" w:space="0" w:color="auto"/>
                            <w:bottom w:val="none" w:sz="0" w:space="0" w:color="auto"/>
                            <w:right w:val="none" w:sz="0" w:space="0" w:color="auto"/>
                          </w:divBdr>
                          <w:divsChild>
                            <w:div w:id="184752818">
                              <w:marLeft w:val="0"/>
                              <w:marRight w:val="0"/>
                              <w:marTop w:val="0"/>
                              <w:marBottom w:val="0"/>
                              <w:divBdr>
                                <w:top w:val="none" w:sz="0" w:space="0" w:color="auto"/>
                                <w:left w:val="none" w:sz="0" w:space="0" w:color="auto"/>
                                <w:bottom w:val="none" w:sz="0" w:space="0" w:color="auto"/>
                                <w:right w:val="none" w:sz="0" w:space="0" w:color="auto"/>
                              </w:divBdr>
                            </w:div>
                            <w:div w:id="1458791604">
                              <w:marLeft w:val="0"/>
                              <w:marRight w:val="0"/>
                              <w:marTop w:val="0"/>
                              <w:marBottom w:val="0"/>
                              <w:divBdr>
                                <w:top w:val="none" w:sz="0" w:space="0" w:color="auto"/>
                                <w:left w:val="none" w:sz="0" w:space="0" w:color="auto"/>
                                <w:bottom w:val="none" w:sz="0" w:space="0" w:color="auto"/>
                                <w:right w:val="none" w:sz="0" w:space="0" w:color="auto"/>
                              </w:divBdr>
                            </w:div>
                          </w:divsChild>
                        </w:div>
                        <w:div w:id="394863727">
                          <w:marLeft w:val="0"/>
                          <w:marRight w:val="0"/>
                          <w:marTop w:val="0"/>
                          <w:marBottom w:val="0"/>
                          <w:divBdr>
                            <w:top w:val="none" w:sz="0" w:space="0" w:color="auto"/>
                            <w:left w:val="none" w:sz="0" w:space="0" w:color="auto"/>
                            <w:bottom w:val="none" w:sz="0" w:space="0" w:color="auto"/>
                            <w:right w:val="none" w:sz="0" w:space="0" w:color="auto"/>
                          </w:divBdr>
                          <w:divsChild>
                            <w:div w:id="1195734342">
                              <w:marLeft w:val="0"/>
                              <w:marRight w:val="0"/>
                              <w:marTop w:val="0"/>
                              <w:marBottom w:val="0"/>
                              <w:divBdr>
                                <w:top w:val="none" w:sz="0" w:space="0" w:color="auto"/>
                                <w:left w:val="none" w:sz="0" w:space="0" w:color="auto"/>
                                <w:bottom w:val="none" w:sz="0" w:space="0" w:color="auto"/>
                                <w:right w:val="none" w:sz="0" w:space="0" w:color="auto"/>
                              </w:divBdr>
                            </w:div>
                          </w:divsChild>
                        </w:div>
                        <w:div w:id="687752304">
                          <w:marLeft w:val="0"/>
                          <w:marRight w:val="0"/>
                          <w:marTop w:val="0"/>
                          <w:marBottom w:val="0"/>
                          <w:divBdr>
                            <w:top w:val="none" w:sz="0" w:space="0" w:color="auto"/>
                            <w:left w:val="none" w:sz="0" w:space="0" w:color="auto"/>
                            <w:bottom w:val="none" w:sz="0" w:space="0" w:color="auto"/>
                            <w:right w:val="none" w:sz="0" w:space="0" w:color="auto"/>
                          </w:divBdr>
                          <w:divsChild>
                            <w:div w:id="1391733157">
                              <w:marLeft w:val="0"/>
                              <w:marRight w:val="0"/>
                              <w:marTop w:val="0"/>
                              <w:marBottom w:val="0"/>
                              <w:divBdr>
                                <w:top w:val="none" w:sz="0" w:space="0" w:color="auto"/>
                                <w:left w:val="none" w:sz="0" w:space="0" w:color="auto"/>
                                <w:bottom w:val="none" w:sz="0" w:space="0" w:color="auto"/>
                                <w:right w:val="none" w:sz="0" w:space="0" w:color="auto"/>
                              </w:divBdr>
                            </w:div>
                          </w:divsChild>
                        </w:div>
                        <w:div w:id="268899414">
                          <w:marLeft w:val="0"/>
                          <w:marRight w:val="0"/>
                          <w:marTop w:val="0"/>
                          <w:marBottom w:val="0"/>
                          <w:divBdr>
                            <w:top w:val="none" w:sz="0" w:space="0" w:color="auto"/>
                            <w:left w:val="none" w:sz="0" w:space="0" w:color="auto"/>
                            <w:bottom w:val="none" w:sz="0" w:space="0" w:color="auto"/>
                            <w:right w:val="none" w:sz="0" w:space="0" w:color="auto"/>
                          </w:divBdr>
                        </w:div>
                        <w:div w:id="1070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9537">
              <w:marLeft w:val="0"/>
              <w:marRight w:val="0"/>
              <w:marTop w:val="0"/>
              <w:marBottom w:val="0"/>
              <w:divBdr>
                <w:top w:val="none" w:sz="0" w:space="0" w:color="auto"/>
                <w:left w:val="none" w:sz="0" w:space="0" w:color="auto"/>
                <w:bottom w:val="none" w:sz="0" w:space="0" w:color="auto"/>
                <w:right w:val="none" w:sz="0" w:space="0" w:color="auto"/>
              </w:divBdr>
              <w:divsChild>
                <w:div w:id="959605382">
                  <w:marLeft w:val="0"/>
                  <w:marRight w:val="0"/>
                  <w:marTop w:val="0"/>
                  <w:marBottom w:val="0"/>
                  <w:divBdr>
                    <w:top w:val="none" w:sz="0" w:space="0" w:color="auto"/>
                    <w:left w:val="none" w:sz="0" w:space="0" w:color="auto"/>
                    <w:bottom w:val="none" w:sz="0" w:space="0" w:color="auto"/>
                    <w:right w:val="none" w:sz="0" w:space="0" w:color="auto"/>
                  </w:divBdr>
                  <w:divsChild>
                    <w:div w:id="615064393">
                      <w:marLeft w:val="0"/>
                      <w:marRight w:val="0"/>
                      <w:marTop w:val="0"/>
                      <w:marBottom w:val="0"/>
                      <w:divBdr>
                        <w:top w:val="none" w:sz="0" w:space="0" w:color="auto"/>
                        <w:left w:val="none" w:sz="0" w:space="0" w:color="auto"/>
                        <w:bottom w:val="none" w:sz="0" w:space="0" w:color="auto"/>
                        <w:right w:val="none" w:sz="0" w:space="0" w:color="auto"/>
                      </w:divBdr>
                      <w:divsChild>
                        <w:div w:id="1515076194">
                          <w:marLeft w:val="0"/>
                          <w:marRight w:val="0"/>
                          <w:marTop w:val="0"/>
                          <w:marBottom w:val="0"/>
                          <w:divBdr>
                            <w:top w:val="none" w:sz="0" w:space="0" w:color="auto"/>
                            <w:left w:val="none" w:sz="0" w:space="0" w:color="auto"/>
                            <w:bottom w:val="none" w:sz="0" w:space="0" w:color="auto"/>
                            <w:right w:val="none" w:sz="0" w:space="0" w:color="auto"/>
                          </w:divBdr>
                        </w:div>
                        <w:div w:id="849180895">
                          <w:marLeft w:val="0"/>
                          <w:marRight w:val="0"/>
                          <w:marTop w:val="0"/>
                          <w:marBottom w:val="0"/>
                          <w:divBdr>
                            <w:top w:val="none" w:sz="0" w:space="0" w:color="auto"/>
                            <w:left w:val="none" w:sz="0" w:space="0" w:color="auto"/>
                            <w:bottom w:val="none" w:sz="0" w:space="0" w:color="auto"/>
                            <w:right w:val="none" w:sz="0" w:space="0" w:color="auto"/>
                          </w:divBdr>
                          <w:divsChild>
                            <w:div w:id="272517844">
                              <w:marLeft w:val="0"/>
                              <w:marRight w:val="0"/>
                              <w:marTop w:val="0"/>
                              <w:marBottom w:val="0"/>
                              <w:divBdr>
                                <w:top w:val="none" w:sz="0" w:space="0" w:color="auto"/>
                                <w:left w:val="none" w:sz="0" w:space="0" w:color="auto"/>
                                <w:bottom w:val="none" w:sz="0" w:space="0" w:color="auto"/>
                                <w:right w:val="none" w:sz="0" w:space="0" w:color="auto"/>
                              </w:divBdr>
                            </w:div>
                          </w:divsChild>
                        </w:div>
                        <w:div w:id="2018338453">
                          <w:marLeft w:val="0"/>
                          <w:marRight w:val="0"/>
                          <w:marTop w:val="0"/>
                          <w:marBottom w:val="0"/>
                          <w:divBdr>
                            <w:top w:val="none" w:sz="0" w:space="0" w:color="auto"/>
                            <w:left w:val="none" w:sz="0" w:space="0" w:color="auto"/>
                            <w:bottom w:val="none" w:sz="0" w:space="0" w:color="auto"/>
                            <w:right w:val="none" w:sz="0" w:space="0" w:color="auto"/>
                          </w:divBdr>
                          <w:divsChild>
                            <w:div w:id="671949886">
                              <w:marLeft w:val="0"/>
                              <w:marRight w:val="0"/>
                              <w:marTop w:val="0"/>
                              <w:marBottom w:val="0"/>
                              <w:divBdr>
                                <w:top w:val="none" w:sz="0" w:space="0" w:color="auto"/>
                                <w:left w:val="none" w:sz="0" w:space="0" w:color="auto"/>
                                <w:bottom w:val="none" w:sz="0" w:space="0" w:color="auto"/>
                                <w:right w:val="none" w:sz="0" w:space="0" w:color="auto"/>
                              </w:divBdr>
                            </w:div>
                          </w:divsChild>
                        </w:div>
                        <w:div w:id="1956713836">
                          <w:marLeft w:val="0"/>
                          <w:marRight w:val="0"/>
                          <w:marTop w:val="0"/>
                          <w:marBottom w:val="0"/>
                          <w:divBdr>
                            <w:top w:val="none" w:sz="0" w:space="0" w:color="auto"/>
                            <w:left w:val="none" w:sz="0" w:space="0" w:color="auto"/>
                            <w:bottom w:val="none" w:sz="0" w:space="0" w:color="auto"/>
                            <w:right w:val="none" w:sz="0" w:space="0" w:color="auto"/>
                          </w:divBdr>
                          <w:divsChild>
                            <w:div w:id="846216516">
                              <w:marLeft w:val="0"/>
                              <w:marRight w:val="0"/>
                              <w:marTop w:val="0"/>
                              <w:marBottom w:val="0"/>
                              <w:divBdr>
                                <w:top w:val="none" w:sz="0" w:space="0" w:color="auto"/>
                                <w:left w:val="none" w:sz="0" w:space="0" w:color="auto"/>
                                <w:bottom w:val="none" w:sz="0" w:space="0" w:color="auto"/>
                                <w:right w:val="none" w:sz="0" w:space="0" w:color="auto"/>
                              </w:divBdr>
                            </w:div>
                          </w:divsChild>
                        </w:div>
                        <w:div w:id="1840846944">
                          <w:marLeft w:val="0"/>
                          <w:marRight w:val="0"/>
                          <w:marTop w:val="0"/>
                          <w:marBottom w:val="0"/>
                          <w:divBdr>
                            <w:top w:val="none" w:sz="0" w:space="0" w:color="auto"/>
                            <w:left w:val="none" w:sz="0" w:space="0" w:color="auto"/>
                            <w:bottom w:val="none" w:sz="0" w:space="0" w:color="auto"/>
                            <w:right w:val="none" w:sz="0" w:space="0" w:color="auto"/>
                          </w:divBdr>
                        </w:div>
                        <w:div w:id="298806556">
                          <w:marLeft w:val="0"/>
                          <w:marRight w:val="0"/>
                          <w:marTop w:val="0"/>
                          <w:marBottom w:val="0"/>
                          <w:divBdr>
                            <w:top w:val="none" w:sz="0" w:space="0" w:color="auto"/>
                            <w:left w:val="none" w:sz="0" w:space="0" w:color="auto"/>
                            <w:bottom w:val="none" w:sz="0" w:space="0" w:color="auto"/>
                            <w:right w:val="none" w:sz="0" w:space="0" w:color="auto"/>
                          </w:divBdr>
                          <w:divsChild>
                            <w:div w:id="1002468310">
                              <w:marLeft w:val="0"/>
                              <w:marRight w:val="0"/>
                              <w:marTop w:val="0"/>
                              <w:marBottom w:val="0"/>
                              <w:divBdr>
                                <w:top w:val="none" w:sz="0" w:space="0" w:color="auto"/>
                                <w:left w:val="none" w:sz="0" w:space="0" w:color="auto"/>
                                <w:bottom w:val="none" w:sz="0" w:space="0" w:color="auto"/>
                                <w:right w:val="none" w:sz="0" w:space="0" w:color="auto"/>
                              </w:divBdr>
                            </w:div>
                          </w:divsChild>
                        </w:div>
                        <w:div w:id="1094202183">
                          <w:marLeft w:val="0"/>
                          <w:marRight w:val="0"/>
                          <w:marTop w:val="0"/>
                          <w:marBottom w:val="0"/>
                          <w:divBdr>
                            <w:top w:val="none" w:sz="0" w:space="0" w:color="auto"/>
                            <w:left w:val="none" w:sz="0" w:space="0" w:color="auto"/>
                            <w:bottom w:val="none" w:sz="0" w:space="0" w:color="auto"/>
                            <w:right w:val="none" w:sz="0" w:space="0" w:color="auto"/>
                          </w:divBdr>
                          <w:divsChild>
                            <w:div w:id="2121490961">
                              <w:marLeft w:val="0"/>
                              <w:marRight w:val="0"/>
                              <w:marTop w:val="0"/>
                              <w:marBottom w:val="0"/>
                              <w:divBdr>
                                <w:top w:val="none" w:sz="0" w:space="0" w:color="auto"/>
                                <w:left w:val="none" w:sz="0" w:space="0" w:color="auto"/>
                                <w:bottom w:val="none" w:sz="0" w:space="0" w:color="auto"/>
                                <w:right w:val="none" w:sz="0" w:space="0" w:color="auto"/>
                              </w:divBdr>
                            </w:div>
                          </w:divsChild>
                        </w:div>
                        <w:div w:id="2092778226">
                          <w:marLeft w:val="0"/>
                          <w:marRight w:val="0"/>
                          <w:marTop w:val="0"/>
                          <w:marBottom w:val="0"/>
                          <w:divBdr>
                            <w:top w:val="none" w:sz="0" w:space="0" w:color="auto"/>
                            <w:left w:val="none" w:sz="0" w:space="0" w:color="auto"/>
                            <w:bottom w:val="none" w:sz="0" w:space="0" w:color="auto"/>
                            <w:right w:val="none" w:sz="0" w:space="0" w:color="auto"/>
                          </w:divBdr>
                        </w:div>
                      </w:divsChild>
                    </w:div>
                    <w:div w:id="1290819978">
                      <w:marLeft w:val="0"/>
                      <w:marRight w:val="0"/>
                      <w:marTop w:val="0"/>
                      <w:marBottom w:val="0"/>
                      <w:divBdr>
                        <w:top w:val="none" w:sz="0" w:space="0" w:color="auto"/>
                        <w:left w:val="none" w:sz="0" w:space="0" w:color="auto"/>
                        <w:bottom w:val="none" w:sz="0" w:space="0" w:color="auto"/>
                        <w:right w:val="none" w:sz="0" w:space="0" w:color="auto"/>
                      </w:divBdr>
                      <w:divsChild>
                        <w:div w:id="1051344303">
                          <w:marLeft w:val="0"/>
                          <w:marRight w:val="0"/>
                          <w:marTop w:val="0"/>
                          <w:marBottom w:val="0"/>
                          <w:divBdr>
                            <w:top w:val="none" w:sz="0" w:space="0" w:color="auto"/>
                            <w:left w:val="none" w:sz="0" w:space="0" w:color="auto"/>
                            <w:bottom w:val="none" w:sz="0" w:space="0" w:color="auto"/>
                            <w:right w:val="none" w:sz="0" w:space="0" w:color="auto"/>
                          </w:divBdr>
                          <w:divsChild>
                            <w:div w:id="1109423707">
                              <w:marLeft w:val="0"/>
                              <w:marRight w:val="0"/>
                              <w:marTop w:val="0"/>
                              <w:marBottom w:val="0"/>
                              <w:divBdr>
                                <w:top w:val="none" w:sz="0" w:space="0" w:color="auto"/>
                                <w:left w:val="none" w:sz="0" w:space="0" w:color="auto"/>
                                <w:bottom w:val="none" w:sz="0" w:space="0" w:color="auto"/>
                                <w:right w:val="none" w:sz="0" w:space="0" w:color="auto"/>
                              </w:divBdr>
                            </w:div>
                          </w:divsChild>
                        </w:div>
                        <w:div w:id="1069841191">
                          <w:marLeft w:val="0"/>
                          <w:marRight w:val="0"/>
                          <w:marTop w:val="0"/>
                          <w:marBottom w:val="0"/>
                          <w:divBdr>
                            <w:top w:val="none" w:sz="0" w:space="0" w:color="auto"/>
                            <w:left w:val="none" w:sz="0" w:space="0" w:color="auto"/>
                            <w:bottom w:val="none" w:sz="0" w:space="0" w:color="auto"/>
                            <w:right w:val="none" w:sz="0" w:space="0" w:color="auto"/>
                          </w:divBdr>
                          <w:divsChild>
                            <w:div w:id="49962135">
                              <w:marLeft w:val="0"/>
                              <w:marRight w:val="0"/>
                              <w:marTop w:val="0"/>
                              <w:marBottom w:val="0"/>
                              <w:divBdr>
                                <w:top w:val="none" w:sz="0" w:space="0" w:color="auto"/>
                                <w:left w:val="none" w:sz="0" w:space="0" w:color="auto"/>
                                <w:bottom w:val="none" w:sz="0" w:space="0" w:color="auto"/>
                                <w:right w:val="none" w:sz="0" w:space="0" w:color="auto"/>
                              </w:divBdr>
                            </w:div>
                          </w:divsChild>
                        </w:div>
                        <w:div w:id="785124904">
                          <w:marLeft w:val="0"/>
                          <w:marRight w:val="0"/>
                          <w:marTop w:val="0"/>
                          <w:marBottom w:val="0"/>
                          <w:divBdr>
                            <w:top w:val="none" w:sz="0" w:space="0" w:color="auto"/>
                            <w:left w:val="none" w:sz="0" w:space="0" w:color="auto"/>
                            <w:bottom w:val="none" w:sz="0" w:space="0" w:color="auto"/>
                            <w:right w:val="none" w:sz="0" w:space="0" w:color="auto"/>
                          </w:divBdr>
                          <w:divsChild>
                            <w:div w:id="640498733">
                              <w:marLeft w:val="0"/>
                              <w:marRight w:val="0"/>
                              <w:marTop w:val="0"/>
                              <w:marBottom w:val="0"/>
                              <w:divBdr>
                                <w:top w:val="none" w:sz="0" w:space="0" w:color="auto"/>
                                <w:left w:val="none" w:sz="0" w:space="0" w:color="auto"/>
                                <w:bottom w:val="none" w:sz="0" w:space="0" w:color="auto"/>
                                <w:right w:val="none" w:sz="0" w:space="0" w:color="auto"/>
                              </w:divBdr>
                            </w:div>
                          </w:divsChild>
                        </w:div>
                        <w:div w:id="284655010">
                          <w:marLeft w:val="0"/>
                          <w:marRight w:val="0"/>
                          <w:marTop w:val="0"/>
                          <w:marBottom w:val="0"/>
                          <w:divBdr>
                            <w:top w:val="none" w:sz="0" w:space="0" w:color="auto"/>
                            <w:left w:val="none" w:sz="0" w:space="0" w:color="auto"/>
                            <w:bottom w:val="none" w:sz="0" w:space="0" w:color="auto"/>
                            <w:right w:val="none" w:sz="0" w:space="0" w:color="auto"/>
                          </w:divBdr>
                        </w:div>
                        <w:div w:id="1634293498">
                          <w:marLeft w:val="0"/>
                          <w:marRight w:val="0"/>
                          <w:marTop w:val="0"/>
                          <w:marBottom w:val="0"/>
                          <w:divBdr>
                            <w:top w:val="none" w:sz="0" w:space="0" w:color="auto"/>
                            <w:left w:val="none" w:sz="0" w:space="0" w:color="auto"/>
                            <w:bottom w:val="none" w:sz="0" w:space="0" w:color="auto"/>
                            <w:right w:val="none" w:sz="0" w:space="0" w:color="auto"/>
                          </w:divBdr>
                        </w:div>
                      </w:divsChild>
                    </w:div>
                    <w:div w:id="119541950">
                      <w:marLeft w:val="0"/>
                      <w:marRight w:val="0"/>
                      <w:marTop w:val="0"/>
                      <w:marBottom w:val="0"/>
                      <w:divBdr>
                        <w:top w:val="none" w:sz="0" w:space="0" w:color="auto"/>
                        <w:left w:val="none" w:sz="0" w:space="0" w:color="auto"/>
                        <w:bottom w:val="none" w:sz="0" w:space="0" w:color="auto"/>
                        <w:right w:val="none" w:sz="0" w:space="0" w:color="auto"/>
                      </w:divBdr>
                      <w:divsChild>
                        <w:div w:id="325060777">
                          <w:marLeft w:val="0"/>
                          <w:marRight w:val="0"/>
                          <w:marTop w:val="0"/>
                          <w:marBottom w:val="0"/>
                          <w:divBdr>
                            <w:top w:val="none" w:sz="0" w:space="0" w:color="auto"/>
                            <w:left w:val="none" w:sz="0" w:space="0" w:color="auto"/>
                            <w:bottom w:val="none" w:sz="0" w:space="0" w:color="auto"/>
                            <w:right w:val="none" w:sz="0" w:space="0" w:color="auto"/>
                          </w:divBdr>
                          <w:divsChild>
                            <w:div w:id="835996814">
                              <w:marLeft w:val="0"/>
                              <w:marRight w:val="0"/>
                              <w:marTop w:val="0"/>
                              <w:marBottom w:val="0"/>
                              <w:divBdr>
                                <w:top w:val="none" w:sz="0" w:space="0" w:color="auto"/>
                                <w:left w:val="none" w:sz="0" w:space="0" w:color="auto"/>
                                <w:bottom w:val="none" w:sz="0" w:space="0" w:color="auto"/>
                                <w:right w:val="none" w:sz="0" w:space="0" w:color="auto"/>
                              </w:divBdr>
                            </w:div>
                          </w:divsChild>
                        </w:div>
                        <w:div w:id="1284733107">
                          <w:marLeft w:val="0"/>
                          <w:marRight w:val="0"/>
                          <w:marTop w:val="0"/>
                          <w:marBottom w:val="0"/>
                          <w:divBdr>
                            <w:top w:val="none" w:sz="0" w:space="0" w:color="auto"/>
                            <w:left w:val="none" w:sz="0" w:space="0" w:color="auto"/>
                            <w:bottom w:val="none" w:sz="0" w:space="0" w:color="auto"/>
                            <w:right w:val="none" w:sz="0" w:space="0" w:color="auto"/>
                          </w:divBdr>
                          <w:divsChild>
                            <w:div w:id="1335105850">
                              <w:marLeft w:val="0"/>
                              <w:marRight w:val="0"/>
                              <w:marTop w:val="0"/>
                              <w:marBottom w:val="0"/>
                              <w:divBdr>
                                <w:top w:val="none" w:sz="0" w:space="0" w:color="auto"/>
                                <w:left w:val="none" w:sz="0" w:space="0" w:color="auto"/>
                                <w:bottom w:val="none" w:sz="0" w:space="0" w:color="auto"/>
                                <w:right w:val="none" w:sz="0" w:space="0" w:color="auto"/>
                              </w:divBdr>
                            </w:div>
                          </w:divsChild>
                        </w:div>
                        <w:div w:id="296298906">
                          <w:marLeft w:val="0"/>
                          <w:marRight w:val="0"/>
                          <w:marTop w:val="0"/>
                          <w:marBottom w:val="0"/>
                          <w:divBdr>
                            <w:top w:val="none" w:sz="0" w:space="0" w:color="auto"/>
                            <w:left w:val="none" w:sz="0" w:space="0" w:color="auto"/>
                            <w:bottom w:val="none" w:sz="0" w:space="0" w:color="auto"/>
                            <w:right w:val="none" w:sz="0" w:space="0" w:color="auto"/>
                          </w:divBdr>
                          <w:divsChild>
                            <w:div w:id="1669752731">
                              <w:marLeft w:val="0"/>
                              <w:marRight w:val="0"/>
                              <w:marTop w:val="0"/>
                              <w:marBottom w:val="0"/>
                              <w:divBdr>
                                <w:top w:val="none" w:sz="0" w:space="0" w:color="auto"/>
                                <w:left w:val="none" w:sz="0" w:space="0" w:color="auto"/>
                                <w:bottom w:val="none" w:sz="0" w:space="0" w:color="auto"/>
                                <w:right w:val="none" w:sz="0" w:space="0" w:color="auto"/>
                              </w:divBdr>
                            </w:div>
                            <w:div w:id="1352029924">
                              <w:marLeft w:val="0"/>
                              <w:marRight w:val="0"/>
                              <w:marTop w:val="0"/>
                              <w:marBottom w:val="0"/>
                              <w:divBdr>
                                <w:top w:val="none" w:sz="0" w:space="0" w:color="auto"/>
                                <w:left w:val="none" w:sz="0" w:space="0" w:color="auto"/>
                                <w:bottom w:val="none" w:sz="0" w:space="0" w:color="auto"/>
                                <w:right w:val="none" w:sz="0" w:space="0" w:color="auto"/>
                              </w:divBdr>
                              <w:divsChild>
                                <w:div w:id="2023821335">
                                  <w:marLeft w:val="0"/>
                                  <w:marRight w:val="0"/>
                                  <w:marTop w:val="0"/>
                                  <w:marBottom w:val="0"/>
                                  <w:divBdr>
                                    <w:top w:val="none" w:sz="0" w:space="0" w:color="auto"/>
                                    <w:left w:val="none" w:sz="0" w:space="0" w:color="auto"/>
                                    <w:bottom w:val="none" w:sz="0" w:space="0" w:color="auto"/>
                                    <w:right w:val="none" w:sz="0" w:space="0" w:color="auto"/>
                                  </w:divBdr>
                                  <w:divsChild>
                                    <w:div w:id="13823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3647">
                      <w:marLeft w:val="0"/>
                      <w:marRight w:val="0"/>
                      <w:marTop w:val="0"/>
                      <w:marBottom w:val="0"/>
                      <w:divBdr>
                        <w:top w:val="none" w:sz="0" w:space="0" w:color="auto"/>
                        <w:left w:val="none" w:sz="0" w:space="0" w:color="auto"/>
                        <w:bottom w:val="none" w:sz="0" w:space="0" w:color="auto"/>
                        <w:right w:val="none" w:sz="0" w:space="0" w:color="auto"/>
                      </w:divBdr>
                      <w:divsChild>
                        <w:div w:id="815220191">
                          <w:marLeft w:val="0"/>
                          <w:marRight w:val="0"/>
                          <w:marTop w:val="0"/>
                          <w:marBottom w:val="0"/>
                          <w:divBdr>
                            <w:top w:val="none" w:sz="0" w:space="0" w:color="auto"/>
                            <w:left w:val="none" w:sz="0" w:space="0" w:color="auto"/>
                            <w:bottom w:val="none" w:sz="0" w:space="0" w:color="auto"/>
                            <w:right w:val="none" w:sz="0" w:space="0" w:color="auto"/>
                          </w:divBdr>
                          <w:divsChild>
                            <w:div w:id="1755971812">
                              <w:marLeft w:val="0"/>
                              <w:marRight w:val="0"/>
                              <w:marTop w:val="0"/>
                              <w:marBottom w:val="0"/>
                              <w:divBdr>
                                <w:top w:val="none" w:sz="0" w:space="0" w:color="auto"/>
                                <w:left w:val="none" w:sz="0" w:space="0" w:color="auto"/>
                                <w:bottom w:val="none" w:sz="0" w:space="0" w:color="auto"/>
                                <w:right w:val="none" w:sz="0" w:space="0" w:color="auto"/>
                              </w:divBdr>
                            </w:div>
                          </w:divsChild>
                        </w:div>
                        <w:div w:id="675546659">
                          <w:marLeft w:val="0"/>
                          <w:marRight w:val="0"/>
                          <w:marTop w:val="0"/>
                          <w:marBottom w:val="0"/>
                          <w:divBdr>
                            <w:top w:val="none" w:sz="0" w:space="0" w:color="auto"/>
                            <w:left w:val="none" w:sz="0" w:space="0" w:color="auto"/>
                            <w:bottom w:val="none" w:sz="0" w:space="0" w:color="auto"/>
                            <w:right w:val="none" w:sz="0" w:space="0" w:color="auto"/>
                          </w:divBdr>
                          <w:divsChild>
                            <w:div w:id="624434846">
                              <w:marLeft w:val="0"/>
                              <w:marRight w:val="0"/>
                              <w:marTop w:val="0"/>
                              <w:marBottom w:val="0"/>
                              <w:divBdr>
                                <w:top w:val="none" w:sz="0" w:space="0" w:color="auto"/>
                                <w:left w:val="none" w:sz="0" w:space="0" w:color="auto"/>
                                <w:bottom w:val="none" w:sz="0" w:space="0" w:color="auto"/>
                                <w:right w:val="none" w:sz="0" w:space="0" w:color="auto"/>
                              </w:divBdr>
                            </w:div>
                          </w:divsChild>
                        </w:div>
                        <w:div w:id="2123303542">
                          <w:marLeft w:val="0"/>
                          <w:marRight w:val="0"/>
                          <w:marTop w:val="0"/>
                          <w:marBottom w:val="0"/>
                          <w:divBdr>
                            <w:top w:val="none" w:sz="0" w:space="0" w:color="auto"/>
                            <w:left w:val="none" w:sz="0" w:space="0" w:color="auto"/>
                            <w:bottom w:val="none" w:sz="0" w:space="0" w:color="auto"/>
                            <w:right w:val="none" w:sz="0" w:space="0" w:color="auto"/>
                          </w:divBdr>
                        </w:div>
                        <w:div w:id="1961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7797">
              <w:marLeft w:val="0"/>
              <w:marRight w:val="0"/>
              <w:marTop w:val="0"/>
              <w:marBottom w:val="0"/>
              <w:divBdr>
                <w:top w:val="none" w:sz="0" w:space="0" w:color="auto"/>
                <w:left w:val="none" w:sz="0" w:space="0" w:color="auto"/>
                <w:bottom w:val="none" w:sz="0" w:space="0" w:color="auto"/>
                <w:right w:val="none" w:sz="0" w:space="0" w:color="auto"/>
              </w:divBdr>
              <w:divsChild>
                <w:div w:id="1071269847">
                  <w:marLeft w:val="0"/>
                  <w:marRight w:val="0"/>
                  <w:marTop w:val="0"/>
                  <w:marBottom w:val="0"/>
                  <w:divBdr>
                    <w:top w:val="none" w:sz="0" w:space="0" w:color="auto"/>
                    <w:left w:val="none" w:sz="0" w:space="0" w:color="auto"/>
                    <w:bottom w:val="none" w:sz="0" w:space="0" w:color="auto"/>
                    <w:right w:val="none" w:sz="0" w:space="0" w:color="auto"/>
                  </w:divBdr>
                  <w:divsChild>
                    <w:div w:id="129790220">
                      <w:marLeft w:val="0"/>
                      <w:marRight w:val="0"/>
                      <w:marTop w:val="0"/>
                      <w:marBottom w:val="0"/>
                      <w:divBdr>
                        <w:top w:val="none" w:sz="0" w:space="0" w:color="auto"/>
                        <w:left w:val="none" w:sz="0" w:space="0" w:color="auto"/>
                        <w:bottom w:val="none" w:sz="0" w:space="0" w:color="auto"/>
                        <w:right w:val="none" w:sz="0" w:space="0" w:color="auto"/>
                      </w:divBdr>
                    </w:div>
                    <w:div w:id="1184633967">
                      <w:marLeft w:val="0"/>
                      <w:marRight w:val="0"/>
                      <w:marTop w:val="0"/>
                      <w:marBottom w:val="0"/>
                      <w:divBdr>
                        <w:top w:val="none" w:sz="0" w:space="0" w:color="auto"/>
                        <w:left w:val="none" w:sz="0" w:space="0" w:color="auto"/>
                        <w:bottom w:val="none" w:sz="0" w:space="0" w:color="auto"/>
                        <w:right w:val="none" w:sz="0" w:space="0" w:color="auto"/>
                      </w:divBdr>
                    </w:div>
                    <w:div w:id="1938128519">
                      <w:marLeft w:val="0"/>
                      <w:marRight w:val="0"/>
                      <w:marTop w:val="0"/>
                      <w:marBottom w:val="0"/>
                      <w:divBdr>
                        <w:top w:val="none" w:sz="0" w:space="0" w:color="auto"/>
                        <w:left w:val="none" w:sz="0" w:space="0" w:color="auto"/>
                        <w:bottom w:val="none" w:sz="0" w:space="0" w:color="auto"/>
                        <w:right w:val="none" w:sz="0" w:space="0" w:color="auto"/>
                      </w:divBdr>
                    </w:div>
                    <w:div w:id="1355962666">
                      <w:marLeft w:val="0"/>
                      <w:marRight w:val="0"/>
                      <w:marTop w:val="0"/>
                      <w:marBottom w:val="0"/>
                      <w:divBdr>
                        <w:top w:val="none" w:sz="0" w:space="0" w:color="auto"/>
                        <w:left w:val="none" w:sz="0" w:space="0" w:color="auto"/>
                        <w:bottom w:val="none" w:sz="0" w:space="0" w:color="auto"/>
                        <w:right w:val="none" w:sz="0" w:space="0" w:color="auto"/>
                      </w:divBdr>
                    </w:div>
                    <w:div w:id="998078932">
                      <w:marLeft w:val="0"/>
                      <w:marRight w:val="0"/>
                      <w:marTop w:val="0"/>
                      <w:marBottom w:val="0"/>
                      <w:divBdr>
                        <w:top w:val="none" w:sz="0" w:space="0" w:color="auto"/>
                        <w:left w:val="none" w:sz="0" w:space="0" w:color="auto"/>
                        <w:bottom w:val="none" w:sz="0" w:space="0" w:color="auto"/>
                        <w:right w:val="none" w:sz="0" w:space="0" w:color="auto"/>
                      </w:divBdr>
                    </w:div>
                    <w:div w:id="1900749972">
                      <w:marLeft w:val="0"/>
                      <w:marRight w:val="0"/>
                      <w:marTop w:val="0"/>
                      <w:marBottom w:val="0"/>
                      <w:divBdr>
                        <w:top w:val="none" w:sz="0" w:space="0" w:color="auto"/>
                        <w:left w:val="none" w:sz="0" w:space="0" w:color="auto"/>
                        <w:bottom w:val="none" w:sz="0" w:space="0" w:color="auto"/>
                        <w:right w:val="none" w:sz="0" w:space="0" w:color="auto"/>
                      </w:divBdr>
                    </w:div>
                    <w:div w:id="1773355751">
                      <w:marLeft w:val="0"/>
                      <w:marRight w:val="0"/>
                      <w:marTop w:val="0"/>
                      <w:marBottom w:val="0"/>
                      <w:divBdr>
                        <w:top w:val="none" w:sz="0" w:space="0" w:color="auto"/>
                        <w:left w:val="none" w:sz="0" w:space="0" w:color="auto"/>
                        <w:bottom w:val="none" w:sz="0" w:space="0" w:color="auto"/>
                        <w:right w:val="none" w:sz="0" w:space="0" w:color="auto"/>
                      </w:divBdr>
                      <w:divsChild>
                        <w:div w:id="11379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91757">
              <w:marLeft w:val="0"/>
              <w:marRight w:val="0"/>
              <w:marTop w:val="0"/>
              <w:marBottom w:val="0"/>
              <w:divBdr>
                <w:top w:val="none" w:sz="0" w:space="0" w:color="auto"/>
                <w:left w:val="none" w:sz="0" w:space="0" w:color="auto"/>
                <w:bottom w:val="none" w:sz="0" w:space="0" w:color="auto"/>
                <w:right w:val="none" w:sz="0" w:space="0" w:color="auto"/>
              </w:divBdr>
              <w:divsChild>
                <w:div w:id="1624577939">
                  <w:marLeft w:val="0"/>
                  <w:marRight w:val="0"/>
                  <w:marTop w:val="0"/>
                  <w:marBottom w:val="0"/>
                  <w:divBdr>
                    <w:top w:val="none" w:sz="0" w:space="0" w:color="auto"/>
                    <w:left w:val="none" w:sz="0" w:space="0" w:color="auto"/>
                    <w:bottom w:val="none" w:sz="0" w:space="0" w:color="auto"/>
                    <w:right w:val="none" w:sz="0" w:space="0" w:color="auto"/>
                  </w:divBdr>
                  <w:divsChild>
                    <w:div w:id="175003698">
                      <w:marLeft w:val="0"/>
                      <w:marRight w:val="0"/>
                      <w:marTop w:val="0"/>
                      <w:marBottom w:val="0"/>
                      <w:divBdr>
                        <w:top w:val="none" w:sz="0" w:space="0" w:color="auto"/>
                        <w:left w:val="none" w:sz="0" w:space="0" w:color="auto"/>
                        <w:bottom w:val="none" w:sz="0" w:space="0" w:color="auto"/>
                        <w:right w:val="none" w:sz="0" w:space="0" w:color="auto"/>
                      </w:divBdr>
                      <w:divsChild>
                        <w:div w:id="1352075361">
                          <w:marLeft w:val="0"/>
                          <w:marRight w:val="0"/>
                          <w:marTop w:val="0"/>
                          <w:marBottom w:val="0"/>
                          <w:divBdr>
                            <w:top w:val="none" w:sz="0" w:space="0" w:color="auto"/>
                            <w:left w:val="none" w:sz="0" w:space="0" w:color="auto"/>
                            <w:bottom w:val="none" w:sz="0" w:space="0" w:color="auto"/>
                            <w:right w:val="none" w:sz="0" w:space="0" w:color="auto"/>
                          </w:divBdr>
                        </w:div>
                      </w:divsChild>
                    </w:div>
                    <w:div w:id="2014918915">
                      <w:marLeft w:val="0"/>
                      <w:marRight w:val="0"/>
                      <w:marTop w:val="0"/>
                      <w:marBottom w:val="0"/>
                      <w:divBdr>
                        <w:top w:val="none" w:sz="0" w:space="0" w:color="auto"/>
                        <w:left w:val="none" w:sz="0" w:space="0" w:color="auto"/>
                        <w:bottom w:val="none" w:sz="0" w:space="0" w:color="auto"/>
                        <w:right w:val="none" w:sz="0" w:space="0" w:color="auto"/>
                      </w:divBdr>
                      <w:divsChild>
                        <w:div w:id="1075476449">
                          <w:marLeft w:val="0"/>
                          <w:marRight w:val="0"/>
                          <w:marTop w:val="0"/>
                          <w:marBottom w:val="0"/>
                          <w:divBdr>
                            <w:top w:val="none" w:sz="0" w:space="0" w:color="auto"/>
                            <w:left w:val="none" w:sz="0" w:space="0" w:color="auto"/>
                            <w:bottom w:val="none" w:sz="0" w:space="0" w:color="auto"/>
                            <w:right w:val="none" w:sz="0" w:space="0" w:color="auto"/>
                          </w:divBdr>
                          <w:divsChild>
                            <w:div w:id="338318907">
                              <w:marLeft w:val="0"/>
                              <w:marRight w:val="0"/>
                              <w:marTop w:val="0"/>
                              <w:marBottom w:val="0"/>
                              <w:divBdr>
                                <w:top w:val="none" w:sz="0" w:space="0" w:color="auto"/>
                                <w:left w:val="none" w:sz="0" w:space="0" w:color="auto"/>
                                <w:bottom w:val="none" w:sz="0" w:space="0" w:color="auto"/>
                                <w:right w:val="none" w:sz="0" w:space="0" w:color="auto"/>
                              </w:divBdr>
                              <w:divsChild>
                                <w:div w:id="1001741405">
                                  <w:marLeft w:val="0"/>
                                  <w:marRight w:val="0"/>
                                  <w:marTop w:val="0"/>
                                  <w:marBottom w:val="0"/>
                                  <w:divBdr>
                                    <w:top w:val="none" w:sz="0" w:space="0" w:color="auto"/>
                                    <w:left w:val="none" w:sz="0" w:space="0" w:color="auto"/>
                                    <w:bottom w:val="none" w:sz="0" w:space="0" w:color="auto"/>
                                    <w:right w:val="none" w:sz="0" w:space="0" w:color="auto"/>
                                  </w:divBdr>
                                  <w:divsChild>
                                    <w:div w:id="1632318416">
                                      <w:marLeft w:val="0"/>
                                      <w:marRight w:val="0"/>
                                      <w:marTop w:val="0"/>
                                      <w:marBottom w:val="0"/>
                                      <w:divBdr>
                                        <w:top w:val="none" w:sz="0" w:space="0" w:color="auto"/>
                                        <w:left w:val="none" w:sz="0" w:space="0" w:color="auto"/>
                                        <w:bottom w:val="none" w:sz="0" w:space="0" w:color="auto"/>
                                        <w:right w:val="none" w:sz="0" w:space="0" w:color="auto"/>
                                      </w:divBdr>
                                    </w:div>
                                  </w:divsChild>
                                </w:div>
                                <w:div w:id="265239696">
                                  <w:marLeft w:val="0"/>
                                  <w:marRight w:val="0"/>
                                  <w:marTop w:val="0"/>
                                  <w:marBottom w:val="0"/>
                                  <w:divBdr>
                                    <w:top w:val="none" w:sz="0" w:space="0" w:color="auto"/>
                                    <w:left w:val="none" w:sz="0" w:space="0" w:color="auto"/>
                                    <w:bottom w:val="none" w:sz="0" w:space="0" w:color="auto"/>
                                    <w:right w:val="none" w:sz="0" w:space="0" w:color="auto"/>
                                  </w:divBdr>
                                  <w:divsChild>
                                    <w:div w:id="1865439736">
                                      <w:marLeft w:val="0"/>
                                      <w:marRight w:val="0"/>
                                      <w:marTop w:val="0"/>
                                      <w:marBottom w:val="0"/>
                                      <w:divBdr>
                                        <w:top w:val="none" w:sz="0" w:space="0" w:color="auto"/>
                                        <w:left w:val="none" w:sz="0" w:space="0" w:color="auto"/>
                                        <w:bottom w:val="none" w:sz="0" w:space="0" w:color="auto"/>
                                        <w:right w:val="none" w:sz="0" w:space="0" w:color="auto"/>
                                      </w:divBdr>
                                    </w:div>
                                  </w:divsChild>
                                </w:div>
                                <w:div w:id="1245720590">
                                  <w:marLeft w:val="0"/>
                                  <w:marRight w:val="0"/>
                                  <w:marTop w:val="0"/>
                                  <w:marBottom w:val="0"/>
                                  <w:divBdr>
                                    <w:top w:val="none" w:sz="0" w:space="0" w:color="auto"/>
                                    <w:left w:val="none" w:sz="0" w:space="0" w:color="auto"/>
                                    <w:bottom w:val="none" w:sz="0" w:space="0" w:color="auto"/>
                                    <w:right w:val="none" w:sz="0" w:space="0" w:color="auto"/>
                                  </w:divBdr>
                                  <w:divsChild>
                                    <w:div w:id="1900899844">
                                      <w:marLeft w:val="0"/>
                                      <w:marRight w:val="0"/>
                                      <w:marTop w:val="0"/>
                                      <w:marBottom w:val="0"/>
                                      <w:divBdr>
                                        <w:top w:val="none" w:sz="0" w:space="0" w:color="auto"/>
                                        <w:left w:val="none" w:sz="0" w:space="0" w:color="auto"/>
                                        <w:bottom w:val="none" w:sz="0" w:space="0" w:color="auto"/>
                                        <w:right w:val="none" w:sz="0" w:space="0" w:color="auto"/>
                                      </w:divBdr>
                                    </w:div>
                                  </w:divsChild>
                                </w:div>
                                <w:div w:id="1114207149">
                                  <w:marLeft w:val="0"/>
                                  <w:marRight w:val="0"/>
                                  <w:marTop w:val="0"/>
                                  <w:marBottom w:val="0"/>
                                  <w:divBdr>
                                    <w:top w:val="none" w:sz="0" w:space="0" w:color="auto"/>
                                    <w:left w:val="none" w:sz="0" w:space="0" w:color="auto"/>
                                    <w:bottom w:val="none" w:sz="0" w:space="0" w:color="auto"/>
                                    <w:right w:val="none" w:sz="0" w:space="0" w:color="auto"/>
                                  </w:divBdr>
                                  <w:divsChild>
                                    <w:div w:id="8330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9495">
                          <w:marLeft w:val="0"/>
                          <w:marRight w:val="0"/>
                          <w:marTop w:val="0"/>
                          <w:marBottom w:val="0"/>
                          <w:divBdr>
                            <w:top w:val="none" w:sz="0" w:space="0" w:color="auto"/>
                            <w:left w:val="none" w:sz="0" w:space="0" w:color="auto"/>
                            <w:bottom w:val="none" w:sz="0" w:space="0" w:color="auto"/>
                            <w:right w:val="none" w:sz="0" w:space="0" w:color="auto"/>
                          </w:divBdr>
                          <w:divsChild>
                            <w:div w:id="1185023127">
                              <w:marLeft w:val="0"/>
                              <w:marRight w:val="0"/>
                              <w:marTop w:val="0"/>
                              <w:marBottom w:val="0"/>
                              <w:divBdr>
                                <w:top w:val="none" w:sz="0" w:space="0" w:color="auto"/>
                                <w:left w:val="none" w:sz="0" w:space="0" w:color="auto"/>
                                <w:bottom w:val="none" w:sz="0" w:space="0" w:color="auto"/>
                                <w:right w:val="none" w:sz="0" w:space="0" w:color="auto"/>
                              </w:divBdr>
                              <w:divsChild>
                                <w:div w:id="451359753">
                                  <w:marLeft w:val="0"/>
                                  <w:marRight w:val="0"/>
                                  <w:marTop w:val="0"/>
                                  <w:marBottom w:val="0"/>
                                  <w:divBdr>
                                    <w:top w:val="none" w:sz="0" w:space="0" w:color="auto"/>
                                    <w:left w:val="none" w:sz="0" w:space="0" w:color="auto"/>
                                    <w:bottom w:val="none" w:sz="0" w:space="0" w:color="auto"/>
                                    <w:right w:val="none" w:sz="0" w:space="0" w:color="auto"/>
                                  </w:divBdr>
                                </w:div>
                              </w:divsChild>
                            </w:div>
                            <w:div w:id="1666589185">
                              <w:marLeft w:val="0"/>
                              <w:marRight w:val="0"/>
                              <w:marTop w:val="0"/>
                              <w:marBottom w:val="0"/>
                              <w:divBdr>
                                <w:top w:val="none" w:sz="0" w:space="0" w:color="auto"/>
                                <w:left w:val="none" w:sz="0" w:space="0" w:color="auto"/>
                                <w:bottom w:val="none" w:sz="0" w:space="0" w:color="auto"/>
                                <w:right w:val="none" w:sz="0" w:space="0" w:color="auto"/>
                              </w:divBdr>
                              <w:divsChild>
                                <w:div w:id="272324630">
                                  <w:marLeft w:val="0"/>
                                  <w:marRight w:val="0"/>
                                  <w:marTop w:val="0"/>
                                  <w:marBottom w:val="0"/>
                                  <w:divBdr>
                                    <w:top w:val="none" w:sz="0" w:space="0" w:color="auto"/>
                                    <w:left w:val="none" w:sz="0" w:space="0" w:color="auto"/>
                                    <w:bottom w:val="none" w:sz="0" w:space="0" w:color="auto"/>
                                    <w:right w:val="none" w:sz="0" w:space="0" w:color="auto"/>
                                  </w:divBdr>
                                </w:div>
                              </w:divsChild>
                            </w:div>
                            <w:div w:id="549876608">
                              <w:marLeft w:val="0"/>
                              <w:marRight w:val="0"/>
                              <w:marTop w:val="0"/>
                              <w:marBottom w:val="0"/>
                              <w:divBdr>
                                <w:top w:val="none" w:sz="0" w:space="0" w:color="auto"/>
                                <w:left w:val="none" w:sz="0" w:space="0" w:color="auto"/>
                                <w:bottom w:val="none" w:sz="0" w:space="0" w:color="auto"/>
                                <w:right w:val="none" w:sz="0" w:space="0" w:color="auto"/>
                              </w:divBdr>
                              <w:divsChild>
                                <w:div w:id="368184839">
                                  <w:marLeft w:val="0"/>
                                  <w:marRight w:val="0"/>
                                  <w:marTop w:val="0"/>
                                  <w:marBottom w:val="0"/>
                                  <w:divBdr>
                                    <w:top w:val="none" w:sz="0" w:space="0" w:color="auto"/>
                                    <w:left w:val="none" w:sz="0" w:space="0" w:color="auto"/>
                                    <w:bottom w:val="none" w:sz="0" w:space="0" w:color="auto"/>
                                    <w:right w:val="none" w:sz="0" w:space="0" w:color="auto"/>
                                  </w:divBdr>
                                </w:div>
                              </w:divsChild>
                            </w:div>
                            <w:div w:id="1583175006">
                              <w:marLeft w:val="0"/>
                              <w:marRight w:val="0"/>
                              <w:marTop w:val="0"/>
                              <w:marBottom w:val="0"/>
                              <w:divBdr>
                                <w:top w:val="none" w:sz="0" w:space="0" w:color="auto"/>
                                <w:left w:val="none" w:sz="0" w:space="0" w:color="auto"/>
                                <w:bottom w:val="none" w:sz="0" w:space="0" w:color="auto"/>
                                <w:right w:val="none" w:sz="0" w:space="0" w:color="auto"/>
                              </w:divBdr>
                              <w:divsChild>
                                <w:div w:id="1378895189">
                                  <w:marLeft w:val="0"/>
                                  <w:marRight w:val="0"/>
                                  <w:marTop w:val="0"/>
                                  <w:marBottom w:val="0"/>
                                  <w:divBdr>
                                    <w:top w:val="none" w:sz="0" w:space="0" w:color="auto"/>
                                    <w:left w:val="none" w:sz="0" w:space="0" w:color="auto"/>
                                    <w:bottom w:val="none" w:sz="0" w:space="0" w:color="auto"/>
                                    <w:right w:val="none" w:sz="0" w:space="0" w:color="auto"/>
                                  </w:divBdr>
                                </w:div>
                              </w:divsChild>
                            </w:div>
                            <w:div w:id="172766392">
                              <w:marLeft w:val="0"/>
                              <w:marRight w:val="0"/>
                              <w:marTop w:val="0"/>
                              <w:marBottom w:val="0"/>
                              <w:divBdr>
                                <w:top w:val="none" w:sz="0" w:space="0" w:color="auto"/>
                                <w:left w:val="none" w:sz="0" w:space="0" w:color="auto"/>
                                <w:bottom w:val="none" w:sz="0" w:space="0" w:color="auto"/>
                                <w:right w:val="none" w:sz="0" w:space="0" w:color="auto"/>
                              </w:divBdr>
                              <w:divsChild>
                                <w:div w:id="223833629">
                                  <w:marLeft w:val="0"/>
                                  <w:marRight w:val="0"/>
                                  <w:marTop w:val="0"/>
                                  <w:marBottom w:val="0"/>
                                  <w:divBdr>
                                    <w:top w:val="none" w:sz="0" w:space="0" w:color="auto"/>
                                    <w:left w:val="none" w:sz="0" w:space="0" w:color="auto"/>
                                    <w:bottom w:val="none" w:sz="0" w:space="0" w:color="auto"/>
                                    <w:right w:val="none" w:sz="0" w:space="0" w:color="auto"/>
                                  </w:divBdr>
                                </w:div>
                              </w:divsChild>
                            </w:div>
                            <w:div w:id="2001537682">
                              <w:marLeft w:val="0"/>
                              <w:marRight w:val="0"/>
                              <w:marTop w:val="0"/>
                              <w:marBottom w:val="0"/>
                              <w:divBdr>
                                <w:top w:val="none" w:sz="0" w:space="0" w:color="auto"/>
                                <w:left w:val="none" w:sz="0" w:space="0" w:color="auto"/>
                                <w:bottom w:val="none" w:sz="0" w:space="0" w:color="auto"/>
                                <w:right w:val="none" w:sz="0" w:space="0" w:color="auto"/>
                              </w:divBdr>
                              <w:divsChild>
                                <w:div w:id="204102312">
                                  <w:marLeft w:val="0"/>
                                  <w:marRight w:val="0"/>
                                  <w:marTop w:val="0"/>
                                  <w:marBottom w:val="0"/>
                                  <w:divBdr>
                                    <w:top w:val="none" w:sz="0" w:space="0" w:color="auto"/>
                                    <w:left w:val="none" w:sz="0" w:space="0" w:color="auto"/>
                                    <w:bottom w:val="none" w:sz="0" w:space="0" w:color="auto"/>
                                    <w:right w:val="none" w:sz="0" w:space="0" w:color="auto"/>
                                  </w:divBdr>
                                </w:div>
                              </w:divsChild>
                            </w:div>
                            <w:div w:id="1961261010">
                              <w:marLeft w:val="0"/>
                              <w:marRight w:val="0"/>
                              <w:marTop w:val="0"/>
                              <w:marBottom w:val="0"/>
                              <w:divBdr>
                                <w:top w:val="none" w:sz="0" w:space="0" w:color="auto"/>
                                <w:left w:val="none" w:sz="0" w:space="0" w:color="auto"/>
                                <w:bottom w:val="none" w:sz="0" w:space="0" w:color="auto"/>
                                <w:right w:val="none" w:sz="0" w:space="0" w:color="auto"/>
                              </w:divBdr>
                              <w:divsChild>
                                <w:div w:id="332535916">
                                  <w:marLeft w:val="0"/>
                                  <w:marRight w:val="0"/>
                                  <w:marTop w:val="0"/>
                                  <w:marBottom w:val="0"/>
                                  <w:divBdr>
                                    <w:top w:val="none" w:sz="0" w:space="0" w:color="auto"/>
                                    <w:left w:val="none" w:sz="0" w:space="0" w:color="auto"/>
                                    <w:bottom w:val="none" w:sz="0" w:space="0" w:color="auto"/>
                                    <w:right w:val="none" w:sz="0" w:space="0" w:color="auto"/>
                                  </w:divBdr>
                                </w:div>
                              </w:divsChild>
                            </w:div>
                            <w:div w:id="576675510">
                              <w:marLeft w:val="0"/>
                              <w:marRight w:val="0"/>
                              <w:marTop w:val="0"/>
                              <w:marBottom w:val="0"/>
                              <w:divBdr>
                                <w:top w:val="none" w:sz="0" w:space="0" w:color="auto"/>
                                <w:left w:val="none" w:sz="0" w:space="0" w:color="auto"/>
                                <w:bottom w:val="none" w:sz="0" w:space="0" w:color="auto"/>
                                <w:right w:val="none" w:sz="0" w:space="0" w:color="auto"/>
                              </w:divBdr>
                              <w:divsChild>
                                <w:div w:id="1420325114">
                                  <w:marLeft w:val="0"/>
                                  <w:marRight w:val="0"/>
                                  <w:marTop w:val="0"/>
                                  <w:marBottom w:val="0"/>
                                  <w:divBdr>
                                    <w:top w:val="none" w:sz="0" w:space="0" w:color="auto"/>
                                    <w:left w:val="none" w:sz="0" w:space="0" w:color="auto"/>
                                    <w:bottom w:val="none" w:sz="0" w:space="0" w:color="auto"/>
                                    <w:right w:val="none" w:sz="0" w:space="0" w:color="auto"/>
                                  </w:divBdr>
                                </w:div>
                                <w:div w:id="1278098755">
                                  <w:marLeft w:val="0"/>
                                  <w:marRight w:val="0"/>
                                  <w:marTop w:val="0"/>
                                  <w:marBottom w:val="0"/>
                                  <w:divBdr>
                                    <w:top w:val="none" w:sz="0" w:space="0" w:color="auto"/>
                                    <w:left w:val="none" w:sz="0" w:space="0" w:color="auto"/>
                                    <w:bottom w:val="none" w:sz="0" w:space="0" w:color="auto"/>
                                    <w:right w:val="none" w:sz="0" w:space="0" w:color="auto"/>
                                  </w:divBdr>
                                </w:div>
                                <w:div w:id="835417511">
                                  <w:marLeft w:val="0"/>
                                  <w:marRight w:val="0"/>
                                  <w:marTop w:val="0"/>
                                  <w:marBottom w:val="0"/>
                                  <w:divBdr>
                                    <w:top w:val="none" w:sz="0" w:space="0" w:color="auto"/>
                                    <w:left w:val="none" w:sz="0" w:space="0" w:color="auto"/>
                                    <w:bottom w:val="none" w:sz="0" w:space="0" w:color="auto"/>
                                    <w:right w:val="none" w:sz="0" w:space="0" w:color="auto"/>
                                  </w:divBdr>
                                </w:div>
                              </w:divsChild>
                            </w:div>
                            <w:div w:id="538131146">
                              <w:marLeft w:val="0"/>
                              <w:marRight w:val="0"/>
                              <w:marTop w:val="0"/>
                              <w:marBottom w:val="0"/>
                              <w:divBdr>
                                <w:top w:val="none" w:sz="0" w:space="0" w:color="auto"/>
                                <w:left w:val="none" w:sz="0" w:space="0" w:color="auto"/>
                                <w:bottom w:val="none" w:sz="0" w:space="0" w:color="auto"/>
                                <w:right w:val="none" w:sz="0" w:space="0" w:color="auto"/>
                              </w:divBdr>
                            </w:div>
                          </w:divsChild>
                        </w:div>
                        <w:div w:id="227617667">
                          <w:marLeft w:val="0"/>
                          <w:marRight w:val="0"/>
                          <w:marTop w:val="0"/>
                          <w:marBottom w:val="0"/>
                          <w:divBdr>
                            <w:top w:val="none" w:sz="0" w:space="0" w:color="auto"/>
                            <w:left w:val="none" w:sz="0" w:space="0" w:color="auto"/>
                            <w:bottom w:val="none" w:sz="0" w:space="0" w:color="auto"/>
                            <w:right w:val="none" w:sz="0" w:space="0" w:color="auto"/>
                          </w:divBdr>
                          <w:divsChild>
                            <w:div w:id="2091079376">
                              <w:marLeft w:val="0"/>
                              <w:marRight w:val="0"/>
                              <w:marTop w:val="0"/>
                              <w:marBottom w:val="0"/>
                              <w:divBdr>
                                <w:top w:val="none" w:sz="0" w:space="0" w:color="auto"/>
                                <w:left w:val="none" w:sz="0" w:space="0" w:color="auto"/>
                                <w:bottom w:val="none" w:sz="0" w:space="0" w:color="auto"/>
                                <w:right w:val="none" w:sz="0" w:space="0" w:color="auto"/>
                              </w:divBdr>
                              <w:divsChild>
                                <w:div w:id="1183202038">
                                  <w:marLeft w:val="0"/>
                                  <w:marRight w:val="0"/>
                                  <w:marTop w:val="0"/>
                                  <w:marBottom w:val="0"/>
                                  <w:divBdr>
                                    <w:top w:val="none" w:sz="0" w:space="0" w:color="auto"/>
                                    <w:left w:val="none" w:sz="0" w:space="0" w:color="auto"/>
                                    <w:bottom w:val="none" w:sz="0" w:space="0" w:color="auto"/>
                                    <w:right w:val="none" w:sz="0" w:space="0" w:color="auto"/>
                                  </w:divBdr>
                                </w:div>
                              </w:divsChild>
                            </w:div>
                            <w:div w:id="227351063">
                              <w:marLeft w:val="0"/>
                              <w:marRight w:val="0"/>
                              <w:marTop w:val="0"/>
                              <w:marBottom w:val="0"/>
                              <w:divBdr>
                                <w:top w:val="none" w:sz="0" w:space="0" w:color="auto"/>
                                <w:left w:val="none" w:sz="0" w:space="0" w:color="auto"/>
                                <w:bottom w:val="none" w:sz="0" w:space="0" w:color="auto"/>
                                <w:right w:val="none" w:sz="0" w:space="0" w:color="auto"/>
                              </w:divBdr>
                              <w:divsChild>
                                <w:div w:id="193462292">
                                  <w:marLeft w:val="0"/>
                                  <w:marRight w:val="0"/>
                                  <w:marTop w:val="0"/>
                                  <w:marBottom w:val="0"/>
                                  <w:divBdr>
                                    <w:top w:val="none" w:sz="0" w:space="0" w:color="auto"/>
                                    <w:left w:val="none" w:sz="0" w:space="0" w:color="auto"/>
                                    <w:bottom w:val="none" w:sz="0" w:space="0" w:color="auto"/>
                                    <w:right w:val="none" w:sz="0" w:space="0" w:color="auto"/>
                                  </w:divBdr>
                                </w:div>
                              </w:divsChild>
                            </w:div>
                            <w:div w:id="285232800">
                              <w:marLeft w:val="0"/>
                              <w:marRight w:val="0"/>
                              <w:marTop w:val="0"/>
                              <w:marBottom w:val="0"/>
                              <w:divBdr>
                                <w:top w:val="none" w:sz="0" w:space="0" w:color="auto"/>
                                <w:left w:val="none" w:sz="0" w:space="0" w:color="auto"/>
                                <w:bottom w:val="none" w:sz="0" w:space="0" w:color="auto"/>
                                <w:right w:val="none" w:sz="0" w:space="0" w:color="auto"/>
                              </w:divBdr>
                              <w:divsChild>
                                <w:div w:id="1660763694">
                                  <w:marLeft w:val="0"/>
                                  <w:marRight w:val="0"/>
                                  <w:marTop w:val="0"/>
                                  <w:marBottom w:val="0"/>
                                  <w:divBdr>
                                    <w:top w:val="none" w:sz="0" w:space="0" w:color="auto"/>
                                    <w:left w:val="none" w:sz="0" w:space="0" w:color="auto"/>
                                    <w:bottom w:val="none" w:sz="0" w:space="0" w:color="auto"/>
                                    <w:right w:val="none" w:sz="0" w:space="0" w:color="auto"/>
                                  </w:divBdr>
                                </w:div>
                              </w:divsChild>
                            </w:div>
                            <w:div w:id="1297906505">
                              <w:marLeft w:val="0"/>
                              <w:marRight w:val="0"/>
                              <w:marTop w:val="0"/>
                              <w:marBottom w:val="0"/>
                              <w:divBdr>
                                <w:top w:val="none" w:sz="0" w:space="0" w:color="auto"/>
                                <w:left w:val="none" w:sz="0" w:space="0" w:color="auto"/>
                                <w:bottom w:val="none" w:sz="0" w:space="0" w:color="auto"/>
                                <w:right w:val="none" w:sz="0" w:space="0" w:color="auto"/>
                              </w:divBdr>
                              <w:divsChild>
                                <w:div w:id="1719931267">
                                  <w:marLeft w:val="0"/>
                                  <w:marRight w:val="0"/>
                                  <w:marTop w:val="0"/>
                                  <w:marBottom w:val="0"/>
                                  <w:divBdr>
                                    <w:top w:val="none" w:sz="0" w:space="0" w:color="auto"/>
                                    <w:left w:val="none" w:sz="0" w:space="0" w:color="auto"/>
                                    <w:bottom w:val="none" w:sz="0" w:space="0" w:color="auto"/>
                                    <w:right w:val="none" w:sz="0" w:space="0" w:color="auto"/>
                                  </w:divBdr>
                                </w:div>
                              </w:divsChild>
                            </w:div>
                            <w:div w:id="679158381">
                              <w:marLeft w:val="0"/>
                              <w:marRight w:val="0"/>
                              <w:marTop w:val="0"/>
                              <w:marBottom w:val="0"/>
                              <w:divBdr>
                                <w:top w:val="none" w:sz="0" w:space="0" w:color="auto"/>
                                <w:left w:val="none" w:sz="0" w:space="0" w:color="auto"/>
                                <w:bottom w:val="none" w:sz="0" w:space="0" w:color="auto"/>
                                <w:right w:val="none" w:sz="0" w:space="0" w:color="auto"/>
                              </w:divBdr>
                              <w:divsChild>
                                <w:div w:id="1176964798">
                                  <w:marLeft w:val="0"/>
                                  <w:marRight w:val="0"/>
                                  <w:marTop w:val="0"/>
                                  <w:marBottom w:val="0"/>
                                  <w:divBdr>
                                    <w:top w:val="none" w:sz="0" w:space="0" w:color="auto"/>
                                    <w:left w:val="none" w:sz="0" w:space="0" w:color="auto"/>
                                    <w:bottom w:val="none" w:sz="0" w:space="0" w:color="auto"/>
                                    <w:right w:val="none" w:sz="0" w:space="0" w:color="auto"/>
                                  </w:divBdr>
                                </w:div>
                              </w:divsChild>
                            </w:div>
                            <w:div w:id="743140967">
                              <w:marLeft w:val="0"/>
                              <w:marRight w:val="0"/>
                              <w:marTop w:val="0"/>
                              <w:marBottom w:val="0"/>
                              <w:divBdr>
                                <w:top w:val="none" w:sz="0" w:space="0" w:color="auto"/>
                                <w:left w:val="none" w:sz="0" w:space="0" w:color="auto"/>
                                <w:bottom w:val="none" w:sz="0" w:space="0" w:color="auto"/>
                                <w:right w:val="none" w:sz="0" w:space="0" w:color="auto"/>
                              </w:divBdr>
                              <w:divsChild>
                                <w:div w:id="1144002005">
                                  <w:marLeft w:val="0"/>
                                  <w:marRight w:val="0"/>
                                  <w:marTop w:val="0"/>
                                  <w:marBottom w:val="0"/>
                                  <w:divBdr>
                                    <w:top w:val="none" w:sz="0" w:space="0" w:color="auto"/>
                                    <w:left w:val="none" w:sz="0" w:space="0" w:color="auto"/>
                                    <w:bottom w:val="none" w:sz="0" w:space="0" w:color="auto"/>
                                    <w:right w:val="none" w:sz="0" w:space="0" w:color="auto"/>
                                  </w:divBdr>
                                </w:div>
                              </w:divsChild>
                            </w:div>
                            <w:div w:id="332338936">
                              <w:marLeft w:val="0"/>
                              <w:marRight w:val="0"/>
                              <w:marTop w:val="0"/>
                              <w:marBottom w:val="0"/>
                              <w:divBdr>
                                <w:top w:val="none" w:sz="0" w:space="0" w:color="auto"/>
                                <w:left w:val="none" w:sz="0" w:space="0" w:color="auto"/>
                                <w:bottom w:val="none" w:sz="0" w:space="0" w:color="auto"/>
                                <w:right w:val="none" w:sz="0" w:space="0" w:color="auto"/>
                              </w:divBdr>
                              <w:divsChild>
                                <w:div w:id="538208727">
                                  <w:marLeft w:val="0"/>
                                  <w:marRight w:val="0"/>
                                  <w:marTop w:val="0"/>
                                  <w:marBottom w:val="0"/>
                                  <w:divBdr>
                                    <w:top w:val="none" w:sz="0" w:space="0" w:color="auto"/>
                                    <w:left w:val="none" w:sz="0" w:space="0" w:color="auto"/>
                                    <w:bottom w:val="none" w:sz="0" w:space="0" w:color="auto"/>
                                    <w:right w:val="none" w:sz="0" w:space="0" w:color="auto"/>
                                  </w:divBdr>
                                </w:div>
                              </w:divsChild>
                            </w:div>
                            <w:div w:id="614603418">
                              <w:marLeft w:val="0"/>
                              <w:marRight w:val="0"/>
                              <w:marTop w:val="0"/>
                              <w:marBottom w:val="0"/>
                              <w:divBdr>
                                <w:top w:val="none" w:sz="0" w:space="0" w:color="auto"/>
                                <w:left w:val="none" w:sz="0" w:space="0" w:color="auto"/>
                                <w:bottom w:val="none" w:sz="0" w:space="0" w:color="auto"/>
                                <w:right w:val="none" w:sz="0" w:space="0" w:color="auto"/>
                              </w:divBdr>
                              <w:divsChild>
                                <w:div w:id="939723497">
                                  <w:marLeft w:val="0"/>
                                  <w:marRight w:val="0"/>
                                  <w:marTop w:val="0"/>
                                  <w:marBottom w:val="0"/>
                                  <w:divBdr>
                                    <w:top w:val="none" w:sz="0" w:space="0" w:color="auto"/>
                                    <w:left w:val="none" w:sz="0" w:space="0" w:color="auto"/>
                                    <w:bottom w:val="none" w:sz="0" w:space="0" w:color="auto"/>
                                    <w:right w:val="none" w:sz="0" w:space="0" w:color="auto"/>
                                  </w:divBdr>
                                </w:div>
                              </w:divsChild>
                            </w:div>
                            <w:div w:id="875508219">
                              <w:marLeft w:val="0"/>
                              <w:marRight w:val="0"/>
                              <w:marTop w:val="0"/>
                              <w:marBottom w:val="0"/>
                              <w:divBdr>
                                <w:top w:val="none" w:sz="0" w:space="0" w:color="auto"/>
                                <w:left w:val="none" w:sz="0" w:space="0" w:color="auto"/>
                                <w:bottom w:val="none" w:sz="0" w:space="0" w:color="auto"/>
                                <w:right w:val="none" w:sz="0" w:space="0" w:color="auto"/>
                              </w:divBdr>
                              <w:divsChild>
                                <w:div w:id="4036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0263">
                          <w:marLeft w:val="0"/>
                          <w:marRight w:val="0"/>
                          <w:marTop w:val="0"/>
                          <w:marBottom w:val="0"/>
                          <w:divBdr>
                            <w:top w:val="none" w:sz="0" w:space="0" w:color="auto"/>
                            <w:left w:val="none" w:sz="0" w:space="0" w:color="auto"/>
                            <w:bottom w:val="none" w:sz="0" w:space="0" w:color="auto"/>
                            <w:right w:val="none" w:sz="0" w:space="0" w:color="auto"/>
                          </w:divBdr>
                          <w:divsChild>
                            <w:div w:id="1309940492">
                              <w:marLeft w:val="0"/>
                              <w:marRight w:val="0"/>
                              <w:marTop w:val="0"/>
                              <w:marBottom w:val="0"/>
                              <w:divBdr>
                                <w:top w:val="none" w:sz="0" w:space="0" w:color="auto"/>
                                <w:left w:val="none" w:sz="0" w:space="0" w:color="auto"/>
                                <w:bottom w:val="none" w:sz="0" w:space="0" w:color="auto"/>
                                <w:right w:val="none" w:sz="0" w:space="0" w:color="auto"/>
                              </w:divBdr>
                              <w:divsChild>
                                <w:div w:id="1170949944">
                                  <w:marLeft w:val="0"/>
                                  <w:marRight w:val="0"/>
                                  <w:marTop w:val="0"/>
                                  <w:marBottom w:val="0"/>
                                  <w:divBdr>
                                    <w:top w:val="none" w:sz="0" w:space="0" w:color="auto"/>
                                    <w:left w:val="none" w:sz="0" w:space="0" w:color="auto"/>
                                    <w:bottom w:val="none" w:sz="0" w:space="0" w:color="auto"/>
                                    <w:right w:val="none" w:sz="0" w:space="0" w:color="auto"/>
                                  </w:divBdr>
                                </w:div>
                              </w:divsChild>
                            </w:div>
                            <w:div w:id="1650330670">
                              <w:marLeft w:val="0"/>
                              <w:marRight w:val="0"/>
                              <w:marTop w:val="0"/>
                              <w:marBottom w:val="0"/>
                              <w:divBdr>
                                <w:top w:val="none" w:sz="0" w:space="0" w:color="auto"/>
                                <w:left w:val="none" w:sz="0" w:space="0" w:color="auto"/>
                                <w:bottom w:val="none" w:sz="0" w:space="0" w:color="auto"/>
                                <w:right w:val="none" w:sz="0" w:space="0" w:color="auto"/>
                              </w:divBdr>
                              <w:divsChild>
                                <w:div w:id="881792164">
                                  <w:marLeft w:val="0"/>
                                  <w:marRight w:val="0"/>
                                  <w:marTop w:val="0"/>
                                  <w:marBottom w:val="0"/>
                                  <w:divBdr>
                                    <w:top w:val="none" w:sz="0" w:space="0" w:color="auto"/>
                                    <w:left w:val="none" w:sz="0" w:space="0" w:color="auto"/>
                                    <w:bottom w:val="none" w:sz="0" w:space="0" w:color="auto"/>
                                    <w:right w:val="none" w:sz="0" w:space="0" w:color="auto"/>
                                  </w:divBdr>
                                </w:div>
                              </w:divsChild>
                            </w:div>
                            <w:div w:id="148597441">
                              <w:marLeft w:val="0"/>
                              <w:marRight w:val="0"/>
                              <w:marTop w:val="0"/>
                              <w:marBottom w:val="0"/>
                              <w:divBdr>
                                <w:top w:val="none" w:sz="0" w:space="0" w:color="auto"/>
                                <w:left w:val="none" w:sz="0" w:space="0" w:color="auto"/>
                                <w:bottom w:val="none" w:sz="0" w:space="0" w:color="auto"/>
                                <w:right w:val="none" w:sz="0" w:space="0" w:color="auto"/>
                              </w:divBdr>
                              <w:divsChild>
                                <w:div w:id="1142311638">
                                  <w:marLeft w:val="0"/>
                                  <w:marRight w:val="0"/>
                                  <w:marTop w:val="0"/>
                                  <w:marBottom w:val="0"/>
                                  <w:divBdr>
                                    <w:top w:val="none" w:sz="0" w:space="0" w:color="auto"/>
                                    <w:left w:val="none" w:sz="0" w:space="0" w:color="auto"/>
                                    <w:bottom w:val="none" w:sz="0" w:space="0" w:color="auto"/>
                                    <w:right w:val="none" w:sz="0" w:space="0" w:color="auto"/>
                                  </w:divBdr>
                                </w:div>
                              </w:divsChild>
                            </w:div>
                            <w:div w:id="1425762135">
                              <w:marLeft w:val="0"/>
                              <w:marRight w:val="0"/>
                              <w:marTop w:val="0"/>
                              <w:marBottom w:val="0"/>
                              <w:divBdr>
                                <w:top w:val="none" w:sz="0" w:space="0" w:color="auto"/>
                                <w:left w:val="none" w:sz="0" w:space="0" w:color="auto"/>
                                <w:bottom w:val="none" w:sz="0" w:space="0" w:color="auto"/>
                                <w:right w:val="none" w:sz="0" w:space="0" w:color="auto"/>
                              </w:divBdr>
                              <w:divsChild>
                                <w:div w:id="1063525744">
                                  <w:marLeft w:val="0"/>
                                  <w:marRight w:val="0"/>
                                  <w:marTop w:val="0"/>
                                  <w:marBottom w:val="0"/>
                                  <w:divBdr>
                                    <w:top w:val="none" w:sz="0" w:space="0" w:color="auto"/>
                                    <w:left w:val="none" w:sz="0" w:space="0" w:color="auto"/>
                                    <w:bottom w:val="none" w:sz="0" w:space="0" w:color="auto"/>
                                    <w:right w:val="none" w:sz="0" w:space="0" w:color="auto"/>
                                  </w:divBdr>
                                </w:div>
                              </w:divsChild>
                            </w:div>
                            <w:div w:id="1865441250">
                              <w:marLeft w:val="0"/>
                              <w:marRight w:val="0"/>
                              <w:marTop w:val="0"/>
                              <w:marBottom w:val="0"/>
                              <w:divBdr>
                                <w:top w:val="none" w:sz="0" w:space="0" w:color="auto"/>
                                <w:left w:val="none" w:sz="0" w:space="0" w:color="auto"/>
                                <w:bottom w:val="none" w:sz="0" w:space="0" w:color="auto"/>
                                <w:right w:val="none" w:sz="0" w:space="0" w:color="auto"/>
                              </w:divBdr>
                              <w:divsChild>
                                <w:div w:id="1966688958">
                                  <w:marLeft w:val="0"/>
                                  <w:marRight w:val="0"/>
                                  <w:marTop w:val="0"/>
                                  <w:marBottom w:val="0"/>
                                  <w:divBdr>
                                    <w:top w:val="none" w:sz="0" w:space="0" w:color="auto"/>
                                    <w:left w:val="none" w:sz="0" w:space="0" w:color="auto"/>
                                    <w:bottom w:val="none" w:sz="0" w:space="0" w:color="auto"/>
                                    <w:right w:val="none" w:sz="0" w:space="0" w:color="auto"/>
                                  </w:divBdr>
                                </w:div>
                              </w:divsChild>
                            </w:div>
                            <w:div w:id="197545467">
                              <w:marLeft w:val="0"/>
                              <w:marRight w:val="0"/>
                              <w:marTop w:val="0"/>
                              <w:marBottom w:val="0"/>
                              <w:divBdr>
                                <w:top w:val="none" w:sz="0" w:space="0" w:color="auto"/>
                                <w:left w:val="none" w:sz="0" w:space="0" w:color="auto"/>
                                <w:bottom w:val="none" w:sz="0" w:space="0" w:color="auto"/>
                                <w:right w:val="none" w:sz="0" w:space="0" w:color="auto"/>
                              </w:divBdr>
                              <w:divsChild>
                                <w:div w:id="189951564">
                                  <w:marLeft w:val="0"/>
                                  <w:marRight w:val="0"/>
                                  <w:marTop w:val="0"/>
                                  <w:marBottom w:val="0"/>
                                  <w:divBdr>
                                    <w:top w:val="none" w:sz="0" w:space="0" w:color="auto"/>
                                    <w:left w:val="none" w:sz="0" w:space="0" w:color="auto"/>
                                    <w:bottom w:val="none" w:sz="0" w:space="0" w:color="auto"/>
                                    <w:right w:val="none" w:sz="0" w:space="0" w:color="auto"/>
                                  </w:divBdr>
                                </w:div>
                              </w:divsChild>
                            </w:div>
                            <w:div w:id="1569925218">
                              <w:marLeft w:val="0"/>
                              <w:marRight w:val="0"/>
                              <w:marTop w:val="0"/>
                              <w:marBottom w:val="0"/>
                              <w:divBdr>
                                <w:top w:val="none" w:sz="0" w:space="0" w:color="auto"/>
                                <w:left w:val="none" w:sz="0" w:space="0" w:color="auto"/>
                                <w:bottom w:val="none" w:sz="0" w:space="0" w:color="auto"/>
                                <w:right w:val="none" w:sz="0" w:space="0" w:color="auto"/>
                              </w:divBdr>
                              <w:divsChild>
                                <w:div w:id="690184411">
                                  <w:marLeft w:val="0"/>
                                  <w:marRight w:val="0"/>
                                  <w:marTop w:val="0"/>
                                  <w:marBottom w:val="0"/>
                                  <w:divBdr>
                                    <w:top w:val="none" w:sz="0" w:space="0" w:color="auto"/>
                                    <w:left w:val="none" w:sz="0" w:space="0" w:color="auto"/>
                                    <w:bottom w:val="none" w:sz="0" w:space="0" w:color="auto"/>
                                    <w:right w:val="none" w:sz="0" w:space="0" w:color="auto"/>
                                  </w:divBdr>
                                </w:div>
                              </w:divsChild>
                            </w:div>
                            <w:div w:id="1350136700">
                              <w:marLeft w:val="0"/>
                              <w:marRight w:val="0"/>
                              <w:marTop w:val="0"/>
                              <w:marBottom w:val="0"/>
                              <w:divBdr>
                                <w:top w:val="none" w:sz="0" w:space="0" w:color="auto"/>
                                <w:left w:val="none" w:sz="0" w:space="0" w:color="auto"/>
                                <w:bottom w:val="none" w:sz="0" w:space="0" w:color="auto"/>
                                <w:right w:val="none" w:sz="0" w:space="0" w:color="auto"/>
                              </w:divBdr>
                              <w:divsChild>
                                <w:div w:id="5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8434">
                      <w:marLeft w:val="0"/>
                      <w:marRight w:val="0"/>
                      <w:marTop w:val="0"/>
                      <w:marBottom w:val="0"/>
                      <w:divBdr>
                        <w:top w:val="none" w:sz="0" w:space="0" w:color="auto"/>
                        <w:left w:val="none" w:sz="0" w:space="0" w:color="auto"/>
                        <w:bottom w:val="none" w:sz="0" w:space="0" w:color="auto"/>
                        <w:right w:val="none" w:sz="0" w:space="0" w:color="auto"/>
                      </w:divBdr>
                      <w:divsChild>
                        <w:div w:id="1488979064">
                          <w:marLeft w:val="0"/>
                          <w:marRight w:val="0"/>
                          <w:marTop w:val="0"/>
                          <w:marBottom w:val="0"/>
                          <w:divBdr>
                            <w:top w:val="none" w:sz="0" w:space="0" w:color="auto"/>
                            <w:left w:val="none" w:sz="0" w:space="0" w:color="auto"/>
                            <w:bottom w:val="none" w:sz="0" w:space="0" w:color="auto"/>
                            <w:right w:val="none" w:sz="0" w:space="0" w:color="auto"/>
                          </w:divBdr>
                          <w:divsChild>
                            <w:div w:id="1722056642">
                              <w:marLeft w:val="0"/>
                              <w:marRight w:val="0"/>
                              <w:marTop w:val="0"/>
                              <w:marBottom w:val="0"/>
                              <w:divBdr>
                                <w:top w:val="none" w:sz="0" w:space="0" w:color="auto"/>
                                <w:left w:val="none" w:sz="0" w:space="0" w:color="auto"/>
                                <w:bottom w:val="none" w:sz="0" w:space="0" w:color="auto"/>
                                <w:right w:val="none" w:sz="0" w:space="0" w:color="auto"/>
                              </w:divBdr>
                              <w:divsChild>
                                <w:div w:id="1197541844">
                                  <w:marLeft w:val="0"/>
                                  <w:marRight w:val="0"/>
                                  <w:marTop w:val="0"/>
                                  <w:marBottom w:val="0"/>
                                  <w:divBdr>
                                    <w:top w:val="none" w:sz="0" w:space="0" w:color="auto"/>
                                    <w:left w:val="none" w:sz="0" w:space="0" w:color="auto"/>
                                    <w:bottom w:val="none" w:sz="0" w:space="0" w:color="auto"/>
                                    <w:right w:val="none" w:sz="0" w:space="0" w:color="auto"/>
                                  </w:divBdr>
                                  <w:divsChild>
                                    <w:div w:id="2016568145">
                                      <w:marLeft w:val="0"/>
                                      <w:marRight w:val="0"/>
                                      <w:marTop w:val="0"/>
                                      <w:marBottom w:val="0"/>
                                      <w:divBdr>
                                        <w:top w:val="none" w:sz="0" w:space="0" w:color="auto"/>
                                        <w:left w:val="none" w:sz="0" w:space="0" w:color="auto"/>
                                        <w:bottom w:val="none" w:sz="0" w:space="0" w:color="auto"/>
                                        <w:right w:val="none" w:sz="0" w:space="0" w:color="auto"/>
                                      </w:divBdr>
                                    </w:div>
                                  </w:divsChild>
                                </w:div>
                                <w:div w:id="614100268">
                                  <w:marLeft w:val="0"/>
                                  <w:marRight w:val="0"/>
                                  <w:marTop w:val="0"/>
                                  <w:marBottom w:val="0"/>
                                  <w:divBdr>
                                    <w:top w:val="none" w:sz="0" w:space="0" w:color="auto"/>
                                    <w:left w:val="none" w:sz="0" w:space="0" w:color="auto"/>
                                    <w:bottom w:val="none" w:sz="0" w:space="0" w:color="auto"/>
                                    <w:right w:val="none" w:sz="0" w:space="0" w:color="auto"/>
                                  </w:divBdr>
                                  <w:divsChild>
                                    <w:div w:id="95710854">
                                      <w:marLeft w:val="0"/>
                                      <w:marRight w:val="0"/>
                                      <w:marTop w:val="0"/>
                                      <w:marBottom w:val="0"/>
                                      <w:divBdr>
                                        <w:top w:val="none" w:sz="0" w:space="0" w:color="auto"/>
                                        <w:left w:val="none" w:sz="0" w:space="0" w:color="auto"/>
                                        <w:bottom w:val="none" w:sz="0" w:space="0" w:color="auto"/>
                                        <w:right w:val="none" w:sz="0" w:space="0" w:color="auto"/>
                                      </w:divBdr>
                                    </w:div>
                                  </w:divsChild>
                                </w:div>
                                <w:div w:id="1826242748">
                                  <w:marLeft w:val="0"/>
                                  <w:marRight w:val="0"/>
                                  <w:marTop w:val="0"/>
                                  <w:marBottom w:val="0"/>
                                  <w:divBdr>
                                    <w:top w:val="none" w:sz="0" w:space="0" w:color="auto"/>
                                    <w:left w:val="none" w:sz="0" w:space="0" w:color="auto"/>
                                    <w:bottom w:val="none" w:sz="0" w:space="0" w:color="auto"/>
                                    <w:right w:val="none" w:sz="0" w:space="0" w:color="auto"/>
                                  </w:divBdr>
                                  <w:divsChild>
                                    <w:div w:id="1293826311">
                                      <w:marLeft w:val="0"/>
                                      <w:marRight w:val="0"/>
                                      <w:marTop w:val="0"/>
                                      <w:marBottom w:val="0"/>
                                      <w:divBdr>
                                        <w:top w:val="none" w:sz="0" w:space="0" w:color="auto"/>
                                        <w:left w:val="none" w:sz="0" w:space="0" w:color="auto"/>
                                        <w:bottom w:val="none" w:sz="0" w:space="0" w:color="auto"/>
                                        <w:right w:val="none" w:sz="0" w:space="0" w:color="auto"/>
                                      </w:divBdr>
                                    </w:div>
                                  </w:divsChild>
                                </w:div>
                                <w:div w:id="600377942">
                                  <w:marLeft w:val="0"/>
                                  <w:marRight w:val="0"/>
                                  <w:marTop w:val="0"/>
                                  <w:marBottom w:val="0"/>
                                  <w:divBdr>
                                    <w:top w:val="none" w:sz="0" w:space="0" w:color="auto"/>
                                    <w:left w:val="none" w:sz="0" w:space="0" w:color="auto"/>
                                    <w:bottom w:val="none" w:sz="0" w:space="0" w:color="auto"/>
                                    <w:right w:val="none" w:sz="0" w:space="0" w:color="auto"/>
                                  </w:divBdr>
                                  <w:divsChild>
                                    <w:div w:id="4135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4508">
                          <w:marLeft w:val="0"/>
                          <w:marRight w:val="0"/>
                          <w:marTop w:val="0"/>
                          <w:marBottom w:val="0"/>
                          <w:divBdr>
                            <w:top w:val="none" w:sz="0" w:space="0" w:color="auto"/>
                            <w:left w:val="none" w:sz="0" w:space="0" w:color="auto"/>
                            <w:bottom w:val="none" w:sz="0" w:space="0" w:color="auto"/>
                            <w:right w:val="none" w:sz="0" w:space="0" w:color="auto"/>
                          </w:divBdr>
                          <w:divsChild>
                            <w:div w:id="1218207563">
                              <w:marLeft w:val="0"/>
                              <w:marRight w:val="0"/>
                              <w:marTop w:val="0"/>
                              <w:marBottom w:val="0"/>
                              <w:divBdr>
                                <w:top w:val="none" w:sz="0" w:space="0" w:color="auto"/>
                                <w:left w:val="none" w:sz="0" w:space="0" w:color="auto"/>
                                <w:bottom w:val="none" w:sz="0" w:space="0" w:color="auto"/>
                                <w:right w:val="none" w:sz="0" w:space="0" w:color="auto"/>
                              </w:divBdr>
                              <w:divsChild>
                                <w:div w:id="2119055456">
                                  <w:marLeft w:val="0"/>
                                  <w:marRight w:val="0"/>
                                  <w:marTop w:val="0"/>
                                  <w:marBottom w:val="0"/>
                                  <w:divBdr>
                                    <w:top w:val="none" w:sz="0" w:space="0" w:color="auto"/>
                                    <w:left w:val="none" w:sz="0" w:space="0" w:color="auto"/>
                                    <w:bottom w:val="none" w:sz="0" w:space="0" w:color="auto"/>
                                    <w:right w:val="none" w:sz="0" w:space="0" w:color="auto"/>
                                  </w:divBdr>
                                </w:div>
                              </w:divsChild>
                            </w:div>
                            <w:div w:id="1543666477">
                              <w:marLeft w:val="0"/>
                              <w:marRight w:val="0"/>
                              <w:marTop w:val="0"/>
                              <w:marBottom w:val="0"/>
                              <w:divBdr>
                                <w:top w:val="none" w:sz="0" w:space="0" w:color="auto"/>
                                <w:left w:val="none" w:sz="0" w:space="0" w:color="auto"/>
                                <w:bottom w:val="none" w:sz="0" w:space="0" w:color="auto"/>
                                <w:right w:val="none" w:sz="0" w:space="0" w:color="auto"/>
                              </w:divBdr>
                              <w:divsChild>
                                <w:div w:id="1435633156">
                                  <w:marLeft w:val="0"/>
                                  <w:marRight w:val="0"/>
                                  <w:marTop w:val="0"/>
                                  <w:marBottom w:val="0"/>
                                  <w:divBdr>
                                    <w:top w:val="none" w:sz="0" w:space="0" w:color="auto"/>
                                    <w:left w:val="none" w:sz="0" w:space="0" w:color="auto"/>
                                    <w:bottom w:val="none" w:sz="0" w:space="0" w:color="auto"/>
                                    <w:right w:val="none" w:sz="0" w:space="0" w:color="auto"/>
                                  </w:divBdr>
                                </w:div>
                              </w:divsChild>
                            </w:div>
                            <w:div w:id="1565481947">
                              <w:marLeft w:val="0"/>
                              <w:marRight w:val="0"/>
                              <w:marTop w:val="0"/>
                              <w:marBottom w:val="0"/>
                              <w:divBdr>
                                <w:top w:val="none" w:sz="0" w:space="0" w:color="auto"/>
                                <w:left w:val="none" w:sz="0" w:space="0" w:color="auto"/>
                                <w:bottom w:val="none" w:sz="0" w:space="0" w:color="auto"/>
                                <w:right w:val="none" w:sz="0" w:space="0" w:color="auto"/>
                              </w:divBdr>
                              <w:divsChild>
                                <w:div w:id="572357456">
                                  <w:marLeft w:val="0"/>
                                  <w:marRight w:val="0"/>
                                  <w:marTop w:val="0"/>
                                  <w:marBottom w:val="0"/>
                                  <w:divBdr>
                                    <w:top w:val="none" w:sz="0" w:space="0" w:color="auto"/>
                                    <w:left w:val="none" w:sz="0" w:space="0" w:color="auto"/>
                                    <w:bottom w:val="none" w:sz="0" w:space="0" w:color="auto"/>
                                    <w:right w:val="none" w:sz="0" w:space="0" w:color="auto"/>
                                  </w:divBdr>
                                </w:div>
                              </w:divsChild>
                            </w:div>
                            <w:div w:id="1485463286">
                              <w:marLeft w:val="0"/>
                              <w:marRight w:val="0"/>
                              <w:marTop w:val="0"/>
                              <w:marBottom w:val="0"/>
                              <w:divBdr>
                                <w:top w:val="none" w:sz="0" w:space="0" w:color="auto"/>
                                <w:left w:val="none" w:sz="0" w:space="0" w:color="auto"/>
                                <w:bottom w:val="none" w:sz="0" w:space="0" w:color="auto"/>
                                <w:right w:val="none" w:sz="0" w:space="0" w:color="auto"/>
                              </w:divBdr>
                              <w:divsChild>
                                <w:div w:id="1358963420">
                                  <w:marLeft w:val="0"/>
                                  <w:marRight w:val="0"/>
                                  <w:marTop w:val="0"/>
                                  <w:marBottom w:val="0"/>
                                  <w:divBdr>
                                    <w:top w:val="none" w:sz="0" w:space="0" w:color="auto"/>
                                    <w:left w:val="none" w:sz="0" w:space="0" w:color="auto"/>
                                    <w:bottom w:val="none" w:sz="0" w:space="0" w:color="auto"/>
                                    <w:right w:val="none" w:sz="0" w:space="0" w:color="auto"/>
                                  </w:divBdr>
                                </w:div>
                              </w:divsChild>
                            </w:div>
                            <w:div w:id="1736195289">
                              <w:marLeft w:val="0"/>
                              <w:marRight w:val="0"/>
                              <w:marTop w:val="0"/>
                              <w:marBottom w:val="0"/>
                              <w:divBdr>
                                <w:top w:val="none" w:sz="0" w:space="0" w:color="auto"/>
                                <w:left w:val="none" w:sz="0" w:space="0" w:color="auto"/>
                                <w:bottom w:val="none" w:sz="0" w:space="0" w:color="auto"/>
                                <w:right w:val="none" w:sz="0" w:space="0" w:color="auto"/>
                              </w:divBdr>
                              <w:divsChild>
                                <w:div w:id="40520108">
                                  <w:marLeft w:val="0"/>
                                  <w:marRight w:val="0"/>
                                  <w:marTop w:val="0"/>
                                  <w:marBottom w:val="0"/>
                                  <w:divBdr>
                                    <w:top w:val="none" w:sz="0" w:space="0" w:color="auto"/>
                                    <w:left w:val="none" w:sz="0" w:space="0" w:color="auto"/>
                                    <w:bottom w:val="none" w:sz="0" w:space="0" w:color="auto"/>
                                    <w:right w:val="none" w:sz="0" w:space="0" w:color="auto"/>
                                  </w:divBdr>
                                </w:div>
                              </w:divsChild>
                            </w:div>
                            <w:div w:id="1604535321">
                              <w:marLeft w:val="0"/>
                              <w:marRight w:val="0"/>
                              <w:marTop w:val="0"/>
                              <w:marBottom w:val="0"/>
                              <w:divBdr>
                                <w:top w:val="none" w:sz="0" w:space="0" w:color="auto"/>
                                <w:left w:val="none" w:sz="0" w:space="0" w:color="auto"/>
                                <w:bottom w:val="none" w:sz="0" w:space="0" w:color="auto"/>
                                <w:right w:val="none" w:sz="0" w:space="0" w:color="auto"/>
                              </w:divBdr>
                              <w:divsChild>
                                <w:div w:id="1901623874">
                                  <w:marLeft w:val="0"/>
                                  <w:marRight w:val="0"/>
                                  <w:marTop w:val="0"/>
                                  <w:marBottom w:val="0"/>
                                  <w:divBdr>
                                    <w:top w:val="none" w:sz="0" w:space="0" w:color="auto"/>
                                    <w:left w:val="none" w:sz="0" w:space="0" w:color="auto"/>
                                    <w:bottom w:val="none" w:sz="0" w:space="0" w:color="auto"/>
                                    <w:right w:val="none" w:sz="0" w:space="0" w:color="auto"/>
                                  </w:divBdr>
                                </w:div>
                              </w:divsChild>
                            </w:div>
                            <w:div w:id="2110275931">
                              <w:marLeft w:val="0"/>
                              <w:marRight w:val="0"/>
                              <w:marTop w:val="0"/>
                              <w:marBottom w:val="0"/>
                              <w:divBdr>
                                <w:top w:val="none" w:sz="0" w:space="0" w:color="auto"/>
                                <w:left w:val="none" w:sz="0" w:space="0" w:color="auto"/>
                                <w:bottom w:val="none" w:sz="0" w:space="0" w:color="auto"/>
                                <w:right w:val="none" w:sz="0" w:space="0" w:color="auto"/>
                              </w:divBdr>
                              <w:divsChild>
                                <w:div w:id="130102389">
                                  <w:marLeft w:val="0"/>
                                  <w:marRight w:val="0"/>
                                  <w:marTop w:val="0"/>
                                  <w:marBottom w:val="0"/>
                                  <w:divBdr>
                                    <w:top w:val="none" w:sz="0" w:space="0" w:color="auto"/>
                                    <w:left w:val="none" w:sz="0" w:space="0" w:color="auto"/>
                                    <w:bottom w:val="none" w:sz="0" w:space="0" w:color="auto"/>
                                    <w:right w:val="none" w:sz="0" w:space="0" w:color="auto"/>
                                  </w:divBdr>
                                </w:div>
                              </w:divsChild>
                            </w:div>
                            <w:div w:id="1233467623">
                              <w:marLeft w:val="0"/>
                              <w:marRight w:val="0"/>
                              <w:marTop w:val="0"/>
                              <w:marBottom w:val="0"/>
                              <w:divBdr>
                                <w:top w:val="none" w:sz="0" w:space="0" w:color="auto"/>
                                <w:left w:val="none" w:sz="0" w:space="0" w:color="auto"/>
                                <w:bottom w:val="none" w:sz="0" w:space="0" w:color="auto"/>
                                <w:right w:val="none" w:sz="0" w:space="0" w:color="auto"/>
                              </w:divBdr>
                              <w:divsChild>
                                <w:div w:id="1848010671">
                                  <w:marLeft w:val="0"/>
                                  <w:marRight w:val="0"/>
                                  <w:marTop w:val="0"/>
                                  <w:marBottom w:val="0"/>
                                  <w:divBdr>
                                    <w:top w:val="none" w:sz="0" w:space="0" w:color="auto"/>
                                    <w:left w:val="none" w:sz="0" w:space="0" w:color="auto"/>
                                    <w:bottom w:val="none" w:sz="0" w:space="0" w:color="auto"/>
                                    <w:right w:val="none" w:sz="0" w:space="0" w:color="auto"/>
                                  </w:divBdr>
                                </w:div>
                              </w:divsChild>
                            </w:div>
                            <w:div w:id="373698015">
                              <w:marLeft w:val="0"/>
                              <w:marRight w:val="0"/>
                              <w:marTop w:val="0"/>
                              <w:marBottom w:val="0"/>
                              <w:divBdr>
                                <w:top w:val="none" w:sz="0" w:space="0" w:color="auto"/>
                                <w:left w:val="none" w:sz="0" w:space="0" w:color="auto"/>
                                <w:bottom w:val="none" w:sz="0" w:space="0" w:color="auto"/>
                                <w:right w:val="none" w:sz="0" w:space="0" w:color="auto"/>
                              </w:divBdr>
                            </w:div>
                          </w:divsChild>
                        </w:div>
                        <w:div w:id="1332025079">
                          <w:marLeft w:val="0"/>
                          <w:marRight w:val="0"/>
                          <w:marTop w:val="0"/>
                          <w:marBottom w:val="0"/>
                          <w:divBdr>
                            <w:top w:val="none" w:sz="0" w:space="0" w:color="auto"/>
                            <w:left w:val="none" w:sz="0" w:space="0" w:color="auto"/>
                            <w:bottom w:val="none" w:sz="0" w:space="0" w:color="auto"/>
                            <w:right w:val="none" w:sz="0" w:space="0" w:color="auto"/>
                          </w:divBdr>
                          <w:divsChild>
                            <w:div w:id="263803270">
                              <w:marLeft w:val="0"/>
                              <w:marRight w:val="0"/>
                              <w:marTop w:val="0"/>
                              <w:marBottom w:val="0"/>
                              <w:divBdr>
                                <w:top w:val="none" w:sz="0" w:space="0" w:color="auto"/>
                                <w:left w:val="none" w:sz="0" w:space="0" w:color="auto"/>
                                <w:bottom w:val="none" w:sz="0" w:space="0" w:color="auto"/>
                                <w:right w:val="none" w:sz="0" w:space="0" w:color="auto"/>
                              </w:divBdr>
                              <w:divsChild>
                                <w:div w:id="1306936602">
                                  <w:marLeft w:val="0"/>
                                  <w:marRight w:val="0"/>
                                  <w:marTop w:val="0"/>
                                  <w:marBottom w:val="0"/>
                                  <w:divBdr>
                                    <w:top w:val="none" w:sz="0" w:space="0" w:color="auto"/>
                                    <w:left w:val="none" w:sz="0" w:space="0" w:color="auto"/>
                                    <w:bottom w:val="none" w:sz="0" w:space="0" w:color="auto"/>
                                    <w:right w:val="none" w:sz="0" w:space="0" w:color="auto"/>
                                  </w:divBdr>
                                </w:div>
                              </w:divsChild>
                            </w:div>
                            <w:div w:id="2072146179">
                              <w:marLeft w:val="0"/>
                              <w:marRight w:val="0"/>
                              <w:marTop w:val="0"/>
                              <w:marBottom w:val="0"/>
                              <w:divBdr>
                                <w:top w:val="none" w:sz="0" w:space="0" w:color="auto"/>
                                <w:left w:val="none" w:sz="0" w:space="0" w:color="auto"/>
                                <w:bottom w:val="none" w:sz="0" w:space="0" w:color="auto"/>
                                <w:right w:val="none" w:sz="0" w:space="0" w:color="auto"/>
                              </w:divBdr>
                              <w:divsChild>
                                <w:div w:id="403383672">
                                  <w:marLeft w:val="0"/>
                                  <w:marRight w:val="0"/>
                                  <w:marTop w:val="0"/>
                                  <w:marBottom w:val="0"/>
                                  <w:divBdr>
                                    <w:top w:val="none" w:sz="0" w:space="0" w:color="auto"/>
                                    <w:left w:val="none" w:sz="0" w:space="0" w:color="auto"/>
                                    <w:bottom w:val="none" w:sz="0" w:space="0" w:color="auto"/>
                                    <w:right w:val="none" w:sz="0" w:space="0" w:color="auto"/>
                                  </w:divBdr>
                                </w:div>
                              </w:divsChild>
                            </w:div>
                            <w:div w:id="1469202238">
                              <w:marLeft w:val="0"/>
                              <w:marRight w:val="0"/>
                              <w:marTop w:val="0"/>
                              <w:marBottom w:val="0"/>
                              <w:divBdr>
                                <w:top w:val="none" w:sz="0" w:space="0" w:color="auto"/>
                                <w:left w:val="none" w:sz="0" w:space="0" w:color="auto"/>
                                <w:bottom w:val="none" w:sz="0" w:space="0" w:color="auto"/>
                                <w:right w:val="none" w:sz="0" w:space="0" w:color="auto"/>
                              </w:divBdr>
                              <w:divsChild>
                                <w:div w:id="415244676">
                                  <w:marLeft w:val="0"/>
                                  <w:marRight w:val="0"/>
                                  <w:marTop w:val="0"/>
                                  <w:marBottom w:val="0"/>
                                  <w:divBdr>
                                    <w:top w:val="none" w:sz="0" w:space="0" w:color="auto"/>
                                    <w:left w:val="none" w:sz="0" w:space="0" w:color="auto"/>
                                    <w:bottom w:val="none" w:sz="0" w:space="0" w:color="auto"/>
                                    <w:right w:val="none" w:sz="0" w:space="0" w:color="auto"/>
                                  </w:divBdr>
                                </w:div>
                              </w:divsChild>
                            </w:div>
                            <w:div w:id="127825930">
                              <w:marLeft w:val="0"/>
                              <w:marRight w:val="0"/>
                              <w:marTop w:val="0"/>
                              <w:marBottom w:val="0"/>
                              <w:divBdr>
                                <w:top w:val="none" w:sz="0" w:space="0" w:color="auto"/>
                                <w:left w:val="none" w:sz="0" w:space="0" w:color="auto"/>
                                <w:bottom w:val="none" w:sz="0" w:space="0" w:color="auto"/>
                                <w:right w:val="none" w:sz="0" w:space="0" w:color="auto"/>
                              </w:divBdr>
                              <w:divsChild>
                                <w:div w:id="963542382">
                                  <w:marLeft w:val="0"/>
                                  <w:marRight w:val="0"/>
                                  <w:marTop w:val="0"/>
                                  <w:marBottom w:val="0"/>
                                  <w:divBdr>
                                    <w:top w:val="none" w:sz="0" w:space="0" w:color="auto"/>
                                    <w:left w:val="none" w:sz="0" w:space="0" w:color="auto"/>
                                    <w:bottom w:val="none" w:sz="0" w:space="0" w:color="auto"/>
                                    <w:right w:val="none" w:sz="0" w:space="0" w:color="auto"/>
                                  </w:divBdr>
                                </w:div>
                              </w:divsChild>
                            </w:div>
                            <w:div w:id="1995522066">
                              <w:marLeft w:val="0"/>
                              <w:marRight w:val="0"/>
                              <w:marTop w:val="0"/>
                              <w:marBottom w:val="0"/>
                              <w:divBdr>
                                <w:top w:val="none" w:sz="0" w:space="0" w:color="auto"/>
                                <w:left w:val="none" w:sz="0" w:space="0" w:color="auto"/>
                                <w:bottom w:val="none" w:sz="0" w:space="0" w:color="auto"/>
                                <w:right w:val="none" w:sz="0" w:space="0" w:color="auto"/>
                              </w:divBdr>
                              <w:divsChild>
                                <w:div w:id="461116570">
                                  <w:marLeft w:val="0"/>
                                  <w:marRight w:val="0"/>
                                  <w:marTop w:val="0"/>
                                  <w:marBottom w:val="0"/>
                                  <w:divBdr>
                                    <w:top w:val="none" w:sz="0" w:space="0" w:color="auto"/>
                                    <w:left w:val="none" w:sz="0" w:space="0" w:color="auto"/>
                                    <w:bottom w:val="none" w:sz="0" w:space="0" w:color="auto"/>
                                    <w:right w:val="none" w:sz="0" w:space="0" w:color="auto"/>
                                  </w:divBdr>
                                </w:div>
                              </w:divsChild>
                            </w:div>
                            <w:div w:id="1950695969">
                              <w:marLeft w:val="0"/>
                              <w:marRight w:val="0"/>
                              <w:marTop w:val="0"/>
                              <w:marBottom w:val="0"/>
                              <w:divBdr>
                                <w:top w:val="none" w:sz="0" w:space="0" w:color="auto"/>
                                <w:left w:val="none" w:sz="0" w:space="0" w:color="auto"/>
                                <w:bottom w:val="none" w:sz="0" w:space="0" w:color="auto"/>
                                <w:right w:val="none" w:sz="0" w:space="0" w:color="auto"/>
                              </w:divBdr>
                              <w:divsChild>
                                <w:div w:id="464084137">
                                  <w:marLeft w:val="0"/>
                                  <w:marRight w:val="0"/>
                                  <w:marTop w:val="0"/>
                                  <w:marBottom w:val="0"/>
                                  <w:divBdr>
                                    <w:top w:val="none" w:sz="0" w:space="0" w:color="auto"/>
                                    <w:left w:val="none" w:sz="0" w:space="0" w:color="auto"/>
                                    <w:bottom w:val="none" w:sz="0" w:space="0" w:color="auto"/>
                                    <w:right w:val="none" w:sz="0" w:space="0" w:color="auto"/>
                                  </w:divBdr>
                                </w:div>
                              </w:divsChild>
                            </w:div>
                            <w:div w:id="1343165985">
                              <w:marLeft w:val="0"/>
                              <w:marRight w:val="0"/>
                              <w:marTop w:val="0"/>
                              <w:marBottom w:val="0"/>
                              <w:divBdr>
                                <w:top w:val="none" w:sz="0" w:space="0" w:color="auto"/>
                                <w:left w:val="none" w:sz="0" w:space="0" w:color="auto"/>
                                <w:bottom w:val="none" w:sz="0" w:space="0" w:color="auto"/>
                                <w:right w:val="none" w:sz="0" w:space="0" w:color="auto"/>
                              </w:divBdr>
                              <w:divsChild>
                                <w:div w:id="328951764">
                                  <w:marLeft w:val="0"/>
                                  <w:marRight w:val="0"/>
                                  <w:marTop w:val="0"/>
                                  <w:marBottom w:val="0"/>
                                  <w:divBdr>
                                    <w:top w:val="none" w:sz="0" w:space="0" w:color="auto"/>
                                    <w:left w:val="none" w:sz="0" w:space="0" w:color="auto"/>
                                    <w:bottom w:val="none" w:sz="0" w:space="0" w:color="auto"/>
                                    <w:right w:val="none" w:sz="0" w:space="0" w:color="auto"/>
                                  </w:divBdr>
                                </w:div>
                              </w:divsChild>
                            </w:div>
                            <w:div w:id="1661229027">
                              <w:marLeft w:val="0"/>
                              <w:marRight w:val="0"/>
                              <w:marTop w:val="0"/>
                              <w:marBottom w:val="0"/>
                              <w:divBdr>
                                <w:top w:val="none" w:sz="0" w:space="0" w:color="auto"/>
                                <w:left w:val="none" w:sz="0" w:space="0" w:color="auto"/>
                                <w:bottom w:val="none" w:sz="0" w:space="0" w:color="auto"/>
                                <w:right w:val="none" w:sz="0" w:space="0" w:color="auto"/>
                              </w:divBdr>
                              <w:divsChild>
                                <w:div w:id="2061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2563">
                          <w:marLeft w:val="0"/>
                          <w:marRight w:val="0"/>
                          <w:marTop w:val="0"/>
                          <w:marBottom w:val="0"/>
                          <w:divBdr>
                            <w:top w:val="none" w:sz="0" w:space="0" w:color="auto"/>
                            <w:left w:val="none" w:sz="0" w:space="0" w:color="auto"/>
                            <w:bottom w:val="none" w:sz="0" w:space="0" w:color="auto"/>
                            <w:right w:val="none" w:sz="0" w:space="0" w:color="auto"/>
                          </w:divBdr>
                          <w:divsChild>
                            <w:div w:id="1944923603">
                              <w:marLeft w:val="0"/>
                              <w:marRight w:val="0"/>
                              <w:marTop w:val="0"/>
                              <w:marBottom w:val="0"/>
                              <w:divBdr>
                                <w:top w:val="none" w:sz="0" w:space="0" w:color="auto"/>
                                <w:left w:val="none" w:sz="0" w:space="0" w:color="auto"/>
                                <w:bottom w:val="none" w:sz="0" w:space="0" w:color="auto"/>
                                <w:right w:val="none" w:sz="0" w:space="0" w:color="auto"/>
                              </w:divBdr>
                              <w:divsChild>
                                <w:div w:id="357656452">
                                  <w:marLeft w:val="0"/>
                                  <w:marRight w:val="0"/>
                                  <w:marTop w:val="0"/>
                                  <w:marBottom w:val="0"/>
                                  <w:divBdr>
                                    <w:top w:val="none" w:sz="0" w:space="0" w:color="auto"/>
                                    <w:left w:val="none" w:sz="0" w:space="0" w:color="auto"/>
                                    <w:bottom w:val="none" w:sz="0" w:space="0" w:color="auto"/>
                                    <w:right w:val="none" w:sz="0" w:space="0" w:color="auto"/>
                                  </w:divBdr>
                                </w:div>
                              </w:divsChild>
                            </w:div>
                            <w:div w:id="651176595">
                              <w:marLeft w:val="0"/>
                              <w:marRight w:val="0"/>
                              <w:marTop w:val="0"/>
                              <w:marBottom w:val="0"/>
                              <w:divBdr>
                                <w:top w:val="none" w:sz="0" w:space="0" w:color="auto"/>
                                <w:left w:val="none" w:sz="0" w:space="0" w:color="auto"/>
                                <w:bottom w:val="none" w:sz="0" w:space="0" w:color="auto"/>
                                <w:right w:val="none" w:sz="0" w:space="0" w:color="auto"/>
                              </w:divBdr>
                              <w:divsChild>
                                <w:div w:id="364409581">
                                  <w:marLeft w:val="0"/>
                                  <w:marRight w:val="0"/>
                                  <w:marTop w:val="0"/>
                                  <w:marBottom w:val="0"/>
                                  <w:divBdr>
                                    <w:top w:val="none" w:sz="0" w:space="0" w:color="auto"/>
                                    <w:left w:val="none" w:sz="0" w:space="0" w:color="auto"/>
                                    <w:bottom w:val="none" w:sz="0" w:space="0" w:color="auto"/>
                                    <w:right w:val="none" w:sz="0" w:space="0" w:color="auto"/>
                                  </w:divBdr>
                                </w:div>
                              </w:divsChild>
                            </w:div>
                            <w:div w:id="1763335456">
                              <w:marLeft w:val="0"/>
                              <w:marRight w:val="0"/>
                              <w:marTop w:val="0"/>
                              <w:marBottom w:val="0"/>
                              <w:divBdr>
                                <w:top w:val="none" w:sz="0" w:space="0" w:color="auto"/>
                                <w:left w:val="none" w:sz="0" w:space="0" w:color="auto"/>
                                <w:bottom w:val="none" w:sz="0" w:space="0" w:color="auto"/>
                                <w:right w:val="none" w:sz="0" w:space="0" w:color="auto"/>
                              </w:divBdr>
                              <w:divsChild>
                                <w:div w:id="1309869653">
                                  <w:marLeft w:val="0"/>
                                  <w:marRight w:val="0"/>
                                  <w:marTop w:val="0"/>
                                  <w:marBottom w:val="0"/>
                                  <w:divBdr>
                                    <w:top w:val="none" w:sz="0" w:space="0" w:color="auto"/>
                                    <w:left w:val="none" w:sz="0" w:space="0" w:color="auto"/>
                                    <w:bottom w:val="none" w:sz="0" w:space="0" w:color="auto"/>
                                    <w:right w:val="none" w:sz="0" w:space="0" w:color="auto"/>
                                  </w:divBdr>
                                </w:div>
                              </w:divsChild>
                            </w:div>
                            <w:div w:id="1282107341">
                              <w:marLeft w:val="0"/>
                              <w:marRight w:val="0"/>
                              <w:marTop w:val="0"/>
                              <w:marBottom w:val="0"/>
                              <w:divBdr>
                                <w:top w:val="none" w:sz="0" w:space="0" w:color="auto"/>
                                <w:left w:val="none" w:sz="0" w:space="0" w:color="auto"/>
                                <w:bottom w:val="none" w:sz="0" w:space="0" w:color="auto"/>
                                <w:right w:val="none" w:sz="0" w:space="0" w:color="auto"/>
                              </w:divBdr>
                              <w:divsChild>
                                <w:div w:id="690765473">
                                  <w:marLeft w:val="0"/>
                                  <w:marRight w:val="0"/>
                                  <w:marTop w:val="0"/>
                                  <w:marBottom w:val="0"/>
                                  <w:divBdr>
                                    <w:top w:val="none" w:sz="0" w:space="0" w:color="auto"/>
                                    <w:left w:val="none" w:sz="0" w:space="0" w:color="auto"/>
                                    <w:bottom w:val="none" w:sz="0" w:space="0" w:color="auto"/>
                                    <w:right w:val="none" w:sz="0" w:space="0" w:color="auto"/>
                                  </w:divBdr>
                                </w:div>
                              </w:divsChild>
                            </w:div>
                            <w:div w:id="1644001950">
                              <w:marLeft w:val="0"/>
                              <w:marRight w:val="0"/>
                              <w:marTop w:val="0"/>
                              <w:marBottom w:val="0"/>
                              <w:divBdr>
                                <w:top w:val="none" w:sz="0" w:space="0" w:color="auto"/>
                                <w:left w:val="none" w:sz="0" w:space="0" w:color="auto"/>
                                <w:bottom w:val="none" w:sz="0" w:space="0" w:color="auto"/>
                                <w:right w:val="none" w:sz="0" w:space="0" w:color="auto"/>
                              </w:divBdr>
                              <w:divsChild>
                                <w:div w:id="2025547426">
                                  <w:marLeft w:val="0"/>
                                  <w:marRight w:val="0"/>
                                  <w:marTop w:val="0"/>
                                  <w:marBottom w:val="0"/>
                                  <w:divBdr>
                                    <w:top w:val="none" w:sz="0" w:space="0" w:color="auto"/>
                                    <w:left w:val="none" w:sz="0" w:space="0" w:color="auto"/>
                                    <w:bottom w:val="none" w:sz="0" w:space="0" w:color="auto"/>
                                    <w:right w:val="none" w:sz="0" w:space="0" w:color="auto"/>
                                  </w:divBdr>
                                </w:div>
                                <w:div w:id="122119394">
                                  <w:marLeft w:val="0"/>
                                  <w:marRight w:val="0"/>
                                  <w:marTop w:val="0"/>
                                  <w:marBottom w:val="0"/>
                                  <w:divBdr>
                                    <w:top w:val="none" w:sz="0" w:space="0" w:color="auto"/>
                                    <w:left w:val="none" w:sz="0" w:space="0" w:color="auto"/>
                                    <w:bottom w:val="none" w:sz="0" w:space="0" w:color="auto"/>
                                    <w:right w:val="none" w:sz="0" w:space="0" w:color="auto"/>
                                  </w:divBdr>
                                </w:div>
                                <w:div w:id="1481196227">
                                  <w:marLeft w:val="0"/>
                                  <w:marRight w:val="0"/>
                                  <w:marTop w:val="0"/>
                                  <w:marBottom w:val="0"/>
                                  <w:divBdr>
                                    <w:top w:val="none" w:sz="0" w:space="0" w:color="auto"/>
                                    <w:left w:val="none" w:sz="0" w:space="0" w:color="auto"/>
                                    <w:bottom w:val="none" w:sz="0" w:space="0" w:color="auto"/>
                                    <w:right w:val="none" w:sz="0" w:space="0" w:color="auto"/>
                                  </w:divBdr>
                                </w:div>
                                <w:div w:id="493376522">
                                  <w:marLeft w:val="0"/>
                                  <w:marRight w:val="0"/>
                                  <w:marTop w:val="0"/>
                                  <w:marBottom w:val="0"/>
                                  <w:divBdr>
                                    <w:top w:val="none" w:sz="0" w:space="0" w:color="auto"/>
                                    <w:left w:val="none" w:sz="0" w:space="0" w:color="auto"/>
                                    <w:bottom w:val="none" w:sz="0" w:space="0" w:color="auto"/>
                                    <w:right w:val="none" w:sz="0" w:space="0" w:color="auto"/>
                                  </w:divBdr>
                                </w:div>
                                <w:div w:id="611204920">
                                  <w:marLeft w:val="0"/>
                                  <w:marRight w:val="0"/>
                                  <w:marTop w:val="0"/>
                                  <w:marBottom w:val="0"/>
                                  <w:divBdr>
                                    <w:top w:val="none" w:sz="0" w:space="0" w:color="auto"/>
                                    <w:left w:val="none" w:sz="0" w:space="0" w:color="auto"/>
                                    <w:bottom w:val="none" w:sz="0" w:space="0" w:color="auto"/>
                                    <w:right w:val="none" w:sz="0" w:space="0" w:color="auto"/>
                                  </w:divBdr>
                                </w:div>
                                <w:div w:id="701053462">
                                  <w:marLeft w:val="0"/>
                                  <w:marRight w:val="0"/>
                                  <w:marTop w:val="0"/>
                                  <w:marBottom w:val="0"/>
                                  <w:divBdr>
                                    <w:top w:val="none" w:sz="0" w:space="0" w:color="auto"/>
                                    <w:left w:val="none" w:sz="0" w:space="0" w:color="auto"/>
                                    <w:bottom w:val="none" w:sz="0" w:space="0" w:color="auto"/>
                                    <w:right w:val="none" w:sz="0" w:space="0" w:color="auto"/>
                                  </w:divBdr>
                                </w:div>
                                <w:div w:id="1826430387">
                                  <w:marLeft w:val="0"/>
                                  <w:marRight w:val="0"/>
                                  <w:marTop w:val="0"/>
                                  <w:marBottom w:val="0"/>
                                  <w:divBdr>
                                    <w:top w:val="none" w:sz="0" w:space="0" w:color="auto"/>
                                    <w:left w:val="none" w:sz="0" w:space="0" w:color="auto"/>
                                    <w:bottom w:val="none" w:sz="0" w:space="0" w:color="auto"/>
                                    <w:right w:val="none" w:sz="0" w:space="0" w:color="auto"/>
                                  </w:divBdr>
                                </w:div>
                              </w:divsChild>
                            </w:div>
                            <w:div w:id="229073167">
                              <w:marLeft w:val="0"/>
                              <w:marRight w:val="0"/>
                              <w:marTop w:val="0"/>
                              <w:marBottom w:val="0"/>
                              <w:divBdr>
                                <w:top w:val="none" w:sz="0" w:space="0" w:color="auto"/>
                                <w:left w:val="none" w:sz="0" w:space="0" w:color="auto"/>
                                <w:bottom w:val="none" w:sz="0" w:space="0" w:color="auto"/>
                                <w:right w:val="none" w:sz="0" w:space="0" w:color="auto"/>
                              </w:divBdr>
                              <w:divsChild>
                                <w:div w:id="1837844585">
                                  <w:marLeft w:val="0"/>
                                  <w:marRight w:val="0"/>
                                  <w:marTop w:val="0"/>
                                  <w:marBottom w:val="0"/>
                                  <w:divBdr>
                                    <w:top w:val="none" w:sz="0" w:space="0" w:color="auto"/>
                                    <w:left w:val="none" w:sz="0" w:space="0" w:color="auto"/>
                                    <w:bottom w:val="none" w:sz="0" w:space="0" w:color="auto"/>
                                    <w:right w:val="none" w:sz="0" w:space="0" w:color="auto"/>
                                  </w:divBdr>
                                </w:div>
                              </w:divsChild>
                            </w:div>
                            <w:div w:id="166600073">
                              <w:marLeft w:val="0"/>
                              <w:marRight w:val="0"/>
                              <w:marTop w:val="0"/>
                              <w:marBottom w:val="0"/>
                              <w:divBdr>
                                <w:top w:val="none" w:sz="0" w:space="0" w:color="auto"/>
                                <w:left w:val="none" w:sz="0" w:space="0" w:color="auto"/>
                                <w:bottom w:val="none" w:sz="0" w:space="0" w:color="auto"/>
                                <w:right w:val="none" w:sz="0" w:space="0" w:color="auto"/>
                              </w:divBdr>
                              <w:divsChild>
                                <w:div w:id="663826355">
                                  <w:marLeft w:val="0"/>
                                  <w:marRight w:val="0"/>
                                  <w:marTop w:val="0"/>
                                  <w:marBottom w:val="0"/>
                                  <w:divBdr>
                                    <w:top w:val="none" w:sz="0" w:space="0" w:color="auto"/>
                                    <w:left w:val="none" w:sz="0" w:space="0" w:color="auto"/>
                                    <w:bottom w:val="none" w:sz="0" w:space="0" w:color="auto"/>
                                    <w:right w:val="none" w:sz="0" w:space="0" w:color="auto"/>
                                  </w:divBdr>
                                </w:div>
                              </w:divsChild>
                            </w:div>
                            <w:div w:id="665284009">
                              <w:marLeft w:val="0"/>
                              <w:marRight w:val="0"/>
                              <w:marTop w:val="0"/>
                              <w:marBottom w:val="0"/>
                              <w:divBdr>
                                <w:top w:val="none" w:sz="0" w:space="0" w:color="auto"/>
                                <w:left w:val="none" w:sz="0" w:space="0" w:color="auto"/>
                                <w:bottom w:val="none" w:sz="0" w:space="0" w:color="auto"/>
                                <w:right w:val="none" w:sz="0" w:space="0" w:color="auto"/>
                              </w:divBdr>
                              <w:divsChild>
                                <w:div w:id="832721056">
                                  <w:marLeft w:val="0"/>
                                  <w:marRight w:val="0"/>
                                  <w:marTop w:val="0"/>
                                  <w:marBottom w:val="0"/>
                                  <w:divBdr>
                                    <w:top w:val="none" w:sz="0" w:space="0" w:color="auto"/>
                                    <w:left w:val="none" w:sz="0" w:space="0" w:color="auto"/>
                                    <w:bottom w:val="none" w:sz="0" w:space="0" w:color="auto"/>
                                    <w:right w:val="none" w:sz="0" w:space="0" w:color="auto"/>
                                  </w:divBdr>
                                </w:div>
                              </w:divsChild>
                            </w:div>
                            <w:div w:id="1972783738">
                              <w:marLeft w:val="0"/>
                              <w:marRight w:val="0"/>
                              <w:marTop w:val="0"/>
                              <w:marBottom w:val="0"/>
                              <w:divBdr>
                                <w:top w:val="none" w:sz="0" w:space="0" w:color="auto"/>
                                <w:left w:val="none" w:sz="0" w:space="0" w:color="auto"/>
                                <w:bottom w:val="none" w:sz="0" w:space="0" w:color="auto"/>
                                <w:right w:val="none" w:sz="0" w:space="0" w:color="auto"/>
                              </w:divBdr>
                              <w:divsChild>
                                <w:div w:id="671757327">
                                  <w:marLeft w:val="0"/>
                                  <w:marRight w:val="0"/>
                                  <w:marTop w:val="0"/>
                                  <w:marBottom w:val="0"/>
                                  <w:divBdr>
                                    <w:top w:val="none" w:sz="0" w:space="0" w:color="auto"/>
                                    <w:left w:val="none" w:sz="0" w:space="0" w:color="auto"/>
                                    <w:bottom w:val="none" w:sz="0" w:space="0" w:color="auto"/>
                                    <w:right w:val="none" w:sz="0" w:space="0" w:color="auto"/>
                                  </w:divBdr>
                                </w:div>
                                <w:div w:id="1425419958">
                                  <w:marLeft w:val="0"/>
                                  <w:marRight w:val="0"/>
                                  <w:marTop w:val="0"/>
                                  <w:marBottom w:val="0"/>
                                  <w:divBdr>
                                    <w:top w:val="none" w:sz="0" w:space="0" w:color="auto"/>
                                    <w:left w:val="none" w:sz="0" w:space="0" w:color="auto"/>
                                    <w:bottom w:val="none" w:sz="0" w:space="0" w:color="auto"/>
                                    <w:right w:val="none" w:sz="0" w:space="0" w:color="auto"/>
                                  </w:divBdr>
                                  <w:divsChild>
                                    <w:div w:id="969091444">
                                      <w:marLeft w:val="0"/>
                                      <w:marRight w:val="0"/>
                                      <w:marTop w:val="0"/>
                                      <w:marBottom w:val="0"/>
                                      <w:divBdr>
                                        <w:top w:val="none" w:sz="0" w:space="0" w:color="auto"/>
                                        <w:left w:val="none" w:sz="0" w:space="0" w:color="auto"/>
                                        <w:bottom w:val="none" w:sz="0" w:space="0" w:color="auto"/>
                                        <w:right w:val="none" w:sz="0" w:space="0" w:color="auto"/>
                                      </w:divBdr>
                                    </w:div>
                                  </w:divsChild>
                                </w:div>
                                <w:div w:id="338042038">
                                  <w:marLeft w:val="0"/>
                                  <w:marRight w:val="0"/>
                                  <w:marTop w:val="0"/>
                                  <w:marBottom w:val="0"/>
                                  <w:divBdr>
                                    <w:top w:val="none" w:sz="0" w:space="0" w:color="auto"/>
                                    <w:left w:val="none" w:sz="0" w:space="0" w:color="auto"/>
                                    <w:bottom w:val="none" w:sz="0" w:space="0" w:color="auto"/>
                                    <w:right w:val="none" w:sz="0" w:space="0" w:color="auto"/>
                                  </w:divBdr>
                                </w:div>
                                <w:div w:id="177547703">
                                  <w:marLeft w:val="0"/>
                                  <w:marRight w:val="0"/>
                                  <w:marTop w:val="0"/>
                                  <w:marBottom w:val="0"/>
                                  <w:divBdr>
                                    <w:top w:val="none" w:sz="0" w:space="0" w:color="auto"/>
                                    <w:left w:val="none" w:sz="0" w:space="0" w:color="auto"/>
                                    <w:bottom w:val="none" w:sz="0" w:space="0" w:color="auto"/>
                                    <w:right w:val="none" w:sz="0" w:space="0" w:color="auto"/>
                                  </w:divBdr>
                                </w:div>
                              </w:divsChild>
                            </w:div>
                            <w:div w:id="1542211348">
                              <w:marLeft w:val="0"/>
                              <w:marRight w:val="0"/>
                              <w:marTop w:val="0"/>
                              <w:marBottom w:val="0"/>
                              <w:divBdr>
                                <w:top w:val="none" w:sz="0" w:space="0" w:color="auto"/>
                                <w:left w:val="none" w:sz="0" w:space="0" w:color="auto"/>
                                <w:bottom w:val="none" w:sz="0" w:space="0" w:color="auto"/>
                                <w:right w:val="none" w:sz="0" w:space="0" w:color="auto"/>
                              </w:divBdr>
                              <w:divsChild>
                                <w:div w:id="1523083460">
                                  <w:marLeft w:val="0"/>
                                  <w:marRight w:val="0"/>
                                  <w:marTop w:val="0"/>
                                  <w:marBottom w:val="0"/>
                                  <w:divBdr>
                                    <w:top w:val="none" w:sz="0" w:space="0" w:color="auto"/>
                                    <w:left w:val="none" w:sz="0" w:space="0" w:color="auto"/>
                                    <w:bottom w:val="none" w:sz="0" w:space="0" w:color="auto"/>
                                    <w:right w:val="none" w:sz="0" w:space="0" w:color="auto"/>
                                  </w:divBdr>
                                </w:div>
                              </w:divsChild>
                            </w:div>
                            <w:div w:id="1437944589">
                              <w:marLeft w:val="0"/>
                              <w:marRight w:val="0"/>
                              <w:marTop w:val="0"/>
                              <w:marBottom w:val="0"/>
                              <w:divBdr>
                                <w:top w:val="none" w:sz="0" w:space="0" w:color="auto"/>
                                <w:left w:val="none" w:sz="0" w:space="0" w:color="auto"/>
                                <w:bottom w:val="none" w:sz="0" w:space="0" w:color="auto"/>
                                <w:right w:val="none" w:sz="0" w:space="0" w:color="auto"/>
                              </w:divBdr>
                              <w:divsChild>
                                <w:div w:id="1619335766">
                                  <w:marLeft w:val="0"/>
                                  <w:marRight w:val="0"/>
                                  <w:marTop w:val="0"/>
                                  <w:marBottom w:val="0"/>
                                  <w:divBdr>
                                    <w:top w:val="none" w:sz="0" w:space="0" w:color="auto"/>
                                    <w:left w:val="none" w:sz="0" w:space="0" w:color="auto"/>
                                    <w:bottom w:val="none" w:sz="0" w:space="0" w:color="auto"/>
                                    <w:right w:val="none" w:sz="0" w:space="0" w:color="auto"/>
                                  </w:divBdr>
                                </w:div>
                              </w:divsChild>
                            </w:div>
                            <w:div w:id="1114640123">
                              <w:marLeft w:val="0"/>
                              <w:marRight w:val="0"/>
                              <w:marTop w:val="0"/>
                              <w:marBottom w:val="0"/>
                              <w:divBdr>
                                <w:top w:val="none" w:sz="0" w:space="0" w:color="auto"/>
                                <w:left w:val="none" w:sz="0" w:space="0" w:color="auto"/>
                                <w:bottom w:val="none" w:sz="0" w:space="0" w:color="auto"/>
                                <w:right w:val="none" w:sz="0" w:space="0" w:color="auto"/>
                              </w:divBdr>
                              <w:divsChild>
                                <w:div w:id="1118337014">
                                  <w:marLeft w:val="0"/>
                                  <w:marRight w:val="0"/>
                                  <w:marTop w:val="0"/>
                                  <w:marBottom w:val="0"/>
                                  <w:divBdr>
                                    <w:top w:val="none" w:sz="0" w:space="0" w:color="auto"/>
                                    <w:left w:val="none" w:sz="0" w:space="0" w:color="auto"/>
                                    <w:bottom w:val="none" w:sz="0" w:space="0" w:color="auto"/>
                                    <w:right w:val="none" w:sz="0" w:space="0" w:color="auto"/>
                                  </w:divBdr>
                                </w:div>
                              </w:divsChild>
                            </w:div>
                            <w:div w:id="807161924">
                              <w:marLeft w:val="0"/>
                              <w:marRight w:val="0"/>
                              <w:marTop w:val="0"/>
                              <w:marBottom w:val="0"/>
                              <w:divBdr>
                                <w:top w:val="none" w:sz="0" w:space="0" w:color="auto"/>
                                <w:left w:val="none" w:sz="0" w:space="0" w:color="auto"/>
                                <w:bottom w:val="none" w:sz="0" w:space="0" w:color="auto"/>
                                <w:right w:val="none" w:sz="0" w:space="0" w:color="auto"/>
                              </w:divBdr>
                              <w:divsChild>
                                <w:div w:id="1227647225">
                                  <w:marLeft w:val="0"/>
                                  <w:marRight w:val="0"/>
                                  <w:marTop w:val="0"/>
                                  <w:marBottom w:val="0"/>
                                  <w:divBdr>
                                    <w:top w:val="none" w:sz="0" w:space="0" w:color="auto"/>
                                    <w:left w:val="none" w:sz="0" w:space="0" w:color="auto"/>
                                    <w:bottom w:val="none" w:sz="0" w:space="0" w:color="auto"/>
                                    <w:right w:val="none" w:sz="0" w:space="0" w:color="auto"/>
                                  </w:divBdr>
                                </w:div>
                              </w:divsChild>
                            </w:div>
                            <w:div w:id="459419428">
                              <w:marLeft w:val="0"/>
                              <w:marRight w:val="0"/>
                              <w:marTop w:val="0"/>
                              <w:marBottom w:val="0"/>
                              <w:divBdr>
                                <w:top w:val="none" w:sz="0" w:space="0" w:color="auto"/>
                                <w:left w:val="none" w:sz="0" w:space="0" w:color="auto"/>
                                <w:bottom w:val="none" w:sz="0" w:space="0" w:color="auto"/>
                                <w:right w:val="none" w:sz="0" w:space="0" w:color="auto"/>
                              </w:divBdr>
                              <w:divsChild>
                                <w:div w:id="797994683">
                                  <w:marLeft w:val="0"/>
                                  <w:marRight w:val="0"/>
                                  <w:marTop w:val="0"/>
                                  <w:marBottom w:val="0"/>
                                  <w:divBdr>
                                    <w:top w:val="none" w:sz="0" w:space="0" w:color="auto"/>
                                    <w:left w:val="none" w:sz="0" w:space="0" w:color="auto"/>
                                    <w:bottom w:val="none" w:sz="0" w:space="0" w:color="auto"/>
                                    <w:right w:val="none" w:sz="0" w:space="0" w:color="auto"/>
                                  </w:divBdr>
                                </w:div>
                              </w:divsChild>
                            </w:div>
                            <w:div w:id="778178758">
                              <w:marLeft w:val="0"/>
                              <w:marRight w:val="0"/>
                              <w:marTop w:val="0"/>
                              <w:marBottom w:val="0"/>
                              <w:divBdr>
                                <w:top w:val="none" w:sz="0" w:space="0" w:color="auto"/>
                                <w:left w:val="none" w:sz="0" w:space="0" w:color="auto"/>
                                <w:bottom w:val="none" w:sz="0" w:space="0" w:color="auto"/>
                                <w:right w:val="none" w:sz="0" w:space="0" w:color="auto"/>
                              </w:divBdr>
                              <w:divsChild>
                                <w:div w:id="192429128">
                                  <w:marLeft w:val="0"/>
                                  <w:marRight w:val="0"/>
                                  <w:marTop w:val="0"/>
                                  <w:marBottom w:val="0"/>
                                  <w:divBdr>
                                    <w:top w:val="none" w:sz="0" w:space="0" w:color="auto"/>
                                    <w:left w:val="none" w:sz="0" w:space="0" w:color="auto"/>
                                    <w:bottom w:val="none" w:sz="0" w:space="0" w:color="auto"/>
                                    <w:right w:val="none" w:sz="0" w:space="0" w:color="auto"/>
                                  </w:divBdr>
                                </w:div>
                              </w:divsChild>
                            </w:div>
                            <w:div w:id="1686252641">
                              <w:marLeft w:val="0"/>
                              <w:marRight w:val="0"/>
                              <w:marTop w:val="0"/>
                              <w:marBottom w:val="0"/>
                              <w:divBdr>
                                <w:top w:val="none" w:sz="0" w:space="0" w:color="auto"/>
                                <w:left w:val="none" w:sz="0" w:space="0" w:color="auto"/>
                                <w:bottom w:val="none" w:sz="0" w:space="0" w:color="auto"/>
                                <w:right w:val="none" w:sz="0" w:space="0" w:color="auto"/>
                              </w:divBdr>
                              <w:divsChild>
                                <w:div w:id="325790505">
                                  <w:marLeft w:val="0"/>
                                  <w:marRight w:val="0"/>
                                  <w:marTop w:val="0"/>
                                  <w:marBottom w:val="0"/>
                                  <w:divBdr>
                                    <w:top w:val="none" w:sz="0" w:space="0" w:color="auto"/>
                                    <w:left w:val="none" w:sz="0" w:space="0" w:color="auto"/>
                                    <w:bottom w:val="none" w:sz="0" w:space="0" w:color="auto"/>
                                    <w:right w:val="none" w:sz="0" w:space="0" w:color="auto"/>
                                  </w:divBdr>
                                </w:div>
                              </w:divsChild>
                            </w:div>
                            <w:div w:id="984697641">
                              <w:marLeft w:val="0"/>
                              <w:marRight w:val="0"/>
                              <w:marTop w:val="0"/>
                              <w:marBottom w:val="0"/>
                              <w:divBdr>
                                <w:top w:val="none" w:sz="0" w:space="0" w:color="auto"/>
                                <w:left w:val="none" w:sz="0" w:space="0" w:color="auto"/>
                                <w:bottom w:val="none" w:sz="0" w:space="0" w:color="auto"/>
                                <w:right w:val="none" w:sz="0" w:space="0" w:color="auto"/>
                              </w:divBdr>
                              <w:divsChild>
                                <w:div w:id="185532628">
                                  <w:marLeft w:val="0"/>
                                  <w:marRight w:val="0"/>
                                  <w:marTop w:val="0"/>
                                  <w:marBottom w:val="0"/>
                                  <w:divBdr>
                                    <w:top w:val="none" w:sz="0" w:space="0" w:color="auto"/>
                                    <w:left w:val="none" w:sz="0" w:space="0" w:color="auto"/>
                                    <w:bottom w:val="none" w:sz="0" w:space="0" w:color="auto"/>
                                    <w:right w:val="none" w:sz="0" w:space="0" w:color="auto"/>
                                  </w:divBdr>
                                </w:div>
                                <w:div w:id="1417097438">
                                  <w:marLeft w:val="0"/>
                                  <w:marRight w:val="0"/>
                                  <w:marTop w:val="0"/>
                                  <w:marBottom w:val="0"/>
                                  <w:divBdr>
                                    <w:top w:val="none" w:sz="0" w:space="0" w:color="auto"/>
                                    <w:left w:val="none" w:sz="0" w:space="0" w:color="auto"/>
                                    <w:bottom w:val="none" w:sz="0" w:space="0" w:color="auto"/>
                                    <w:right w:val="none" w:sz="0" w:space="0" w:color="auto"/>
                                  </w:divBdr>
                                  <w:divsChild>
                                    <w:div w:id="16136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4314">
                              <w:marLeft w:val="0"/>
                              <w:marRight w:val="0"/>
                              <w:marTop w:val="0"/>
                              <w:marBottom w:val="0"/>
                              <w:divBdr>
                                <w:top w:val="none" w:sz="0" w:space="0" w:color="auto"/>
                                <w:left w:val="none" w:sz="0" w:space="0" w:color="auto"/>
                                <w:bottom w:val="none" w:sz="0" w:space="0" w:color="auto"/>
                                <w:right w:val="none" w:sz="0" w:space="0" w:color="auto"/>
                              </w:divBdr>
                              <w:divsChild>
                                <w:div w:id="1201868370">
                                  <w:marLeft w:val="0"/>
                                  <w:marRight w:val="0"/>
                                  <w:marTop w:val="0"/>
                                  <w:marBottom w:val="0"/>
                                  <w:divBdr>
                                    <w:top w:val="none" w:sz="0" w:space="0" w:color="auto"/>
                                    <w:left w:val="none" w:sz="0" w:space="0" w:color="auto"/>
                                    <w:bottom w:val="none" w:sz="0" w:space="0" w:color="auto"/>
                                    <w:right w:val="none" w:sz="0" w:space="0" w:color="auto"/>
                                  </w:divBdr>
                                </w:div>
                              </w:divsChild>
                            </w:div>
                            <w:div w:id="945504797">
                              <w:marLeft w:val="0"/>
                              <w:marRight w:val="0"/>
                              <w:marTop w:val="0"/>
                              <w:marBottom w:val="0"/>
                              <w:divBdr>
                                <w:top w:val="none" w:sz="0" w:space="0" w:color="auto"/>
                                <w:left w:val="none" w:sz="0" w:space="0" w:color="auto"/>
                                <w:bottom w:val="none" w:sz="0" w:space="0" w:color="auto"/>
                                <w:right w:val="none" w:sz="0" w:space="0" w:color="auto"/>
                              </w:divBdr>
                              <w:divsChild>
                                <w:div w:id="1557429578">
                                  <w:marLeft w:val="0"/>
                                  <w:marRight w:val="0"/>
                                  <w:marTop w:val="0"/>
                                  <w:marBottom w:val="0"/>
                                  <w:divBdr>
                                    <w:top w:val="none" w:sz="0" w:space="0" w:color="auto"/>
                                    <w:left w:val="none" w:sz="0" w:space="0" w:color="auto"/>
                                    <w:bottom w:val="none" w:sz="0" w:space="0" w:color="auto"/>
                                    <w:right w:val="none" w:sz="0" w:space="0" w:color="auto"/>
                                  </w:divBdr>
                                </w:div>
                              </w:divsChild>
                            </w:div>
                            <w:div w:id="21440376">
                              <w:marLeft w:val="0"/>
                              <w:marRight w:val="0"/>
                              <w:marTop w:val="0"/>
                              <w:marBottom w:val="0"/>
                              <w:divBdr>
                                <w:top w:val="none" w:sz="0" w:space="0" w:color="auto"/>
                                <w:left w:val="none" w:sz="0" w:space="0" w:color="auto"/>
                                <w:bottom w:val="none" w:sz="0" w:space="0" w:color="auto"/>
                                <w:right w:val="none" w:sz="0" w:space="0" w:color="auto"/>
                              </w:divBdr>
                              <w:divsChild>
                                <w:div w:id="1636837492">
                                  <w:marLeft w:val="0"/>
                                  <w:marRight w:val="0"/>
                                  <w:marTop w:val="0"/>
                                  <w:marBottom w:val="0"/>
                                  <w:divBdr>
                                    <w:top w:val="none" w:sz="0" w:space="0" w:color="auto"/>
                                    <w:left w:val="none" w:sz="0" w:space="0" w:color="auto"/>
                                    <w:bottom w:val="none" w:sz="0" w:space="0" w:color="auto"/>
                                    <w:right w:val="none" w:sz="0" w:space="0" w:color="auto"/>
                                  </w:divBdr>
                                </w:div>
                              </w:divsChild>
                            </w:div>
                            <w:div w:id="893924992">
                              <w:marLeft w:val="0"/>
                              <w:marRight w:val="0"/>
                              <w:marTop w:val="0"/>
                              <w:marBottom w:val="0"/>
                              <w:divBdr>
                                <w:top w:val="none" w:sz="0" w:space="0" w:color="auto"/>
                                <w:left w:val="none" w:sz="0" w:space="0" w:color="auto"/>
                                <w:bottom w:val="none" w:sz="0" w:space="0" w:color="auto"/>
                                <w:right w:val="none" w:sz="0" w:space="0" w:color="auto"/>
                              </w:divBdr>
                              <w:divsChild>
                                <w:div w:id="1717002228">
                                  <w:marLeft w:val="0"/>
                                  <w:marRight w:val="0"/>
                                  <w:marTop w:val="0"/>
                                  <w:marBottom w:val="0"/>
                                  <w:divBdr>
                                    <w:top w:val="none" w:sz="0" w:space="0" w:color="auto"/>
                                    <w:left w:val="none" w:sz="0" w:space="0" w:color="auto"/>
                                    <w:bottom w:val="none" w:sz="0" w:space="0" w:color="auto"/>
                                    <w:right w:val="none" w:sz="0" w:space="0" w:color="auto"/>
                                  </w:divBdr>
                                </w:div>
                              </w:divsChild>
                            </w:div>
                            <w:div w:id="1088773260">
                              <w:marLeft w:val="0"/>
                              <w:marRight w:val="0"/>
                              <w:marTop w:val="0"/>
                              <w:marBottom w:val="0"/>
                              <w:divBdr>
                                <w:top w:val="none" w:sz="0" w:space="0" w:color="auto"/>
                                <w:left w:val="none" w:sz="0" w:space="0" w:color="auto"/>
                                <w:bottom w:val="none" w:sz="0" w:space="0" w:color="auto"/>
                                <w:right w:val="none" w:sz="0" w:space="0" w:color="auto"/>
                              </w:divBdr>
                              <w:divsChild>
                                <w:div w:id="1873227391">
                                  <w:marLeft w:val="0"/>
                                  <w:marRight w:val="0"/>
                                  <w:marTop w:val="0"/>
                                  <w:marBottom w:val="0"/>
                                  <w:divBdr>
                                    <w:top w:val="none" w:sz="0" w:space="0" w:color="auto"/>
                                    <w:left w:val="none" w:sz="0" w:space="0" w:color="auto"/>
                                    <w:bottom w:val="none" w:sz="0" w:space="0" w:color="auto"/>
                                    <w:right w:val="none" w:sz="0" w:space="0" w:color="auto"/>
                                  </w:divBdr>
                                </w:div>
                              </w:divsChild>
                            </w:div>
                            <w:div w:id="98066522">
                              <w:marLeft w:val="0"/>
                              <w:marRight w:val="0"/>
                              <w:marTop w:val="0"/>
                              <w:marBottom w:val="0"/>
                              <w:divBdr>
                                <w:top w:val="none" w:sz="0" w:space="0" w:color="auto"/>
                                <w:left w:val="none" w:sz="0" w:space="0" w:color="auto"/>
                                <w:bottom w:val="none" w:sz="0" w:space="0" w:color="auto"/>
                                <w:right w:val="none" w:sz="0" w:space="0" w:color="auto"/>
                              </w:divBdr>
                              <w:divsChild>
                                <w:div w:id="453212162">
                                  <w:marLeft w:val="0"/>
                                  <w:marRight w:val="0"/>
                                  <w:marTop w:val="0"/>
                                  <w:marBottom w:val="0"/>
                                  <w:divBdr>
                                    <w:top w:val="none" w:sz="0" w:space="0" w:color="auto"/>
                                    <w:left w:val="none" w:sz="0" w:space="0" w:color="auto"/>
                                    <w:bottom w:val="none" w:sz="0" w:space="0" w:color="auto"/>
                                    <w:right w:val="none" w:sz="0" w:space="0" w:color="auto"/>
                                  </w:divBdr>
                                </w:div>
                              </w:divsChild>
                            </w:div>
                            <w:div w:id="1630478544">
                              <w:marLeft w:val="0"/>
                              <w:marRight w:val="0"/>
                              <w:marTop w:val="0"/>
                              <w:marBottom w:val="0"/>
                              <w:divBdr>
                                <w:top w:val="none" w:sz="0" w:space="0" w:color="auto"/>
                                <w:left w:val="none" w:sz="0" w:space="0" w:color="auto"/>
                                <w:bottom w:val="none" w:sz="0" w:space="0" w:color="auto"/>
                                <w:right w:val="none" w:sz="0" w:space="0" w:color="auto"/>
                              </w:divBdr>
                              <w:divsChild>
                                <w:div w:id="1951160709">
                                  <w:marLeft w:val="0"/>
                                  <w:marRight w:val="0"/>
                                  <w:marTop w:val="0"/>
                                  <w:marBottom w:val="0"/>
                                  <w:divBdr>
                                    <w:top w:val="none" w:sz="0" w:space="0" w:color="auto"/>
                                    <w:left w:val="none" w:sz="0" w:space="0" w:color="auto"/>
                                    <w:bottom w:val="none" w:sz="0" w:space="0" w:color="auto"/>
                                    <w:right w:val="none" w:sz="0" w:space="0" w:color="auto"/>
                                  </w:divBdr>
                                </w:div>
                              </w:divsChild>
                            </w:div>
                            <w:div w:id="343824581">
                              <w:marLeft w:val="0"/>
                              <w:marRight w:val="0"/>
                              <w:marTop w:val="0"/>
                              <w:marBottom w:val="0"/>
                              <w:divBdr>
                                <w:top w:val="none" w:sz="0" w:space="0" w:color="auto"/>
                                <w:left w:val="none" w:sz="0" w:space="0" w:color="auto"/>
                                <w:bottom w:val="none" w:sz="0" w:space="0" w:color="auto"/>
                                <w:right w:val="none" w:sz="0" w:space="0" w:color="auto"/>
                              </w:divBdr>
                              <w:divsChild>
                                <w:div w:id="1653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68">
                          <w:marLeft w:val="0"/>
                          <w:marRight w:val="0"/>
                          <w:marTop w:val="0"/>
                          <w:marBottom w:val="0"/>
                          <w:divBdr>
                            <w:top w:val="none" w:sz="0" w:space="0" w:color="auto"/>
                            <w:left w:val="none" w:sz="0" w:space="0" w:color="auto"/>
                            <w:bottom w:val="none" w:sz="0" w:space="0" w:color="auto"/>
                            <w:right w:val="none" w:sz="0" w:space="0" w:color="auto"/>
                          </w:divBdr>
                          <w:divsChild>
                            <w:div w:id="1259681298">
                              <w:marLeft w:val="0"/>
                              <w:marRight w:val="0"/>
                              <w:marTop w:val="0"/>
                              <w:marBottom w:val="0"/>
                              <w:divBdr>
                                <w:top w:val="none" w:sz="0" w:space="0" w:color="auto"/>
                                <w:left w:val="none" w:sz="0" w:space="0" w:color="auto"/>
                                <w:bottom w:val="none" w:sz="0" w:space="0" w:color="auto"/>
                                <w:right w:val="none" w:sz="0" w:space="0" w:color="auto"/>
                              </w:divBdr>
                            </w:div>
                            <w:div w:id="1652367017">
                              <w:marLeft w:val="0"/>
                              <w:marRight w:val="0"/>
                              <w:marTop w:val="0"/>
                              <w:marBottom w:val="0"/>
                              <w:divBdr>
                                <w:top w:val="none" w:sz="0" w:space="0" w:color="auto"/>
                                <w:left w:val="none" w:sz="0" w:space="0" w:color="auto"/>
                                <w:bottom w:val="none" w:sz="0" w:space="0" w:color="auto"/>
                                <w:right w:val="none" w:sz="0" w:space="0" w:color="auto"/>
                              </w:divBdr>
                              <w:divsChild>
                                <w:div w:id="493424311">
                                  <w:marLeft w:val="0"/>
                                  <w:marRight w:val="0"/>
                                  <w:marTop w:val="0"/>
                                  <w:marBottom w:val="0"/>
                                  <w:divBdr>
                                    <w:top w:val="none" w:sz="0" w:space="0" w:color="auto"/>
                                    <w:left w:val="none" w:sz="0" w:space="0" w:color="auto"/>
                                    <w:bottom w:val="none" w:sz="0" w:space="0" w:color="auto"/>
                                    <w:right w:val="none" w:sz="0" w:space="0" w:color="auto"/>
                                  </w:divBdr>
                                  <w:divsChild>
                                    <w:div w:id="1997763950">
                                      <w:marLeft w:val="0"/>
                                      <w:marRight w:val="0"/>
                                      <w:marTop w:val="0"/>
                                      <w:marBottom w:val="0"/>
                                      <w:divBdr>
                                        <w:top w:val="none" w:sz="0" w:space="0" w:color="auto"/>
                                        <w:left w:val="none" w:sz="0" w:space="0" w:color="auto"/>
                                        <w:bottom w:val="none" w:sz="0" w:space="0" w:color="auto"/>
                                        <w:right w:val="none" w:sz="0" w:space="0" w:color="auto"/>
                                      </w:divBdr>
                                    </w:div>
                                  </w:divsChild>
                                </w:div>
                                <w:div w:id="1181625235">
                                  <w:marLeft w:val="0"/>
                                  <w:marRight w:val="0"/>
                                  <w:marTop w:val="0"/>
                                  <w:marBottom w:val="0"/>
                                  <w:divBdr>
                                    <w:top w:val="none" w:sz="0" w:space="0" w:color="auto"/>
                                    <w:left w:val="none" w:sz="0" w:space="0" w:color="auto"/>
                                    <w:bottom w:val="none" w:sz="0" w:space="0" w:color="auto"/>
                                    <w:right w:val="none" w:sz="0" w:space="0" w:color="auto"/>
                                  </w:divBdr>
                                  <w:divsChild>
                                    <w:div w:id="459811141">
                                      <w:marLeft w:val="0"/>
                                      <w:marRight w:val="0"/>
                                      <w:marTop w:val="0"/>
                                      <w:marBottom w:val="0"/>
                                      <w:divBdr>
                                        <w:top w:val="none" w:sz="0" w:space="0" w:color="auto"/>
                                        <w:left w:val="none" w:sz="0" w:space="0" w:color="auto"/>
                                        <w:bottom w:val="none" w:sz="0" w:space="0" w:color="auto"/>
                                        <w:right w:val="none" w:sz="0" w:space="0" w:color="auto"/>
                                      </w:divBdr>
                                    </w:div>
                                  </w:divsChild>
                                </w:div>
                                <w:div w:id="538323109">
                                  <w:marLeft w:val="0"/>
                                  <w:marRight w:val="0"/>
                                  <w:marTop w:val="0"/>
                                  <w:marBottom w:val="0"/>
                                  <w:divBdr>
                                    <w:top w:val="none" w:sz="0" w:space="0" w:color="auto"/>
                                    <w:left w:val="none" w:sz="0" w:space="0" w:color="auto"/>
                                    <w:bottom w:val="none" w:sz="0" w:space="0" w:color="auto"/>
                                    <w:right w:val="none" w:sz="0" w:space="0" w:color="auto"/>
                                  </w:divBdr>
                                  <w:divsChild>
                                    <w:div w:id="1069041453">
                                      <w:marLeft w:val="0"/>
                                      <w:marRight w:val="0"/>
                                      <w:marTop w:val="0"/>
                                      <w:marBottom w:val="0"/>
                                      <w:divBdr>
                                        <w:top w:val="none" w:sz="0" w:space="0" w:color="auto"/>
                                        <w:left w:val="none" w:sz="0" w:space="0" w:color="auto"/>
                                        <w:bottom w:val="none" w:sz="0" w:space="0" w:color="auto"/>
                                        <w:right w:val="none" w:sz="0" w:space="0" w:color="auto"/>
                                      </w:divBdr>
                                    </w:div>
                                  </w:divsChild>
                                </w:div>
                                <w:div w:id="1797941041">
                                  <w:marLeft w:val="0"/>
                                  <w:marRight w:val="0"/>
                                  <w:marTop w:val="0"/>
                                  <w:marBottom w:val="0"/>
                                  <w:divBdr>
                                    <w:top w:val="none" w:sz="0" w:space="0" w:color="auto"/>
                                    <w:left w:val="none" w:sz="0" w:space="0" w:color="auto"/>
                                    <w:bottom w:val="none" w:sz="0" w:space="0" w:color="auto"/>
                                    <w:right w:val="none" w:sz="0" w:space="0" w:color="auto"/>
                                  </w:divBdr>
                                  <w:divsChild>
                                    <w:div w:id="14607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9824">
                              <w:marLeft w:val="0"/>
                              <w:marRight w:val="0"/>
                              <w:marTop w:val="0"/>
                              <w:marBottom w:val="0"/>
                              <w:divBdr>
                                <w:top w:val="none" w:sz="0" w:space="0" w:color="auto"/>
                                <w:left w:val="none" w:sz="0" w:space="0" w:color="auto"/>
                                <w:bottom w:val="none" w:sz="0" w:space="0" w:color="auto"/>
                                <w:right w:val="none" w:sz="0" w:space="0" w:color="auto"/>
                              </w:divBdr>
                              <w:divsChild>
                                <w:div w:id="861240711">
                                  <w:marLeft w:val="0"/>
                                  <w:marRight w:val="0"/>
                                  <w:marTop w:val="0"/>
                                  <w:marBottom w:val="0"/>
                                  <w:divBdr>
                                    <w:top w:val="none" w:sz="0" w:space="0" w:color="auto"/>
                                    <w:left w:val="none" w:sz="0" w:space="0" w:color="auto"/>
                                    <w:bottom w:val="none" w:sz="0" w:space="0" w:color="auto"/>
                                    <w:right w:val="none" w:sz="0" w:space="0" w:color="auto"/>
                                  </w:divBdr>
                                  <w:divsChild>
                                    <w:div w:id="1130436958">
                                      <w:marLeft w:val="0"/>
                                      <w:marRight w:val="0"/>
                                      <w:marTop w:val="0"/>
                                      <w:marBottom w:val="0"/>
                                      <w:divBdr>
                                        <w:top w:val="none" w:sz="0" w:space="0" w:color="auto"/>
                                        <w:left w:val="none" w:sz="0" w:space="0" w:color="auto"/>
                                        <w:bottom w:val="none" w:sz="0" w:space="0" w:color="auto"/>
                                        <w:right w:val="none" w:sz="0" w:space="0" w:color="auto"/>
                                      </w:divBdr>
                                    </w:div>
                                  </w:divsChild>
                                </w:div>
                                <w:div w:id="1094672176">
                                  <w:marLeft w:val="0"/>
                                  <w:marRight w:val="0"/>
                                  <w:marTop w:val="0"/>
                                  <w:marBottom w:val="0"/>
                                  <w:divBdr>
                                    <w:top w:val="none" w:sz="0" w:space="0" w:color="auto"/>
                                    <w:left w:val="none" w:sz="0" w:space="0" w:color="auto"/>
                                    <w:bottom w:val="none" w:sz="0" w:space="0" w:color="auto"/>
                                    <w:right w:val="none" w:sz="0" w:space="0" w:color="auto"/>
                                  </w:divBdr>
                                  <w:divsChild>
                                    <w:div w:id="1649631464">
                                      <w:marLeft w:val="0"/>
                                      <w:marRight w:val="0"/>
                                      <w:marTop w:val="0"/>
                                      <w:marBottom w:val="0"/>
                                      <w:divBdr>
                                        <w:top w:val="none" w:sz="0" w:space="0" w:color="auto"/>
                                        <w:left w:val="none" w:sz="0" w:space="0" w:color="auto"/>
                                        <w:bottom w:val="none" w:sz="0" w:space="0" w:color="auto"/>
                                        <w:right w:val="none" w:sz="0" w:space="0" w:color="auto"/>
                                      </w:divBdr>
                                    </w:div>
                                  </w:divsChild>
                                </w:div>
                                <w:div w:id="1337224815">
                                  <w:marLeft w:val="0"/>
                                  <w:marRight w:val="0"/>
                                  <w:marTop w:val="0"/>
                                  <w:marBottom w:val="0"/>
                                  <w:divBdr>
                                    <w:top w:val="none" w:sz="0" w:space="0" w:color="auto"/>
                                    <w:left w:val="none" w:sz="0" w:space="0" w:color="auto"/>
                                    <w:bottom w:val="none" w:sz="0" w:space="0" w:color="auto"/>
                                    <w:right w:val="none" w:sz="0" w:space="0" w:color="auto"/>
                                  </w:divBdr>
                                  <w:divsChild>
                                    <w:div w:id="1371766708">
                                      <w:marLeft w:val="0"/>
                                      <w:marRight w:val="0"/>
                                      <w:marTop w:val="0"/>
                                      <w:marBottom w:val="0"/>
                                      <w:divBdr>
                                        <w:top w:val="none" w:sz="0" w:space="0" w:color="auto"/>
                                        <w:left w:val="none" w:sz="0" w:space="0" w:color="auto"/>
                                        <w:bottom w:val="none" w:sz="0" w:space="0" w:color="auto"/>
                                        <w:right w:val="none" w:sz="0" w:space="0" w:color="auto"/>
                                      </w:divBdr>
                                    </w:div>
                                  </w:divsChild>
                                </w:div>
                                <w:div w:id="1155872209">
                                  <w:marLeft w:val="0"/>
                                  <w:marRight w:val="0"/>
                                  <w:marTop w:val="0"/>
                                  <w:marBottom w:val="0"/>
                                  <w:divBdr>
                                    <w:top w:val="none" w:sz="0" w:space="0" w:color="auto"/>
                                    <w:left w:val="none" w:sz="0" w:space="0" w:color="auto"/>
                                    <w:bottom w:val="none" w:sz="0" w:space="0" w:color="auto"/>
                                    <w:right w:val="none" w:sz="0" w:space="0" w:color="auto"/>
                                  </w:divBdr>
                                  <w:divsChild>
                                    <w:div w:id="1320692244">
                                      <w:marLeft w:val="0"/>
                                      <w:marRight w:val="0"/>
                                      <w:marTop w:val="0"/>
                                      <w:marBottom w:val="0"/>
                                      <w:divBdr>
                                        <w:top w:val="none" w:sz="0" w:space="0" w:color="auto"/>
                                        <w:left w:val="none" w:sz="0" w:space="0" w:color="auto"/>
                                        <w:bottom w:val="none" w:sz="0" w:space="0" w:color="auto"/>
                                        <w:right w:val="none" w:sz="0" w:space="0" w:color="auto"/>
                                      </w:divBdr>
                                    </w:div>
                                  </w:divsChild>
                                </w:div>
                                <w:div w:id="705327668">
                                  <w:marLeft w:val="0"/>
                                  <w:marRight w:val="0"/>
                                  <w:marTop w:val="0"/>
                                  <w:marBottom w:val="0"/>
                                  <w:divBdr>
                                    <w:top w:val="none" w:sz="0" w:space="0" w:color="auto"/>
                                    <w:left w:val="none" w:sz="0" w:space="0" w:color="auto"/>
                                    <w:bottom w:val="none" w:sz="0" w:space="0" w:color="auto"/>
                                    <w:right w:val="none" w:sz="0" w:space="0" w:color="auto"/>
                                  </w:divBdr>
                                </w:div>
                                <w:div w:id="475150889">
                                  <w:marLeft w:val="0"/>
                                  <w:marRight w:val="0"/>
                                  <w:marTop w:val="0"/>
                                  <w:marBottom w:val="0"/>
                                  <w:divBdr>
                                    <w:top w:val="none" w:sz="0" w:space="0" w:color="auto"/>
                                    <w:left w:val="none" w:sz="0" w:space="0" w:color="auto"/>
                                    <w:bottom w:val="none" w:sz="0" w:space="0" w:color="auto"/>
                                    <w:right w:val="none" w:sz="0" w:space="0" w:color="auto"/>
                                  </w:divBdr>
                                  <w:divsChild>
                                    <w:div w:id="1328752877">
                                      <w:marLeft w:val="0"/>
                                      <w:marRight w:val="0"/>
                                      <w:marTop w:val="0"/>
                                      <w:marBottom w:val="0"/>
                                      <w:divBdr>
                                        <w:top w:val="none" w:sz="0" w:space="0" w:color="auto"/>
                                        <w:left w:val="none" w:sz="0" w:space="0" w:color="auto"/>
                                        <w:bottom w:val="none" w:sz="0" w:space="0" w:color="auto"/>
                                        <w:right w:val="none" w:sz="0" w:space="0" w:color="auto"/>
                                      </w:divBdr>
                                    </w:div>
                                  </w:divsChild>
                                </w:div>
                                <w:div w:id="628826811">
                                  <w:marLeft w:val="0"/>
                                  <w:marRight w:val="0"/>
                                  <w:marTop w:val="0"/>
                                  <w:marBottom w:val="0"/>
                                  <w:divBdr>
                                    <w:top w:val="none" w:sz="0" w:space="0" w:color="auto"/>
                                    <w:left w:val="none" w:sz="0" w:space="0" w:color="auto"/>
                                    <w:bottom w:val="none" w:sz="0" w:space="0" w:color="auto"/>
                                    <w:right w:val="none" w:sz="0" w:space="0" w:color="auto"/>
                                  </w:divBdr>
                                  <w:divsChild>
                                    <w:div w:id="1109548336">
                                      <w:marLeft w:val="0"/>
                                      <w:marRight w:val="0"/>
                                      <w:marTop w:val="0"/>
                                      <w:marBottom w:val="0"/>
                                      <w:divBdr>
                                        <w:top w:val="none" w:sz="0" w:space="0" w:color="auto"/>
                                        <w:left w:val="none" w:sz="0" w:space="0" w:color="auto"/>
                                        <w:bottom w:val="none" w:sz="0" w:space="0" w:color="auto"/>
                                        <w:right w:val="none" w:sz="0" w:space="0" w:color="auto"/>
                                      </w:divBdr>
                                    </w:div>
                                  </w:divsChild>
                                </w:div>
                                <w:div w:id="2049913995">
                                  <w:marLeft w:val="0"/>
                                  <w:marRight w:val="0"/>
                                  <w:marTop w:val="0"/>
                                  <w:marBottom w:val="0"/>
                                  <w:divBdr>
                                    <w:top w:val="none" w:sz="0" w:space="0" w:color="auto"/>
                                    <w:left w:val="none" w:sz="0" w:space="0" w:color="auto"/>
                                    <w:bottom w:val="none" w:sz="0" w:space="0" w:color="auto"/>
                                    <w:right w:val="none" w:sz="0" w:space="0" w:color="auto"/>
                                  </w:divBdr>
                                  <w:divsChild>
                                    <w:div w:id="1718118394">
                                      <w:marLeft w:val="0"/>
                                      <w:marRight w:val="0"/>
                                      <w:marTop w:val="0"/>
                                      <w:marBottom w:val="0"/>
                                      <w:divBdr>
                                        <w:top w:val="none" w:sz="0" w:space="0" w:color="auto"/>
                                        <w:left w:val="none" w:sz="0" w:space="0" w:color="auto"/>
                                        <w:bottom w:val="none" w:sz="0" w:space="0" w:color="auto"/>
                                        <w:right w:val="none" w:sz="0" w:space="0" w:color="auto"/>
                                      </w:divBdr>
                                    </w:div>
                                  </w:divsChild>
                                </w:div>
                                <w:div w:id="175654670">
                                  <w:marLeft w:val="0"/>
                                  <w:marRight w:val="0"/>
                                  <w:marTop w:val="0"/>
                                  <w:marBottom w:val="0"/>
                                  <w:divBdr>
                                    <w:top w:val="none" w:sz="0" w:space="0" w:color="auto"/>
                                    <w:left w:val="none" w:sz="0" w:space="0" w:color="auto"/>
                                    <w:bottom w:val="none" w:sz="0" w:space="0" w:color="auto"/>
                                    <w:right w:val="none" w:sz="0" w:space="0" w:color="auto"/>
                                  </w:divBdr>
                                  <w:divsChild>
                                    <w:div w:id="3345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0202">
                              <w:marLeft w:val="0"/>
                              <w:marRight w:val="0"/>
                              <w:marTop w:val="0"/>
                              <w:marBottom w:val="0"/>
                              <w:divBdr>
                                <w:top w:val="none" w:sz="0" w:space="0" w:color="auto"/>
                                <w:left w:val="none" w:sz="0" w:space="0" w:color="auto"/>
                                <w:bottom w:val="none" w:sz="0" w:space="0" w:color="auto"/>
                                <w:right w:val="none" w:sz="0" w:space="0" w:color="auto"/>
                              </w:divBdr>
                              <w:divsChild>
                                <w:div w:id="688533764">
                                  <w:marLeft w:val="0"/>
                                  <w:marRight w:val="0"/>
                                  <w:marTop w:val="0"/>
                                  <w:marBottom w:val="0"/>
                                  <w:divBdr>
                                    <w:top w:val="none" w:sz="0" w:space="0" w:color="auto"/>
                                    <w:left w:val="none" w:sz="0" w:space="0" w:color="auto"/>
                                    <w:bottom w:val="none" w:sz="0" w:space="0" w:color="auto"/>
                                    <w:right w:val="none" w:sz="0" w:space="0" w:color="auto"/>
                                  </w:divBdr>
                                  <w:divsChild>
                                    <w:div w:id="1535773414">
                                      <w:marLeft w:val="0"/>
                                      <w:marRight w:val="0"/>
                                      <w:marTop w:val="0"/>
                                      <w:marBottom w:val="0"/>
                                      <w:divBdr>
                                        <w:top w:val="none" w:sz="0" w:space="0" w:color="auto"/>
                                        <w:left w:val="none" w:sz="0" w:space="0" w:color="auto"/>
                                        <w:bottom w:val="none" w:sz="0" w:space="0" w:color="auto"/>
                                        <w:right w:val="none" w:sz="0" w:space="0" w:color="auto"/>
                                      </w:divBdr>
                                    </w:div>
                                  </w:divsChild>
                                </w:div>
                                <w:div w:id="1766262732">
                                  <w:marLeft w:val="0"/>
                                  <w:marRight w:val="0"/>
                                  <w:marTop w:val="0"/>
                                  <w:marBottom w:val="0"/>
                                  <w:divBdr>
                                    <w:top w:val="none" w:sz="0" w:space="0" w:color="auto"/>
                                    <w:left w:val="none" w:sz="0" w:space="0" w:color="auto"/>
                                    <w:bottom w:val="none" w:sz="0" w:space="0" w:color="auto"/>
                                    <w:right w:val="none" w:sz="0" w:space="0" w:color="auto"/>
                                  </w:divBdr>
                                  <w:divsChild>
                                    <w:div w:id="1812598681">
                                      <w:marLeft w:val="0"/>
                                      <w:marRight w:val="0"/>
                                      <w:marTop w:val="0"/>
                                      <w:marBottom w:val="0"/>
                                      <w:divBdr>
                                        <w:top w:val="none" w:sz="0" w:space="0" w:color="auto"/>
                                        <w:left w:val="none" w:sz="0" w:space="0" w:color="auto"/>
                                        <w:bottom w:val="none" w:sz="0" w:space="0" w:color="auto"/>
                                        <w:right w:val="none" w:sz="0" w:space="0" w:color="auto"/>
                                      </w:divBdr>
                                    </w:div>
                                  </w:divsChild>
                                </w:div>
                                <w:div w:id="1546212528">
                                  <w:marLeft w:val="0"/>
                                  <w:marRight w:val="0"/>
                                  <w:marTop w:val="0"/>
                                  <w:marBottom w:val="0"/>
                                  <w:divBdr>
                                    <w:top w:val="none" w:sz="0" w:space="0" w:color="auto"/>
                                    <w:left w:val="none" w:sz="0" w:space="0" w:color="auto"/>
                                    <w:bottom w:val="none" w:sz="0" w:space="0" w:color="auto"/>
                                    <w:right w:val="none" w:sz="0" w:space="0" w:color="auto"/>
                                  </w:divBdr>
                                  <w:divsChild>
                                    <w:div w:id="425687177">
                                      <w:marLeft w:val="0"/>
                                      <w:marRight w:val="0"/>
                                      <w:marTop w:val="0"/>
                                      <w:marBottom w:val="0"/>
                                      <w:divBdr>
                                        <w:top w:val="none" w:sz="0" w:space="0" w:color="auto"/>
                                        <w:left w:val="none" w:sz="0" w:space="0" w:color="auto"/>
                                        <w:bottom w:val="none" w:sz="0" w:space="0" w:color="auto"/>
                                        <w:right w:val="none" w:sz="0" w:space="0" w:color="auto"/>
                                      </w:divBdr>
                                    </w:div>
                                  </w:divsChild>
                                </w:div>
                                <w:div w:id="1373386027">
                                  <w:marLeft w:val="0"/>
                                  <w:marRight w:val="0"/>
                                  <w:marTop w:val="0"/>
                                  <w:marBottom w:val="0"/>
                                  <w:divBdr>
                                    <w:top w:val="none" w:sz="0" w:space="0" w:color="auto"/>
                                    <w:left w:val="none" w:sz="0" w:space="0" w:color="auto"/>
                                    <w:bottom w:val="none" w:sz="0" w:space="0" w:color="auto"/>
                                    <w:right w:val="none" w:sz="0" w:space="0" w:color="auto"/>
                                  </w:divBdr>
                                  <w:divsChild>
                                    <w:div w:id="407776589">
                                      <w:marLeft w:val="0"/>
                                      <w:marRight w:val="0"/>
                                      <w:marTop w:val="0"/>
                                      <w:marBottom w:val="0"/>
                                      <w:divBdr>
                                        <w:top w:val="none" w:sz="0" w:space="0" w:color="auto"/>
                                        <w:left w:val="none" w:sz="0" w:space="0" w:color="auto"/>
                                        <w:bottom w:val="none" w:sz="0" w:space="0" w:color="auto"/>
                                        <w:right w:val="none" w:sz="0" w:space="0" w:color="auto"/>
                                      </w:divBdr>
                                    </w:div>
                                    <w:div w:id="1449592709">
                                      <w:marLeft w:val="0"/>
                                      <w:marRight w:val="0"/>
                                      <w:marTop w:val="0"/>
                                      <w:marBottom w:val="0"/>
                                      <w:divBdr>
                                        <w:top w:val="none" w:sz="0" w:space="0" w:color="auto"/>
                                        <w:left w:val="none" w:sz="0" w:space="0" w:color="auto"/>
                                        <w:bottom w:val="none" w:sz="0" w:space="0" w:color="auto"/>
                                        <w:right w:val="none" w:sz="0" w:space="0" w:color="auto"/>
                                      </w:divBdr>
                                    </w:div>
                                    <w:div w:id="20218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2116">
                      <w:marLeft w:val="0"/>
                      <w:marRight w:val="0"/>
                      <w:marTop w:val="0"/>
                      <w:marBottom w:val="0"/>
                      <w:divBdr>
                        <w:top w:val="none" w:sz="0" w:space="0" w:color="auto"/>
                        <w:left w:val="none" w:sz="0" w:space="0" w:color="auto"/>
                        <w:bottom w:val="none" w:sz="0" w:space="0" w:color="auto"/>
                        <w:right w:val="none" w:sz="0" w:space="0" w:color="auto"/>
                      </w:divBdr>
                      <w:divsChild>
                        <w:div w:id="562834060">
                          <w:marLeft w:val="0"/>
                          <w:marRight w:val="0"/>
                          <w:marTop w:val="0"/>
                          <w:marBottom w:val="0"/>
                          <w:divBdr>
                            <w:top w:val="none" w:sz="0" w:space="0" w:color="auto"/>
                            <w:left w:val="none" w:sz="0" w:space="0" w:color="auto"/>
                            <w:bottom w:val="none" w:sz="0" w:space="0" w:color="auto"/>
                            <w:right w:val="none" w:sz="0" w:space="0" w:color="auto"/>
                          </w:divBdr>
                          <w:divsChild>
                            <w:div w:id="739250012">
                              <w:marLeft w:val="0"/>
                              <w:marRight w:val="0"/>
                              <w:marTop w:val="0"/>
                              <w:marBottom w:val="0"/>
                              <w:divBdr>
                                <w:top w:val="none" w:sz="0" w:space="0" w:color="auto"/>
                                <w:left w:val="none" w:sz="0" w:space="0" w:color="auto"/>
                                <w:bottom w:val="none" w:sz="0" w:space="0" w:color="auto"/>
                                <w:right w:val="none" w:sz="0" w:space="0" w:color="auto"/>
                              </w:divBdr>
                              <w:divsChild>
                                <w:div w:id="853223555">
                                  <w:marLeft w:val="0"/>
                                  <w:marRight w:val="0"/>
                                  <w:marTop w:val="0"/>
                                  <w:marBottom w:val="0"/>
                                  <w:divBdr>
                                    <w:top w:val="none" w:sz="0" w:space="0" w:color="auto"/>
                                    <w:left w:val="none" w:sz="0" w:space="0" w:color="auto"/>
                                    <w:bottom w:val="none" w:sz="0" w:space="0" w:color="auto"/>
                                    <w:right w:val="none" w:sz="0" w:space="0" w:color="auto"/>
                                  </w:divBdr>
                                </w:div>
                              </w:divsChild>
                            </w:div>
                            <w:div w:id="2001690741">
                              <w:marLeft w:val="0"/>
                              <w:marRight w:val="0"/>
                              <w:marTop w:val="0"/>
                              <w:marBottom w:val="0"/>
                              <w:divBdr>
                                <w:top w:val="none" w:sz="0" w:space="0" w:color="auto"/>
                                <w:left w:val="none" w:sz="0" w:space="0" w:color="auto"/>
                                <w:bottom w:val="none" w:sz="0" w:space="0" w:color="auto"/>
                                <w:right w:val="none" w:sz="0" w:space="0" w:color="auto"/>
                              </w:divBdr>
                              <w:divsChild>
                                <w:div w:id="1060979560">
                                  <w:marLeft w:val="0"/>
                                  <w:marRight w:val="0"/>
                                  <w:marTop w:val="0"/>
                                  <w:marBottom w:val="0"/>
                                  <w:divBdr>
                                    <w:top w:val="none" w:sz="0" w:space="0" w:color="auto"/>
                                    <w:left w:val="none" w:sz="0" w:space="0" w:color="auto"/>
                                    <w:bottom w:val="none" w:sz="0" w:space="0" w:color="auto"/>
                                    <w:right w:val="none" w:sz="0" w:space="0" w:color="auto"/>
                                  </w:divBdr>
                                </w:div>
                              </w:divsChild>
                            </w:div>
                            <w:div w:id="699352629">
                              <w:marLeft w:val="0"/>
                              <w:marRight w:val="0"/>
                              <w:marTop w:val="0"/>
                              <w:marBottom w:val="0"/>
                              <w:divBdr>
                                <w:top w:val="none" w:sz="0" w:space="0" w:color="auto"/>
                                <w:left w:val="none" w:sz="0" w:space="0" w:color="auto"/>
                                <w:bottom w:val="none" w:sz="0" w:space="0" w:color="auto"/>
                                <w:right w:val="none" w:sz="0" w:space="0" w:color="auto"/>
                              </w:divBdr>
                              <w:divsChild>
                                <w:div w:id="298875934">
                                  <w:marLeft w:val="0"/>
                                  <w:marRight w:val="0"/>
                                  <w:marTop w:val="0"/>
                                  <w:marBottom w:val="0"/>
                                  <w:divBdr>
                                    <w:top w:val="none" w:sz="0" w:space="0" w:color="auto"/>
                                    <w:left w:val="none" w:sz="0" w:space="0" w:color="auto"/>
                                    <w:bottom w:val="none" w:sz="0" w:space="0" w:color="auto"/>
                                    <w:right w:val="none" w:sz="0" w:space="0" w:color="auto"/>
                                  </w:divBdr>
                                </w:div>
                              </w:divsChild>
                            </w:div>
                            <w:div w:id="733312960">
                              <w:marLeft w:val="0"/>
                              <w:marRight w:val="0"/>
                              <w:marTop w:val="0"/>
                              <w:marBottom w:val="0"/>
                              <w:divBdr>
                                <w:top w:val="none" w:sz="0" w:space="0" w:color="auto"/>
                                <w:left w:val="none" w:sz="0" w:space="0" w:color="auto"/>
                                <w:bottom w:val="none" w:sz="0" w:space="0" w:color="auto"/>
                                <w:right w:val="none" w:sz="0" w:space="0" w:color="auto"/>
                              </w:divBdr>
                              <w:divsChild>
                                <w:div w:id="664823352">
                                  <w:marLeft w:val="0"/>
                                  <w:marRight w:val="0"/>
                                  <w:marTop w:val="0"/>
                                  <w:marBottom w:val="0"/>
                                  <w:divBdr>
                                    <w:top w:val="none" w:sz="0" w:space="0" w:color="auto"/>
                                    <w:left w:val="none" w:sz="0" w:space="0" w:color="auto"/>
                                    <w:bottom w:val="none" w:sz="0" w:space="0" w:color="auto"/>
                                    <w:right w:val="none" w:sz="0" w:space="0" w:color="auto"/>
                                  </w:divBdr>
                                  <w:divsChild>
                                    <w:div w:id="82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4214">
                          <w:marLeft w:val="0"/>
                          <w:marRight w:val="0"/>
                          <w:marTop w:val="0"/>
                          <w:marBottom w:val="0"/>
                          <w:divBdr>
                            <w:top w:val="none" w:sz="0" w:space="0" w:color="auto"/>
                            <w:left w:val="none" w:sz="0" w:space="0" w:color="auto"/>
                            <w:bottom w:val="none" w:sz="0" w:space="0" w:color="auto"/>
                            <w:right w:val="none" w:sz="0" w:space="0" w:color="auto"/>
                          </w:divBdr>
                          <w:divsChild>
                            <w:div w:id="450897936">
                              <w:marLeft w:val="0"/>
                              <w:marRight w:val="0"/>
                              <w:marTop w:val="0"/>
                              <w:marBottom w:val="0"/>
                              <w:divBdr>
                                <w:top w:val="none" w:sz="0" w:space="0" w:color="auto"/>
                                <w:left w:val="none" w:sz="0" w:space="0" w:color="auto"/>
                                <w:bottom w:val="none" w:sz="0" w:space="0" w:color="auto"/>
                                <w:right w:val="none" w:sz="0" w:space="0" w:color="auto"/>
                              </w:divBdr>
                              <w:divsChild>
                                <w:div w:id="1365206898">
                                  <w:marLeft w:val="0"/>
                                  <w:marRight w:val="0"/>
                                  <w:marTop w:val="0"/>
                                  <w:marBottom w:val="0"/>
                                  <w:divBdr>
                                    <w:top w:val="none" w:sz="0" w:space="0" w:color="auto"/>
                                    <w:left w:val="none" w:sz="0" w:space="0" w:color="auto"/>
                                    <w:bottom w:val="none" w:sz="0" w:space="0" w:color="auto"/>
                                    <w:right w:val="none" w:sz="0" w:space="0" w:color="auto"/>
                                  </w:divBdr>
                                </w:div>
                              </w:divsChild>
                            </w:div>
                            <w:div w:id="1553350801">
                              <w:marLeft w:val="0"/>
                              <w:marRight w:val="0"/>
                              <w:marTop w:val="0"/>
                              <w:marBottom w:val="0"/>
                              <w:divBdr>
                                <w:top w:val="none" w:sz="0" w:space="0" w:color="auto"/>
                                <w:left w:val="none" w:sz="0" w:space="0" w:color="auto"/>
                                <w:bottom w:val="none" w:sz="0" w:space="0" w:color="auto"/>
                                <w:right w:val="none" w:sz="0" w:space="0" w:color="auto"/>
                              </w:divBdr>
                              <w:divsChild>
                                <w:div w:id="264270191">
                                  <w:marLeft w:val="0"/>
                                  <w:marRight w:val="0"/>
                                  <w:marTop w:val="0"/>
                                  <w:marBottom w:val="0"/>
                                  <w:divBdr>
                                    <w:top w:val="none" w:sz="0" w:space="0" w:color="auto"/>
                                    <w:left w:val="none" w:sz="0" w:space="0" w:color="auto"/>
                                    <w:bottom w:val="none" w:sz="0" w:space="0" w:color="auto"/>
                                    <w:right w:val="none" w:sz="0" w:space="0" w:color="auto"/>
                                  </w:divBdr>
                                </w:div>
                              </w:divsChild>
                            </w:div>
                            <w:div w:id="1538159247">
                              <w:marLeft w:val="0"/>
                              <w:marRight w:val="0"/>
                              <w:marTop w:val="0"/>
                              <w:marBottom w:val="0"/>
                              <w:divBdr>
                                <w:top w:val="none" w:sz="0" w:space="0" w:color="auto"/>
                                <w:left w:val="none" w:sz="0" w:space="0" w:color="auto"/>
                                <w:bottom w:val="none" w:sz="0" w:space="0" w:color="auto"/>
                                <w:right w:val="none" w:sz="0" w:space="0" w:color="auto"/>
                              </w:divBdr>
                              <w:divsChild>
                                <w:div w:id="404567803">
                                  <w:marLeft w:val="0"/>
                                  <w:marRight w:val="0"/>
                                  <w:marTop w:val="0"/>
                                  <w:marBottom w:val="0"/>
                                  <w:divBdr>
                                    <w:top w:val="none" w:sz="0" w:space="0" w:color="auto"/>
                                    <w:left w:val="none" w:sz="0" w:space="0" w:color="auto"/>
                                    <w:bottom w:val="none" w:sz="0" w:space="0" w:color="auto"/>
                                    <w:right w:val="none" w:sz="0" w:space="0" w:color="auto"/>
                                  </w:divBdr>
                                </w:div>
                              </w:divsChild>
                            </w:div>
                            <w:div w:id="1339308798">
                              <w:marLeft w:val="0"/>
                              <w:marRight w:val="0"/>
                              <w:marTop w:val="0"/>
                              <w:marBottom w:val="0"/>
                              <w:divBdr>
                                <w:top w:val="none" w:sz="0" w:space="0" w:color="auto"/>
                                <w:left w:val="none" w:sz="0" w:space="0" w:color="auto"/>
                                <w:bottom w:val="none" w:sz="0" w:space="0" w:color="auto"/>
                                <w:right w:val="none" w:sz="0" w:space="0" w:color="auto"/>
                              </w:divBdr>
                              <w:divsChild>
                                <w:div w:id="20149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4297">
                      <w:marLeft w:val="0"/>
                      <w:marRight w:val="0"/>
                      <w:marTop w:val="0"/>
                      <w:marBottom w:val="0"/>
                      <w:divBdr>
                        <w:top w:val="none" w:sz="0" w:space="0" w:color="auto"/>
                        <w:left w:val="none" w:sz="0" w:space="0" w:color="auto"/>
                        <w:bottom w:val="none" w:sz="0" w:space="0" w:color="auto"/>
                        <w:right w:val="none" w:sz="0" w:space="0" w:color="auto"/>
                      </w:divBdr>
                      <w:divsChild>
                        <w:div w:id="251551034">
                          <w:marLeft w:val="0"/>
                          <w:marRight w:val="0"/>
                          <w:marTop w:val="0"/>
                          <w:marBottom w:val="0"/>
                          <w:divBdr>
                            <w:top w:val="none" w:sz="0" w:space="0" w:color="auto"/>
                            <w:left w:val="none" w:sz="0" w:space="0" w:color="auto"/>
                            <w:bottom w:val="none" w:sz="0" w:space="0" w:color="auto"/>
                            <w:right w:val="none" w:sz="0" w:space="0" w:color="auto"/>
                          </w:divBdr>
                          <w:divsChild>
                            <w:div w:id="891620361">
                              <w:marLeft w:val="0"/>
                              <w:marRight w:val="0"/>
                              <w:marTop w:val="0"/>
                              <w:marBottom w:val="0"/>
                              <w:divBdr>
                                <w:top w:val="none" w:sz="0" w:space="0" w:color="auto"/>
                                <w:left w:val="none" w:sz="0" w:space="0" w:color="auto"/>
                                <w:bottom w:val="none" w:sz="0" w:space="0" w:color="auto"/>
                                <w:right w:val="none" w:sz="0" w:space="0" w:color="auto"/>
                              </w:divBdr>
                              <w:divsChild>
                                <w:div w:id="1899781495">
                                  <w:marLeft w:val="0"/>
                                  <w:marRight w:val="0"/>
                                  <w:marTop w:val="0"/>
                                  <w:marBottom w:val="0"/>
                                  <w:divBdr>
                                    <w:top w:val="none" w:sz="0" w:space="0" w:color="auto"/>
                                    <w:left w:val="none" w:sz="0" w:space="0" w:color="auto"/>
                                    <w:bottom w:val="none" w:sz="0" w:space="0" w:color="auto"/>
                                    <w:right w:val="none" w:sz="0" w:space="0" w:color="auto"/>
                                  </w:divBdr>
                                </w:div>
                              </w:divsChild>
                            </w:div>
                            <w:div w:id="319844125">
                              <w:marLeft w:val="0"/>
                              <w:marRight w:val="0"/>
                              <w:marTop w:val="0"/>
                              <w:marBottom w:val="0"/>
                              <w:divBdr>
                                <w:top w:val="none" w:sz="0" w:space="0" w:color="auto"/>
                                <w:left w:val="none" w:sz="0" w:space="0" w:color="auto"/>
                                <w:bottom w:val="none" w:sz="0" w:space="0" w:color="auto"/>
                                <w:right w:val="none" w:sz="0" w:space="0" w:color="auto"/>
                              </w:divBdr>
                              <w:divsChild>
                                <w:div w:id="1217427945">
                                  <w:marLeft w:val="0"/>
                                  <w:marRight w:val="0"/>
                                  <w:marTop w:val="0"/>
                                  <w:marBottom w:val="0"/>
                                  <w:divBdr>
                                    <w:top w:val="none" w:sz="0" w:space="0" w:color="auto"/>
                                    <w:left w:val="none" w:sz="0" w:space="0" w:color="auto"/>
                                    <w:bottom w:val="none" w:sz="0" w:space="0" w:color="auto"/>
                                    <w:right w:val="none" w:sz="0" w:space="0" w:color="auto"/>
                                  </w:divBdr>
                                </w:div>
                              </w:divsChild>
                            </w:div>
                            <w:div w:id="1738162579">
                              <w:marLeft w:val="0"/>
                              <w:marRight w:val="0"/>
                              <w:marTop w:val="0"/>
                              <w:marBottom w:val="0"/>
                              <w:divBdr>
                                <w:top w:val="none" w:sz="0" w:space="0" w:color="auto"/>
                                <w:left w:val="none" w:sz="0" w:space="0" w:color="auto"/>
                                <w:bottom w:val="none" w:sz="0" w:space="0" w:color="auto"/>
                                <w:right w:val="none" w:sz="0" w:space="0" w:color="auto"/>
                              </w:divBdr>
                              <w:divsChild>
                                <w:div w:id="1202326184">
                                  <w:marLeft w:val="0"/>
                                  <w:marRight w:val="0"/>
                                  <w:marTop w:val="0"/>
                                  <w:marBottom w:val="0"/>
                                  <w:divBdr>
                                    <w:top w:val="none" w:sz="0" w:space="0" w:color="auto"/>
                                    <w:left w:val="none" w:sz="0" w:space="0" w:color="auto"/>
                                    <w:bottom w:val="none" w:sz="0" w:space="0" w:color="auto"/>
                                    <w:right w:val="none" w:sz="0" w:space="0" w:color="auto"/>
                                  </w:divBdr>
                                </w:div>
                              </w:divsChild>
                            </w:div>
                            <w:div w:id="755903433">
                              <w:marLeft w:val="0"/>
                              <w:marRight w:val="0"/>
                              <w:marTop w:val="0"/>
                              <w:marBottom w:val="0"/>
                              <w:divBdr>
                                <w:top w:val="none" w:sz="0" w:space="0" w:color="auto"/>
                                <w:left w:val="none" w:sz="0" w:space="0" w:color="auto"/>
                                <w:bottom w:val="none" w:sz="0" w:space="0" w:color="auto"/>
                                <w:right w:val="none" w:sz="0" w:space="0" w:color="auto"/>
                              </w:divBdr>
                              <w:divsChild>
                                <w:div w:id="12023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778">
                          <w:marLeft w:val="0"/>
                          <w:marRight w:val="0"/>
                          <w:marTop w:val="0"/>
                          <w:marBottom w:val="0"/>
                          <w:divBdr>
                            <w:top w:val="none" w:sz="0" w:space="0" w:color="auto"/>
                            <w:left w:val="none" w:sz="0" w:space="0" w:color="auto"/>
                            <w:bottom w:val="none" w:sz="0" w:space="0" w:color="auto"/>
                            <w:right w:val="none" w:sz="0" w:space="0" w:color="auto"/>
                          </w:divBdr>
                          <w:divsChild>
                            <w:div w:id="732972562">
                              <w:marLeft w:val="0"/>
                              <w:marRight w:val="0"/>
                              <w:marTop w:val="0"/>
                              <w:marBottom w:val="0"/>
                              <w:divBdr>
                                <w:top w:val="none" w:sz="0" w:space="0" w:color="auto"/>
                                <w:left w:val="none" w:sz="0" w:space="0" w:color="auto"/>
                                <w:bottom w:val="none" w:sz="0" w:space="0" w:color="auto"/>
                                <w:right w:val="none" w:sz="0" w:space="0" w:color="auto"/>
                              </w:divBdr>
                              <w:divsChild>
                                <w:div w:id="581986032">
                                  <w:marLeft w:val="0"/>
                                  <w:marRight w:val="0"/>
                                  <w:marTop w:val="0"/>
                                  <w:marBottom w:val="0"/>
                                  <w:divBdr>
                                    <w:top w:val="none" w:sz="0" w:space="0" w:color="auto"/>
                                    <w:left w:val="none" w:sz="0" w:space="0" w:color="auto"/>
                                    <w:bottom w:val="none" w:sz="0" w:space="0" w:color="auto"/>
                                    <w:right w:val="none" w:sz="0" w:space="0" w:color="auto"/>
                                  </w:divBdr>
                                </w:div>
                              </w:divsChild>
                            </w:div>
                            <w:div w:id="1851676493">
                              <w:marLeft w:val="0"/>
                              <w:marRight w:val="0"/>
                              <w:marTop w:val="0"/>
                              <w:marBottom w:val="0"/>
                              <w:divBdr>
                                <w:top w:val="none" w:sz="0" w:space="0" w:color="auto"/>
                                <w:left w:val="none" w:sz="0" w:space="0" w:color="auto"/>
                                <w:bottom w:val="none" w:sz="0" w:space="0" w:color="auto"/>
                                <w:right w:val="none" w:sz="0" w:space="0" w:color="auto"/>
                              </w:divBdr>
                              <w:divsChild>
                                <w:div w:id="1232885472">
                                  <w:marLeft w:val="0"/>
                                  <w:marRight w:val="0"/>
                                  <w:marTop w:val="0"/>
                                  <w:marBottom w:val="0"/>
                                  <w:divBdr>
                                    <w:top w:val="none" w:sz="0" w:space="0" w:color="auto"/>
                                    <w:left w:val="none" w:sz="0" w:space="0" w:color="auto"/>
                                    <w:bottom w:val="none" w:sz="0" w:space="0" w:color="auto"/>
                                    <w:right w:val="none" w:sz="0" w:space="0" w:color="auto"/>
                                  </w:divBdr>
                                </w:div>
                              </w:divsChild>
                            </w:div>
                            <w:div w:id="193618456">
                              <w:marLeft w:val="0"/>
                              <w:marRight w:val="0"/>
                              <w:marTop w:val="0"/>
                              <w:marBottom w:val="0"/>
                              <w:divBdr>
                                <w:top w:val="none" w:sz="0" w:space="0" w:color="auto"/>
                                <w:left w:val="none" w:sz="0" w:space="0" w:color="auto"/>
                                <w:bottom w:val="none" w:sz="0" w:space="0" w:color="auto"/>
                                <w:right w:val="none" w:sz="0" w:space="0" w:color="auto"/>
                              </w:divBdr>
                              <w:divsChild>
                                <w:div w:id="1102723426">
                                  <w:marLeft w:val="0"/>
                                  <w:marRight w:val="0"/>
                                  <w:marTop w:val="0"/>
                                  <w:marBottom w:val="0"/>
                                  <w:divBdr>
                                    <w:top w:val="none" w:sz="0" w:space="0" w:color="auto"/>
                                    <w:left w:val="none" w:sz="0" w:space="0" w:color="auto"/>
                                    <w:bottom w:val="none" w:sz="0" w:space="0" w:color="auto"/>
                                    <w:right w:val="none" w:sz="0" w:space="0" w:color="auto"/>
                                  </w:divBdr>
                                </w:div>
                              </w:divsChild>
                            </w:div>
                            <w:div w:id="1201819159">
                              <w:marLeft w:val="0"/>
                              <w:marRight w:val="0"/>
                              <w:marTop w:val="0"/>
                              <w:marBottom w:val="0"/>
                              <w:divBdr>
                                <w:top w:val="none" w:sz="0" w:space="0" w:color="auto"/>
                                <w:left w:val="none" w:sz="0" w:space="0" w:color="auto"/>
                                <w:bottom w:val="none" w:sz="0" w:space="0" w:color="auto"/>
                                <w:right w:val="none" w:sz="0" w:space="0" w:color="auto"/>
                              </w:divBdr>
                              <w:divsChild>
                                <w:div w:id="606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6637">
                      <w:marLeft w:val="0"/>
                      <w:marRight w:val="0"/>
                      <w:marTop w:val="0"/>
                      <w:marBottom w:val="0"/>
                      <w:divBdr>
                        <w:top w:val="none" w:sz="0" w:space="0" w:color="auto"/>
                        <w:left w:val="none" w:sz="0" w:space="0" w:color="auto"/>
                        <w:bottom w:val="none" w:sz="0" w:space="0" w:color="auto"/>
                        <w:right w:val="none" w:sz="0" w:space="0" w:color="auto"/>
                      </w:divBdr>
                      <w:divsChild>
                        <w:div w:id="1687173767">
                          <w:marLeft w:val="0"/>
                          <w:marRight w:val="0"/>
                          <w:marTop w:val="0"/>
                          <w:marBottom w:val="0"/>
                          <w:divBdr>
                            <w:top w:val="none" w:sz="0" w:space="0" w:color="auto"/>
                            <w:left w:val="none" w:sz="0" w:space="0" w:color="auto"/>
                            <w:bottom w:val="none" w:sz="0" w:space="0" w:color="auto"/>
                            <w:right w:val="none" w:sz="0" w:space="0" w:color="auto"/>
                          </w:divBdr>
                          <w:divsChild>
                            <w:div w:id="1357539852">
                              <w:marLeft w:val="0"/>
                              <w:marRight w:val="0"/>
                              <w:marTop w:val="0"/>
                              <w:marBottom w:val="0"/>
                              <w:divBdr>
                                <w:top w:val="none" w:sz="0" w:space="0" w:color="auto"/>
                                <w:left w:val="none" w:sz="0" w:space="0" w:color="auto"/>
                                <w:bottom w:val="none" w:sz="0" w:space="0" w:color="auto"/>
                                <w:right w:val="none" w:sz="0" w:space="0" w:color="auto"/>
                              </w:divBdr>
                            </w:div>
                          </w:divsChild>
                        </w:div>
                        <w:div w:id="186331223">
                          <w:marLeft w:val="0"/>
                          <w:marRight w:val="0"/>
                          <w:marTop w:val="0"/>
                          <w:marBottom w:val="0"/>
                          <w:divBdr>
                            <w:top w:val="none" w:sz="0" w:space="0" w:color="auto"/>
                            <w:left w:val="none" w:sz="0" w:space="0" w:color="auto"/>
                            <w:bottom w:val="none" w:sz="0" w:space="0" w:color="auto"/>
                            <w:right w:val="none" w:sz="0" w:space="0" w:color="auto"/>
                          </w:divBdr>
                          <w:divsChild>
                            <w:div w:id="1402799031">
                              <w:marLeft w:val="0"/>
                              <w:marRight w:val="0"/>
                              <w:marTop w:val="0"/>
                              <w:marBottom w:val="0"/>
                              <w:divBdr>
                                <w:top w:val="none" w:sz="0" w:space="0" w:color="auto"/>
                                <w:left w:val="none" w:sz="0" w:space="0" w:color="auto"/>
                                <w:bottom w:val="none" w:sz="0" w:space="0" w:color="auto"/>
                                <w:right w:val="none" w:sz="0" w:space="0" w:color="auto"/>
                              </w:divBdr>
                            </w:div>
                          </w:divsChild>
                        </w:div>
                        <w:div w:id="594245905">
                          <w:marLeft w:val="0"/>
                          <w:marRight w:val="0"/>
                          <w:marTop w:val="0"/>
                          <w:marBottom w:val="0"/>
                          <w:divBdr>
                            <w:top w:val="none" w:sz="0" w:space="0" w:color="auto"/>
                            <w:left w:val="none" w:sz="0" w:space="0" w:color="auto"/>
                            <w:bottom w:val="none" w:sz="0" w:space="0" w:color="auto"/>
                            <w:right w:val="none" w:sz="0" w:space="0" w:color="auto"/>
                          </w:divBdr>
                          <w:divsChild>
                            <w:div w:id="2102069006">
                              <w:marLeft w:val="0"/>
                              <w:marRight w:val="0"/>
                              <w:marTop w:val="0"/>
                              <w:marBottom w:val="0"/>
                              <w:divBdr>
                                <w:top w:val="none" w:sz="0" w:space="0" w:color="auto"/>
                                <w:left w:val="none" w:sz="0" w:space="0" w:color="auto"/>
                                <w:bottom w:val="none" w:sz="0" w:space="0" w:color="auto"/>
                                <w:right w:val="none" w:sz="0" w:space="0" w:color="auto"/>
                              </w:divBdr>
                            </w:div>
                          </w:divsChild>
                        </w:div>
                        <w:div w:id="857040348">
                          <w:marLeft w:val="0"/>
                          <w:marRight w:val="0"/>
                          <w:marTop w:val="0"/>
                          <w:marBottom w:val="0"/>
                          <w:divBdr>
                            <w:top w:val="none" w:sz="0" w:space="0" w:color="auto"/>
                            <w:left w:val="none" w:sz="0" w:space="0" w:color="auto"/>
                            <w:bottom w:val="none" w:sz="0" w:space="0" w:color="auto"/>
                            <w:right w:val="none" w:sz="0" w:space="0" w:color="auto"/>
                          </w:divBdr>
                          <w:divsChild>
                            <w:div w:id="582568119">
                              <w:marLeft w:val="0"/>
                              <w:marRight w:val="0"/>
                              <w:marTop w:val="0"/>
                              <w:marBottom w:val="0"/>
                              <w:divBdr>
                                <w:top w:val="none" w:sz="0" w:space="0" w:color="auto"/>
                                <w:left w:val="none" w:sz="0" w:space="0" w:color="auto"/>
                                <w:bottom w:val="none" w:sz="0" w:space="0" w:color="auto"/>
                                <w:right w:val="none" w:sz="0" w:space="0" w:color="auto"/>
                              </w:divBdr>
                            </w:div>
                          </w:divsChild>
                        </w:div>
                        <w:div w:id="1013454293">
                          <w:marLeft w:val="0"/>
                          <w:marRight w:val="0"/>
                          <w:marTop w:val="0"/>
                          <w:marBottom w:val="0"/>
                          <w:divBdr>
                            <w:top w:val="none" w:sz="0" w:space="0" w:color="auto"/>
                            <w:left w:val="none" w:sz="0" w:space="0" w:color="auto"/>
                            <w:bottom w:val="none" w:sz="0" w:space="0" w:color="auto"/>
                            <w:right w:val="none" w:sz="0" w:space="0" w:color="auto"/>
                          </w:divBdr>
                          <w:divsChild>
                            <w:div w:id="469327937">
                              <w:marLeft w:val="0"/>
                              <w:marRight w:val="0"/>
                              <w:marTop w:val="0"/>
                              <w:marBottom w:val="0"/>
                              <w:divBdr>
                                <w:top w:val="none" w:sz="0" w:space="0" w:color="auto"/>
                                <w:left w:val="none" w:sz="0" w:space="0" w:color="auto"/>
                                <w:bottom w:val="none" w:sz="0" w:space="0" w:color="auto"/>
                                <w:right w:val="none" w:sz="0" w:space="0" w:color="auto"/>
                              </w:divBdr>
                            </w:div>
                          </w:divsChild>
                        </w:div>
                        <w:div w:id="917405479">
                          <w:marLeft w:val="0"/>
                          <w:marRight w:val="0"/>
                          <w:marTop w:val="0"/>
                          <w:marBottom w:val="0"/>
                          <w:divBdr>
                            <w:top w:val="none" w:sz="0" w:space="0" w:color="auto"/>
                            <w:left w:val="none" w:sz="0" w:space="0" w:color="auto"/>
                            <w:bottom w:val="none" w:sz="0" w:space="0" w:color="auto"/>
                            <w:right w:val="none" w:sz="0" w:space="0" w:color="auto"/>
                          </w:divBdr>
                          <w:divsChild>
                            <w:div w:id="731974798">
                              <w:marLeft w:val="0"/>
                              <w:marRight w:val="0"/>
                              <w:marTop w:val="0"/>
                              <w:marBottom w:val="0"/>
                              <w:divBdr>
                                <w:top w:val="none" w:sz="0" w:space="0" w:color="auto"/>
                                <w:left w:val="none" w:sz="0" w:space="0" w:color="auto"/>
                                <w:bottom w:val="none" w:sz="0" w:space="0" w:color="auto"/>
                                <w:right w:val="none" w:sz="0" w:space="0" w:color="auto"/>
                              </w:divBdr>
                            </w:div>
                          </w:divsChild>
                        </w:div>
                        <w:div w:id="311566989">
                          <w:marLeft w:val="0"/>
                          <w:marRight w:val="0"/>
                          <w:marTop w:val="0"/>
                          <w:marBottom w:val="0"/>
                          <w:divBdr>
                            <w:top w:val="none" w:sz="0" w:space="0" w:color="auto"/>
                            <w:left w:val="none" w:sz="0" w:space="0" w:color="auto"/>
                            <w:bottom w:val="none" w:sz="0" w:space="0" w:color="auto"/>
                            <w:right w:val="none" w:sz="0" w:space="0" w:color="auto"/>
                          </w:divBdr>
                          <w:divsChild>
                            <w:div w:id="888030440">
                              <w:marLeft w:val="0"/>
                              <w:marRight w:val="0"/>
                              <w:marTop w:val="0"/>
                              <w:marBottom w:val="0"/>
                              <w:divBdr>
                                <w:top w:val="none" w:sz="0" w:space="0" w:color="auto"/>
                                <w:left w:val="none" w:sz="0" w:space="0" w:color="auto"/>
                                <w:bottom w:val="none" w:sz="0" w:space="0" w:color="auto"/>
                                <w:right w:val="none" w:sz="0" w:space="0" w:color="auto"/>
                              </w:divBdr>
                            </w:div>
                          </w:divsChild>
                        </w:div>
                        <w:div w:id="563108864">
                          <w:marLeft w:val="0"/>
                          <w:marRight w:val="0"/>
                          <w:marTop w:val="0"/>
                          <w:marBottom w:val="0"/>
                          <w:divBdr>
                            <w:top w:val="none" w:sz="0" w:space="0" w:color="auto"/>
                            <w:left w:val="none" w:sz="0" w:space="0" w:color="auto"/>
                            <w:bottom w:val="none" w:sz="0" w:space="0" w:color="auto"/>
                            <w:right w:val="none" w:sz="0" w:space="0" w:color="auto"/>
                          </w:divBdr>
                          <w:divsChild>
                            <w:div w:id="390731058">
                              <w:marLeft w:val="0"/>
                              <w:marRight w:val="0"/>
                              <w:marTop w:val="0"/>
                              <w:marBottom w:val="0"/>
                              <w:divBdr>
                                <w:top w:val="none" w:sz="0" w:space="0" w:color="auto"/>
                                <w:left w:val="none" w:sz="0" w:space="0" w:color="auto"/>
                                <w:bottom w:val="none" w:sz="0" w:space="0" w:color="auto"/>
                                <w:right w:val="none" w:sz="0" w:space="0" w:color="auto"/>
                              </w:divBdr>
                            </w:div>
                          </w:divsChild>
                        </w:div>
                        <w:div w:id="408506630">
                          <w:marLeft w:val="0"/>
                          <w:marRight w:val="0"/>
                          <w:marTop w:val="0"/>
                          <w:marBottom w:val="0"/>
                          <w:divBdr>
                            <w:top w:val="none" w:sz="0" w:space="0" w:color="auto"/>
                            <w:left w:val="none" w:sz="0" w:space="0" w:color="auto"/>
                            <w:bottom w:val="none" w:sz="0" w:space="0" w:color="auto"/>
                            <w:right w:val="none" w:sz="0" w:space="0" w:color="auto"/>
                          </w:divBdr>
                          <w:divsChild>
                            <w:div w:id="1936287074">
                              <w:marLeft w:val="0"/>
                              <w:marRight w:val="0"/>
                              <w:marTop w:val="0"/>
                              <w:marBottom w:val="0"/>
                              <w:divBdr>
                                <w:top w:val="none" w:sz="0" w:space="0" w:color="auto"/>
                                <w:left w:val="none" w:sz="0" w:space="0" w:color="auto"/>
                                <w:bottom w:val="none" w:sz="0" w:space="0" w:color="auto"/>
                                <w:right w:val="none" w:sz="0" w:space="0" w:color="auto"/>
                              </w:divBdr>
                            </w:div>
                          </w:divsChild>
                        </w:div>
                        <w:div w:id="201946410">
                          <w:marLeft w:val="0"/>
                          <w:marRight w:val="0"/>
                          <w:marTop w:val="0"/>
                          <w:marBottom w:val="0"/>
                          <w:divBdr>
                            <w:top w:val="none" w:sz="0" w:space="0" w:color="auto"/>
                            <w:left w:val="none" w:sz="0" w:space="0" w:color="auto"/>
                            <w:bottom w:val="none" w:sz="0" w:space="0" w:color="auto"/>
                            <w:right w:val="none" w:sz="0" w:space="0" w:color="auto"/>
                          </w:divBdr>
                          <w:divsChild>
                            <w:div w:id="2118139879">
                              <w:marLeft w:val="0"/>
                              <w:marRight w:val="0"/>
                              <w:marTop w:val="0"/>
                              <w:marBottom w:val="0"/>
                              <w:divBdr>
                                <w:top w:val="none" w:sz="0" w:space="0" w:color="auto"/>
                                <w:left w:val="none" w:sz="0" w:space="0" w:color="auto"/>
                                <w:bottom w:val="none" w:sz="0" w:space="0" w:color="auto"/>
                                <w:right w:val="none" w:sz="0" w:space="0" w:color="auto"/>
                              </w:divBdr>
                            </w:div>
                          </w:divsChild>
                        </w:div>
                        <w:div w:id="879588379">
                          <w:marLeft w:val="0"/>
                          <w:marRight w:val="0"/>
                          <w:marTop w:val="0"/>
                          <w:marBottom w:val="0"/>
                          <w:divBdr>
                            <w:top w:val="none" w:sz="0" w:space="0" w:color="auto"/>
                            <w:left w:val="none" w:sz="0" w:space="0" w:color="auto"/>
                            <w:bottom w:val="none" w:sz="0" w:space="0" w:color="auto"/>
                            <w:right w:val="none" w:sz="0" w:space="0" w:color="auto"/>
                          </w:divBdr>
                          <w:divsChild>
                            <w:div w:id="2080715357">
                              <w:marLeft w:val="0"/>
                              <w:marRight w:val="0"/>
                              <w:marTop w:val="0"/>
                              <w:marBottom w:val="0"/>
                              <w:divBdr>
                                <w:top w:val="none" w:sz="0" w:space="0" w:color="auto"/>
                                <w:left w:val="none" w:sz="0" w:space="0" w:color="auto"/>
                                <w:bottom w:val="none" w:sz="0" w:space="0" w:color="auto"/>
                                <w:right w:val="none" w:sz="0" w:space="0" w:color="auto"/>
                              </w:divBdr>
                            </w:div>
                          </w:divsChild>
                        </w:div>
                        <w:div w:id="298729860">
                          <w:marLeft w:val="0"/>
                          <w:marRight w:val="0"/>
                          <w:marTop w:val="0"/>
                          <w:marBottom w:val="0"/>
                          <w:divBdr>
                            <w:top w:val="none" w:sz="0" w:space="0" w:color="auto"/>
                            <w:left w:val="none" w:sz="0" w:space="0" w:color="auto"/>
                            <w:bottom w:val="none" w:sz="0" w:space="0" w:color="auto"/>
                            <w:right w:val="none" w:sz="0" w:space="0" w:color="auto"/>
                          </w:divBdr>
                          <w:divsChild>
                            <w:div w:id="393089766">
                              <w:marLeft w:val="0"/>
                              <w:marRight w:val="0"/>
                              <w:marTop w:val="0"/>
                              <w:marBottom w:val="0"/>
                              <w:divBdr>
                                <w:top w:val="none" w:sz="0" w:space="0" w:color="auto"/>
                                <w:left w:val="none" w:sz="0" w:space="0" w:color="auto"/>
                                <w:bottom w:val="none" w:sz="0" w:space="0" w:color="auto"/>
                                <w:right w:val="none" w:sz="0" w:space="0" w:color="auto"/>
                              </w:divBdr>
                            </w:div>
                          </w:divsChild>
                        </w:div>
                        <w:div w:id="185683186">
                          <w:marLeft w:val="0"/>
                          <w:marRight w:val="0"/>
                          <w:marTop w:val="0"/>
                          <w:marBottom w:val="0"/>
                          <w:divBdr>
                            <w:top w:val="none" w:sz="0" w:space="0" w:color="auto"/>
                            <w:left w:val="none" w:sz="0" w:space="0" w:color="auto"/>
                            <w:bottom w:val="none" w:sz="0" w:space="0" w:color="auto"/>
                            <w:right w:val="none" w:sz="0" w:space="0" w:color="auto"/>
                          </w:divBdr>
                          <w:divsChild>
                            <w:div w:id="123698669">
                              <w:marLeft w:val="0"/>
                              <w:marRight w:val="0"/>
                              <w:marTop w:val="0"/>
                              <w:marBottom w:val="0"/>
                              <w:divBdr>
                                <w:top w:val="none" w:sz="0" w:space="0" w:color="auto"/>
                                <w:left w:val="none" w:sz="0" w:space="0" w:color="auto"/>
                                <w:bottom w:val="none" w:sz="0" w:space="0" w:color="auto"/>
                                <w:right w:val="none" w:sz="0" w:space="0" w:color="auto"/>
                              </w:divBdr>
                            </w:div>
                          </w:divsChild>
                        </w:div>
                        <w:div w:id="914778358">
                          <w:marLeft w:val="0"/>
                          <w:marRight w:val="0"/>
                          <w:marTop w:val="0"/>
                          <w:marBottom w:val="0"/>
                          <w:divBdr>
                            <w:top w:val="none" w:sz="0" w:space="0" w:color="auto"/>
                            <w:left w:val="none" w:sz="0" w:space="0" w:color="auto"/>
                            <w:bottom w:val="none" w:sz="0" w:space="0" w:color="auto"/>
                            <w:right w:val="none" w:sz="0" w:space="0" w:color="auto"/>
                          </w:divBdr>
                          <w:divsChild>
                            <w:div w:id="1935940918">
                              <w:marLeft w:val="0"/>
                              <w:marRight w:val="0"/>
                              <w:marTop w:val="0"/>
                              <w:marBottom w:val="0"/>
                              <w:divBdr>
                                <w:top w:val="none" w:sz="0" w:space="0" w:color="auto"/>
                                <w:left w:val="none" w:sz="0" w:space="0" w:color="auto"/>
                                <w:bottom w:val="none" w:sz="0" w:space="0" w:color="auto"/>
                                <w:right w:val="none" w:sz="0" w:space="0" w:color="auto"/>
                              </w:divBdr>
                            </w:div>
                          </w:divsChild>
                        </w:div>
                        <w:div w:id="1113479633">
                          <w:marLeft w:val="0"/>
                          <w:marRight w:val="0"/>
                          <w:marTop w:val="0"/>
                          <w:marBottom w:val="0"/>
                          <w:divBdr>
                            <w:top w:val="none" w:sz="0" w:space="0" w:color="auto"/>
                            <w:left w:val="none" w:sz="0" w:space="0" w:color="auto"/>
                            <w:bottom w:val="none" w:sz="0" w:space="0" w:color="auto"/>
                            <w:right w:val="none" w:sz="0" w:space="0" w:color="auto"/>
                          </w:divBdr>
                          <w:divsChild>
                            <w:div w:id="1417633203">
                              <w:marLeft w:val="0"/>
                              <w:marRight w:val="0"/>
                              <w:marTop w:val="0"/>
                              <w:marBottom w:val="0"/>
                              <w:divBdr>
                                <w:top w:val="none" w:sz="0" w:space="0" w:color="auto"/>
                                <w:left w:val="none" w:sz="0" w:space="0" w:color="auto"/>
                                <w:bottom w:val="none" w:sz="0" w:space="0" w:color="auto"/>
                                <w:right w:val="none" w:sz="0" w:space="0" w:color="auto"/>
                              </w:divBdr>
                            </w:div>
                          </w:divsChild>
                        </w:div>
                        <w:div w:id="2112581142">
                          <w:marLeft w:val="0"/>
                          <w:marRight w:val="0"/>
                          <w:marTop w:val="0"/>
                          <w:marBottom w:val="0"/>
                          <w:divBdr>
                            <w:top w:val="none" w:sz="0" w:space="0" w:color="auto"/>
                            <w:left w:val="none" w:sz="0" w:space="0" w:color="auto"/>
                            <w:bottom w:val="none" w:sz="0" w:space="0" w:color="auto"/>
                            <w:right w:val="none" w:sz="0" w:space="0" w:color="auto"/>
                          </w:divBdr>
                          <w:divsChild>
                            <w:div w:id="1035499895">
                              <w:marLeft w:val="0"/>
                              <w:marRight w:val="0"/>
                              <w:marTop w:val="0"/>
                              <w:marBottom w:val="0"/>
                              <w:divBdr>
                                <w:top w:val="none" w:sz="0" w:space="0" w:color="auto"/>
                                <w:left w:val="none" w:sz="0" w:space="0" w:color="auto"/>
                                <w:bottom w:val="none" w:sz="0" w:space="0" w:color="auto"/>
                                <w:right w:val="none" w:sz="0" w:space="0" w:color="auto"/>
                              </w:divBdr>
                            </w:div>
                          </w:divsChild>
                        </w:div>
                        <w:div w:id="1446996415">
                          <w:marLeft w:val="0"/>
                          <w:marRight w:val="0"/>
                          <w:marTop w:val="0"/>
                          <w:marBottom w:val="0"/>
                          <w:divBdr>
                            <w:top w:val="none" w:sz="0" w:space="0" w:color="auto"/>
                            <w:left w:val="none" w:sz="0" w:space="0" w:color="auto"/>
                            <w:bottom w:val="none" w:sz="0" w:space="0" w:color="auto"/>
                            <w:right w:val="none" w:sz="0" w:space="0" w:color="auto"/>
                          </w:divBdr>
                          <w:divsChild>
                            <w:div w:id="2059544981">
                              <w:marLeft w:val="0"/>
                              <w:marRight w:val="0"/>
                              <w:marTop w:val="0"/>
                              <w:marBottom w:val="0"/>
                              <w:divBdr>
                                <w:top w:val="none" w:sz="0" w:space="0" w:color="auto"/>
                                <w:left w:val="none" w:sz="0" w:space="0" w:color="auto"/>
                                <w:bottom w:val="none" w:sz="0" w:space="0" w:color="auto"/>
                                <w:right w:val="none" w:sz="0" w:space="0" w:color="auto"/>
                              </w:divBdr>
                            </w:div>
                          </w:divsChild>
                        </w:div>
                        <w:div w:id="1741630425">
                          <w:marLeft w:val="0"/>
                          <w:marRight w:val="0"/>
                          <w:marTop w:val="0"/>
                          <w:marBottom w:val="0"/>
                          <w:divBdr>
                            <w:top w:val="none" w:sz="0" w:space="0" w:color="auto"/>
                            <w:left w:val="none" w:sz="0" w:space="0" w:color="auto"/>
                            <w:bottom w:val="none" w:sz="0" w:space="0" w:color="auto"/>
                            <w:right w:val="none" w:sz="0" w:space="0" w:color="auto"/>
                          </w:divBdr>
                          <w:divsChild>
                            <w:div w:id="2006669341">
                              <w:marLeft w:val="0"/>
                              <w:marRight w:val="0"/>
                              <w:marTop w:val="0"/>
                              <w:marBottom w:val="0"/>
                              <w:divBdr>
                                <w:top w:val="none" w:sz="0" w:space="0" w:color="auto"/>
                                <w:left w:val="none" w:sz="0" w:space="0" w:color="auto"/>
                                <w:bottom w:val="none" w:sz="0" w:space="0" w:color="auto"/>
                                <w:right w:val="none" w:sz="0" w:space="0" w:color="auto"/>
                              </w:divBdr>
                            </w:div>
                          </w:divsChild>
                        </w:div>
                        <w:div w:id="1770812845">
                          <w:marLeft w:val="0"/>
                          <w:marRight w:val="0"/>
                          <w:marTop w:val="0"/>
                          <w:marBottom w:val="0"/>
                          <w:divBdr>
                            <w:top w:val="none" w:sz="0" w:space="0" w:color="auto"/>
                            <w:left w:val="none" w:sz="0" w:space="0" w:color="auto"/>
                            <w:bottom w:val="none" w:sz="0" w:space="0" w:color="auto"/>
                            <w:right w:val="none" w:sz="0" w:space="0" w:color="auto"/>
                          </w:divBdr>
                          <w:divsChild>
                            <w:div w:id="1173186893">
                              <w:marLeft w:val="0"/>
                              <w:marRight w:val="0"/>
                              <w:marTop w:val="0"/>
                              <w:marBottom w:val="0"/>
                              <w:divBdr>
                                <w:top w:val="none" w:sz="0" w:space="0" w:color="auto"/>
                                <w:left w:val="none" w:sz="0" w:space="0" w:color="auto"/>
                                <w:bottom w:val="none" w:sz="0" w:space="0" w:color="auto"/>
                                <w:right w:val="none" w:sz="0" w:space="0" w:color="auto"/>
                              </w:divBdr>
                            </w:div>
                          </w:divsChild>
                        </w:div>
                        <w:div w:id="653754121">
                          <w:marLeft w:val="0"/>
                          <w:marRight w:val="0"/>
                          <w:marTop w:val="0"/>
                          <w:marBottom w:val="0"/>
                          <w:divBdr>
                            <w:top w:val="none" w:sz="0" w:space="0" w:color="auto"/>
                            <w:left w:val="none" w:sz="0" w:space="0" w:color="auto"/>
                            <w:bottom w:val="none" w:sz="0" w:space="0" w:color="auto"/>
                            <w:right w:val="none" w:sz="0" w:space="0" w:color="auto"/>
                          </w:divBdr>
                          <w:divsChild>
                            <w:div w:id="1994524560">
                              <w:marLeft w:val="0"/>
                              <w:marRight w:val="0"/>
                              <w:marTop w:val="0"/>
                              <w:marBottom w:val="0"/>
                              <w:divBdr>
                                <w:top w:val="none" w:sz="0" w:space="0" w:color="auto"/>
                                <w:left w:val="none" w:sz="0" w:space="0" w:color="auto"/>
                                <w:bottom w:val="none" w:sz="0" w:space="0" w:color="auto"/>
                                <w:right w:val="none" w:sz="0" w:space="0" w:color="auto"/>
                              </w:divBdr>
                            </w:div>
                          </w:divsChild>
                        </w:div>
                        <w:div w:id="670254408">
                          <w:marLeft w:val="0"/>
                          <w:marRight w:val="0"/>
                          <w:marTop w:val="0"/>
                          <w:marBottom w:val="0"/>
                          <w:divBdr>
                            <w:top w:val="none" w:sz="0" w:space="0" w:color="auto"/>
                            <w:left w:val="none" w:sz="0" w:space="0" w:color="auto"/>
                            <w:bottom w:val="none" w:sz="0" w:space="0" w:color="auto"/>
                            <w:right w:val="none" w:sz="0" w:space="0" w:color="auto"/>
                          </w:divBdr>
                          <w:divsChild>
                            <w:div w:id="625433954">
                              <w:marLeft w:val="0"/>
                              <w:marRight w:val="0"/>
                              <w:marTop w:val="0"/>
                              <w:marBottom w:val="0"/>
                              <w:divBdr>
                                <w:top w:val="none" w:sz="0" w:space="0" w:color="auto"/>
                                <w:left w:val="none" w:sz="0" w:space="0" w:color="auto"/>
                                <w:bottom w:val="none" w:sz="0" w:space="0" w:color="auto"/>
                                <w:right w:val="none" w:sz="0" w:space="0" w:color="auto"/>
                              </w:divBdr>
                            </w:div>
                          </w:divsChild>
                        </w:div>
                        <w:div w:id="1338270313">
                          <w:marLeft w:val="0"/>
                          <w:marRight w:val="0"/>
                          <w:marTop w:val="0"/>
                          <w:marBottom w:val="0"/>
                          <w:divBdr>
                            <w:top w:val="none" w:sz="0" w:space="0" w:color="auto"/>
                            <w:left w:val="none" w:sz="0" w:space="0" w:color="auto"/>
                            <w:bottom w:val="none" w:sz="0" w:space="0" w:color="auto"/>
                            <w:right w:val="none" w:sz="0" w:space="0" w:color="auto"/>
                          </w:divBdr>
                          <w:divsChild>
                            <w:div w:id="172575031">
                              <w:marLeft w:val="0"/>
                              <w:marRight w:val="0"/>
                              <w:marTop w:val="0"/>
                              <w:marBottom w:val="0"/>
                              <w:divBdr>
                                <w:top w:val="none" w:sz="0" w:space="0" w:color="auto"/>
                                <w:left w:val="none" w:sz="0" w:space="0" w:color="auto"/>
                                <w:bottom w:val="none" w:sz="0" w:space="0" w:color="auto"/>
                                <w:right w:val="none" w:sz="0" w:space="0" w:color="auto"/>
                              </w:divBdr>
                            </w:div>
                          </w:divsChild>
                        </w:div>
                        <w:div w:id="1504512036">
                          <w:marLeft w:val="0"/>
                          <w:marRight w:val="0"/>
                          <w:marTop w:val="0"/>
                          <w:marBottom w:val="0"/>
                          <w:divBdr>
                            <w:top w:val="none" w:sz="0" w:space="0" w:color="auto"/>
                            <w:left w:val="none" w:sz="0" w:space="0" w:color="auto"/>
                            <w:bottom w:val="none" w:sz="0" w:space="0" w:color="auto"/>
                            <w:right w:val="none" w:sz="0" w:space="0" w:color="auto"/>
                          </w:divBdr>
                          <w:divsChild>
                            <w:div w:id="2015648146">
                              <w:marLeft w:val="0"/>
                              <w:marRight w:val="0"/>
                              <w:marTop w:val="0"/>
                              <w:marBottom w:val="0"/>
                              <w:divBdr>
                                <w:top w:val="none" w:sz="0" w:space="0" w:color="auto"/>
                                <w:left w:val="none" w:sz="0" w:space="0" w:color="auto"/>
                                <w:bottom w:val="none" w:sz="0" w:space="0" w:color="auto"/>
                                <w:right w:val="none" w:sz="0" w:space="0" w:color="auto"/>
                              </w:divBdr>
                            </w:div>
                          </w:divsChild>
                        </w:div>
                        <w:div w:id="780028298">
                          <w:marLeft w:val="0"/>
                          <w:marRight w:val="0"/>
                          <w:marTop w:val="0"/>
                          <w:marBottom w:val="0"/>
                          <w:divBdr>
                            <w:top w:val="none" w:sz="0" w:space="0" w:color="auto"/>
                            <w:left w:val="none" w:sz="0" w:space="0" w:color="auto"/>
                            <w:bottom w:val="none" w:sz="0" w:space="0" w:color="auto"/>
                            <w:right w:val="none" w:sz="0" w:space="0" w:color="auto"/>
                          </w:divBdr>
                          <w:divsChild>
                            <w:div w:id="3233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4833">
              <w:marLeft w:val="0"/>
              <w:marRight w:val="0"/>
              <w:marTop w:val="0"/>
              <w:marBottom w:val="0"/>
              <w:divBdr>
                <w:top w:val="none" w:sz="0" w:space="0" w:color="auto"/>
                <w:left w:val="none" w:sz="0" w:space="0" w:color="auto"/>
                <w:bottom w:val="none" w:sz="0" w:space="0" w:color="auto"/>
                <w:right w:val="none" w:sz="0" w:space="0" w:color="auto"/>
              </w:divBdr>
              <w:divsChild>
                <w:div w:id="1622229642">
                  <w:marLeft w:val="0"/>
                  <w:marRight w:val="0"/>
                  <w:marTop w:val="0"/>
                  <w:marBottom w:val="0"/>
                  <w:divBdr>
                    <w:top w:val="none" w:sz="0" w:space="0" w:color="auto"/>
                    <w:left w:val="none" w:sz="0" w:space="0" w:color="auto"/>
                    <w:bottom w:val="none" w:sz="0" w:space="0" w:color="auto"/>
                    <w:right w:val="none" w:sz="0" w:space="0" w:color="auto"/>
                  </w:divBdr>
                  <w:divsChild>
                    <w:div w:id="356397664">
                      <w:marLeft w:val="0"/>
                      <w:marRight w:val="0"/>
                      <w:marTop w:val="0"/>
                      <w:marBottom w:val="0"/>
                      <w:divBdr>
                        <w:top w:val="none" w:sz="0" w:space="0" w:color="auto"/>
                        <w:left w:val="none" w:sz="0" w:space="0" w:color="auto"/>
                        <w:bottom w:val="none" w:sz="0" w:space="0" w:color="auto"/>
                        <w:right w:val="none" w:sz="0" w:space="0" w:color="auto"/>
                      </w:divBdr>
                      <w:divsChild>
                        <w:div w:id="1112015369">
                          <w:marLeft w:val="0"/>
                          <w:marRight w:val="0"/>
                          <w:marTop w:val="0"/>
                          <w:marBottom w:val="0"/>
                          <w:divBdr>
                            <w:top w:val="none" w:sz="0" w:space="0" w:color="auto"/>
                            <w:left w:val="none" w:sz="0" w:space="0" w:color="auto"/>
                            <w:bottom w:val="none" w:sz="0" w:space="0" w:color="auto"/>
                            <w:right w:val="none" w:sz="0" w:space="0" w:color="auto"/>
                          </w:divBdr>
                          <w:divsChild>
                            <w:div w:id="149564783">
                              <w:marLeft w:val="0"/>
                              <w:marRight w:val="0"/>
                              <w:marTop w:val="0"/>
                              <w:marBottom w:val="0"/>
                              <w:divBdr>
                                <w:top w:val="none" w:sz="0" w:space="0" w:color="auto"/>
                                <w:left w:val="none" w:sz="0" w:space="0" w:color="auto"/>
                                <w:bottom w:val="none" w:sz="0" w:space="0" w:color="auto"/>
                                <w:right w:val="none" w:sz="0" w:space="0" w:color="auto"/>
                              </w:divBdr>
                            </w:div>
                            <w:div w:id="448865734">
                              <w:marLeft w:val="0"/>
                              <w:marRight w:val="0"/>
                              <w:marTop w:val="0"/>
                              <w:marBottom w:val="0"/>
                              <w:divBdr>
                                <w:top w:val="none" w:sz="0" w:space="0" w:color="auto"/>
                                <w:left w:val="none" w:sz="0" w:space="0" w:color="auto"/>
                                <w:bottom w:val="none" w:sz="0" w:space="0" w:color="auto"/>
                                <w:right w:val="none" w:sz="0" w:space="0" w:color="auto"/>
                              </w:divBdr>
                              <w:divsChild>
                                <w:div w:id="1332634648">
                                  <w:marLeft w:val="0"/>
                                  <w:marRight w:val="0"/>
                                  <w:marTop w:val="0"/>
                                  <w:marBottom w:val="0"/>
                                  <w:divBdr>
                                    <w:top w:val="none" w:sz="0" w:space="0" w:color="auto"/>
                                    <w:left w:val="none" w:sz="0" w:space="0" w:color="auto"/>
                                    <w:bottom w:val="none" w:sz="0" w:space="0" w:color="auto"/>
                                    <w:right w:val="none" w:sz="0" w:space="0" w:color="auto"/>
                                  </w:divBdr>
                                  <w:divsChild>
                                    <w:div w:id="178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3848">
                      <w:marLeft w:val="0"/>
                      <w:marRight w:val="0"/>
                      <w:marTop w:val="0"/>
                      <w:marBottom w:val="0"/>
                      <w:divBdr>
                        <w:top w:val="none" w:sz="0" w:space="0" w:color="auto"/>
                        <w:left w:val="none" w:sz="0" w:space="0" w:color="auto"/>
                        <w:bottom w:val="none" w:sz="0" w:space="0" w:color="auto"/>
                        <w:right w:val="none" w:sz="0" w:space="0" w:color="auto"/>
                      </w:divBdr>
                      <w:divsChild>
                        <w:div w:id="1514762270">
                          <w:marLeft w:val="0"/>
                          <w:marRight w:val="0"/>
                          <w:marTop w:val="0"/>
                          <w:marBottom w:val="0"/>
                          <w:divBdr>
                            <w:top w:val="none" w:sz="0" w:space="0" w:color="auto"/>
                            <w:left w:val="none" w:sz="0" w:space="0" w:color="auto"/>
                            <w:bottom w:val="none" w:sz="0" w:space="0" w:color="auto"/>
                            <w:right w:val="none" w:sz="0" w:space="0" w:color="auto"/>
                          </w:divBdr>
                          <w:divsChild>
                            <w:div w:id="690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5778">
                      <w:marLeft w:val="0"/>
                      <w:marRight w:val="0"/>
                      <w:marTop w:val="0"/>
                      <w:marBottom w:val="0"/>
                      <w:divBdr>
                        <w:top w:val="none" w:sz="0" w:space="0" w:color="auto"/>
                        <w:left w:val="none" w:sz="0" w:space="0" w:color="auto"/>
                        <w:bottom w:val="none" w:sz="0" w:space="0" w:color="auto"/>
                        <w:right w:val="none" w:sz="0" w:space="0" w:color="auto"/>
                      </w:divBdr>
                      <w:divsChild>
                        <w:div w:id="1174103523">
                          <w:marLeft w:val="0"/>
                          <w:marRight w:val="0"/>
                          <w:marTop w:val="0"/>
                          <w:marBottom w:val="0"/>
                          <w:divBdr>
                            <w:top w:val="none" w:sz="0" w:space="0" w:color="auto"/>
                            <w:left w:val="none" w:sz="0" w:space="0" w:color="auto"/>
                            <w:bottom w:val="none" w:sz="0" w:space="0" w:color="auto"/>
                            <w:right w:val="none" w:sz="0" w:space="0" w:color="auto"/>
                          </w:divBdr>
                          <w:divsChild>
                            <w:div w:id="681014410">
                              <w:marLeft w:val="0"/>
                              <w:marRight w:val="0"/>
                              <w:marTop w:val="0"/>
                              <w:marBottom w:val="0"/>
                              <w:divBdr>
                                <w:top w:val="none" w:sz="0" w:space="0" w:color="auto"/>
                                <w:left w:val="none" w:sz="0" w:space="0" w:color="auto"/>
                                <w:bottom w:val="none" w:sz="0" w:space="0" w:color="auto"/>
                                <w:right w:val="none" w:sz="0" w:space="0" w:color="auto"/>
                              </w:divBdr>
                            </w:div>
                            <w:div w:id="655493993">
                              <w:marLeft w:val="0"/>
                              <w:marRight w:val="0"/>
                              <w:marTop w:val="0"/>
                              <w:marBottom w:val="0"/>
                              <w:divBdr>
                                <w:top w:val="none" w:sz="0" w:space="0" w:color="auto"/>
                                <w:left w:val="none" w:sz="0" w:space="0" w:color="auto"/>
                                <w:bottom w:val="none" w:sz="0" w:space="0" w:color="auto"/>
                                <w:right w:val="none" w:sz="0" w:space="0" w:color="auto"/>
                              </w:divBdr>
                              <w:divsChild>
                                <w:div w:id="1839692781">
                                  <w:marLeft w:val="0"/>
                                  <w:marRight w:val="0"/>
                                  <w:marTop w:val="0"/>
                                  <w:marBottom w:val="0"/>
                                  <w:divBdr>
                                    <w:top w:val="none" w:sz="0" w:space="0" w:color="auto"/>
                                    <w:left w:val="none" w:sz="0" w:space="0" w:color="auto"/>
                                    <w:bottom w:val="none" w:sz="0" w:space="0" w:color="auto"/>
                                    <w:right w:val="none" w:sz="0" w:space="0" w:color="auto"/>
                                  </w:divBdr>
                                </w:div>
                                <w:div w:id="1360819342">
                                  <w:marLeft w:val="0"/>
                                  <w:marRight w:val="0"/>
                                  <w:marTop w:val="0"/>
                                  <w:marBottom w:val="0"/>
                                  <w:divBdr>
                                    <w:top w:val="none" w:sz="0" w:space="0" w:color="auto"/>
                                    <w:left w:val="none" w:sz="0" w:space="0" w:color="auto"/>
                                    <w:bottom w:val="none" w:sz="0" w:space="0" w:color="auto"/>
                                    <w:right w:val="none" w:sz="0" w:space="0" w:color="auto"/>
                                  </w:divBdr>
                                  <w:divsChild>
                                    <w:div w:id="19125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9054">
                      <w:marLeft w:val="0"/>
                      <w:marRight w:val="0"/>
                      <w:marTop w:val="0"/>
                      <w:marBottom w:val="0"/>
                      <w:divBdr>
                        <w:top w:val="none" w:sz="0" w:space="0" w:color="auto"/>
                        <w:left w:val="none" w:sz="0" w:space="0" w:color="auto"/>
                        <w:bottom w:val="none" w:sz="0" w:space="0" w:color="auto"/>
                        <w:right w:val="none" w:sz="0" w:space="0" w:color="auto"/>
                      </w:divBdr>
                      <w:divsChild>
                        <w:div w:id="567769847">
                          <w:marLeft w:val="0"/>
                          <w:marRight w:val="0"/>
                          <w:marTop w:val="0"/>
                          <w:marBottom w:val="0"/>
                          <w:divBdr>
                            <w:top w:val="none" w:sz="0" w:space="0" w:color="auto"/>
                            <w:left w:val="none" w:sz="0" w:space="0" w:color="auto"/>
                            <w:bottom w:val="none" w:sz="0" w:space="0" w:color="auto"/>
                            <w:right w:val="none" w:sz="0" w:space="0" w:color="auto"/>
                          </w:divBdr>
                          <w:divsChild>
                            <w:div w:id="1876238628">
                              <w:marLeft w:val="0"/>
                              <w:marRight w:val="0"/>
                              <w:marTop w:val="0"/>
                              <w:marBottom w:val="0"/>
                              <w:divBdr>
                                <w:top w:val="none" w:sz="0" w:space="0" w:color="auto"/>
                                <w:left w:val="none" w:sz="0" w:space="0" w:color="auto"/>
                                <w:bottom w:val="none" w:sz="0" w:space="0" w:color="auto"/>
                                <w:right w:val="none" w:sz="0" w:space="0" w:color="auto"/>
                              </w:divBdr>
                            </w:div>
                            <w:div w:id="1884361713">
                              <w:marLeft w:val="0"/>
                              <w:marRight w:val="0"/>
                              <w:marTop w:val="0"/>
                              <w:marBottom w:val="0"/>
                              <w:divBdr>
                                <w:top w:val="none" w:sz="0" w:space="0" w:color="auto"/>
                                <w:left w:val="none" w:sz="0" w:space="0" w:color="auto"/>
                                <w:bottom w:val="none" w:sz="0" w:space="0" w:color="auto"/>
                                <w:right w:val="none" w:sz="0" w:space="0" w:color="auto"/>
                              </w:divBdr>
                              <w:divsChild>
                                <w:div w:id="1938251568">
                                  <w:marLeft w:val="0"/>
                                  <w:marRight w:val="0"/>
                                  <w:marTop w:val="0"/>
                                  <w:marBottom w:val="0"/>
                                  <w:divBdr>
                                    <w:top w:val="none" w:sz="0" w:space="0" w:color="auto"/>
                                    <w:left w:val="none" w:sz="0" w:space="0" w:color="auto"/>
                                    <w:bottom w:val="none" w:sz="0" w:space="0" w:color="auto"/>
                                    <w:right w:val="none" w:sz="0" w:space="0" w:color="auto"/>
                                  </w:divBdr>
                                </w:div>
                                <w:div w:id="1420906998">
                                  <w:marLeft w:val="0"/>
                                  <w:marRight w:val="0"/>
                                  <w:marTop w:val="0"/>
                                  <w:marBottom w:val="0"/>
                                  <w:divBdr>
                                    <w:top w:val="none" w:sz="0" w:space="0" w:color="auto"/>
                                    <w:left w:val="none" w:sz="0" w:space="0" w:color="auto"/>
                                    <w:bottom w:val="none" w:sz="0" w:space="0" w:color="auto"/>
                                    <w:right w:val="none" w:sz="0" w:space="0" w:color="auto"/>
                                  </w:divBdr>
                                </w:div>
                                <w:div w:id="1913854332">
                                  <w:marLeft w:val="0"/>
                                  <w:marRight w:val="0"/>
                                  <w:marTop w:val="0"/>
                                  <w:marBottom w:val="0"/>
                                  <w:divBdr>
                                    <w:top w:val="none" w:sz="0" w:space="0" w:color="auto"/>
                                    <w:left w:val="none" w:sz="0" w:space="0" w:color="auto"/>
                                    <w:bottom w:val="none" w:sz="0" w:space="0" w:color="auto"/>
                                    <w:right w:val="none" w:sz="0" w:space="0" w:color="auto"/>
                                  </w:divBdr>
                                </w:div>
                                <w:div w:id="650642817">
                                  <w:marLeft w:val="0"/>
                                  <w:marRight w:val="0"/>
                                  <w:marTop w:val="0"/>
                                  <w:marBottom w:val="0"/>
                                  <w:divBdr>
                                    <w:top w:val="none" w:sz="0" w:space="0" w:color="auto"/>
                                    <w:left w:val="none" w:sz="0" w:space="0" w:color="auto"/>
                                    <w:bottom w:val="none" w:sz="0" w:space="0" w:color="auto"/>
                                    <w:right w:val="none" w:sz="0" w:space="0" w:color="auto"/>
                                  </w:divBdr>
                                </w:div>
                                <w:div w:id="897282143">
                                  <w:marLeft w:val="0"/>
                                  <w:marRight w:val="0"/>
                                  <w:marTop w:val="0"/>
                                  <w:marBottom w:val="0"/>
                                  <w:divBdr>
                                    <w:top w:val="none" w:sz="0" w:space="0" w:color="auto"/>
                                    <w:left w:val="none" w:sz="0" w:space="0" w:color="auto"/>
                                    <w:bottom w:val="none" w:sz="0" w:space="0" w:color="auto"/>
                                    <w:right w:val="none" w:sz="0" w:space="0" w:color="auto"/>
                                  </w:divBdr>
                                </w:div>
                                <w:div w:id="67578923">
                                  <w:marLeft w:val="0"/>
                                  <w:marRight w:val="0"/>
                                  <w:marTop w:val="0"/>
                                  <w:marBottom w:val="0"/>
                                  <w:divBdr>
                                    <w:top w:val="none" w:sz="0" w:space="0" w:color="auto"/>
                                    <w:left w:val="none" w:sz="0" w:space="0" w:color="auto"/>
                                    <w:bottom w:val="none" w:sz="0" w:space="0" w:color="auto"/>
                                    <w:right w:val="none" w:sz="0" w:space="0" w:color="auto"/>
                                  </w:divBdr>
                                </w:div>
                                <w:div w:id="2063358475">
                                  <w:marLeft w:val="0"/>
                                  <w:marRight w:val="0"/>
                                  <w:marTop w:val="0"/>
                                  <w:marBottom w:val="0"/>
                                  <w:divBdr>
                                    <w:top w:val="none" w:sz="0" w:space="0" w:color="auto"/>
                                    <w:left w:val="none" w:sz="0" w:space="0" w:color="auto"/>
                                    <w:bottom w:val="none" w:sz="0" w:space="0" w:color="auto"/>
                                    <w:right w:val="none" w:sz="0" w:space="0" w:color="auto"/>
                                  </w:divBdr>
                                </w:div>
                                <w:div w:id="1776486800">
                                  <w:marLeft w:val="0"/>
                                  <w:marRight w:val="0"/>
                                  <w:marTop w:val="0"/>
                                  <w:marBottom w:val="0"/>
                                  <w:divBdr>
                                    <w:top w:val="none" w:sz="0" w:space="0" w:color="auto"/>
                                    <w:left w:val="none" w:sz="0" w:space="0" w:color="auto"/>
                                    <w:bottom w:val="none" w:sz="0" w:space="0" w:color="auto"/>
                                    <w:right w:val="none" w:sz="0" w:space="0" w:color="auto"/>
                                  </w:divBdr>
                                  <w:divsChild>
                                    <w:div w:id="1113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258">
                      <w:marLeft w:val="0"/>
                      <w:marRight w:val="0"/>
                      <w:marTop w:val="0"/>
                      <w:marBottom w:val="0"/>
                      <w:divBdr>
                        <w:top w:val="none" w:sz="0" w:space="0" w:color="auto"/>
                        <w:left w:val="none" w:sz="0" w:space="0" w:color="auto"/>
                        <w:bottom w:val="none" w:sz="0" w:space="0" w:color="auto"/>
                        <w:right w:val="none" w:sz="0" w:space="0" w:color="auto"/>
                      </w:divBdr>
                      <w:divsChild>
                        <w:div w:id="1870872156">
                          <w:marLeft w:val="0"/>
                          <w:marRight w:val="0"/>
                          <w:marTop w:val="0"/>
                          <w:marBottom w:val="0"/>
                          <w:divBdr>
                            <w:top w:val="none" w:sz="0" w:space="0" w:color="auto"/>
                            <w:left w:val="none" w:sz="0" w:space="0" w:color="auto"/>
                            <w:bottom w:val="none" w:sz="0" w:space="0" w:color="auto"/>
                            <w:right w:val="none" w:sz="0" w:space="0" w:color="auto"/>
                          </w:divBdr>
                          <w:divsChild>
                            <w:div w:id="4863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3170">
              <w:marLeft w:val="0"/>
              <w:marRight w:val="0"/>
              <w:marTop w:val="0"/>
              <w:marBottom w:val="0"/>
              <w:divBdr>
                <w:top w:val="none" w:sz="0" w:space="0" w:color="auto"/>
                <w:left w:val="none" w:sz="0" w:space="0" w:color="auto"/>
                <w:bottom w:val="none" w:sz="0" w:space="0" w:color="auto"/>
                <w:right w:val="none" w:sz="0" w:space="0" w:color="auto"/>
              </w:divBdr>
              <w:divsChild>
                <w:div w:id="1126236905">
                  <w:marLeft w:val="0"/>
                  <w:marRight w:val="0"/>
                  <w:marTop w:val="0"/>
                  <w:marBottom w:val="0"/>
                  <w:divBdr>
                    <w:top w:val="none" w:sz="0" w:space="0" w:color="auto"/>
                    <w:left w:val="none" w:sz="0" w:space="0" w:color="auto"/>
                    <w:bottom w:val="none" w:sz="0" w:space="0" w:color="auto"/>
                    <w:right w:val="none" w:sz="0" w:space="0" w:color="auto"/>
                  </w:divBdr>
                </w:div>
              </w:divsChild>
            </w:div>
            <w:div w:id="2065136619">
              <w:marLeft w:val="0"/>
              <w:marRight w:val="0"/>
              <w:marTop w:val="0"/>
              <w:marBottom w:val="0"/>
              <w:divBdr>
                <w:top w:val="none" w:sz="0" w:space="0" w:color="auto"/>
                <w:left w:val="none" w:sz="0" w:space="0" w:color="auto"/>
                <w:bottom w:val="none" w:sz="0" w:space="0" w:color="auto"/>
                <w:right w:val="none" w:sz="0" w:space="0" w:color="auto"/>
              </w:divBdr>
              <w:divsChild>
                <w:div w:id="1182276710">
                  <w:marLeft w:val="0"/>
                  <w:marRight w:val="0"/>
                  <w:marTop w:val="0"/>
                  <w:marBottom w:val="0"/>
                  <w:divBdr>
                    <w:top w:val="none" w:sz="0" w:space="0" w:color="auto"/>
                    <w:left w:val="none" w:sz="0" w:space="0" w:color="auto"/>
                    <w:bottom w:val="none" w:sz="0" w:space="0" w:color="auto"/>
                    <w:right w:val="none" w:sz="0" w:space="0" w:color="auto"/>
                  </w:divBdr>
                  <w:divsChild>
                    <w:div w:id="1622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484">
          <w:marLeft w:val="0"/>
          <w:marRight w:val="0"/>
          <w:marTop w:val="0"/>
          <w:marBottom w:val="0"/>
          <w:divBdr>
            <w:top w:val="none" w:sz="0" w:space="0" w:color="auto"/>
            <w:left w:val="none" w:sz="0" w:space="0" w:color="auto"/>
            <w:bottom w:val="none" w:sz="0" w:space="0" w:color="auto"/>
            <w:right w:val="none" w:sz="0" w:space="0" w:color="auto"/>
          </w:divBdr>
          <w:divsChild>
            <w:div w:id="16037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0408">
      <w:bodyDiv w:val="1"/>
      <w:marLeft w:val="0"/>
      <w:marRight w:val="0"/>
      <w:marTop w:val="0"/>
      <w:marBottom w:val="0"/>
      <w:divBdr>
        <w:top w:val="none" w:sz="0" w:space="0" w:color="auto"/>
        <w:left w:val="none" w:sz="0" w:space="0" w:color="auto"/>
        <w:bottom w:val="none" w:sz="0" w:space="0" w:color="auto"/>
        <w:right w:val="none" w:sz="0" w:space="0" w:color="auto"/>
      </w:divBdr>
    </w:div>
    <w:div w:id="202031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Request_for_Comments" TargetMode="External"/><Relationship Id="rId2" Type="http://schemas.openxmlformats.org/officeDocument/2006/relationships/hyperlink" Target="https://tools.ietf.org/html/rfc2068" TargetMode="External"/><Relationship Id="rId1" Type="http://schemas.openxmlformats.org/officeDocument/2006/relationships/hyperlink" Target="https://en.wikipedia.org/wiki/Request_for_Comments" TargetMode="External"/><Relationship Id="rId6" Type="http://schemas.openxmlformats.org/officeDocument/2006/relationships/hyperlink" Target="https://tools.ietf.org/html/rfc7230" TargetMode="External"/><Relationship Id="rId5" Type="http://schemas.openxmlformats.org/officeDocument/2006/relationships/hyperlink" Target="https://en.wikipedia.org/wiki/Request_for_Comments" TargetMode="External"/><Relationship Id="rId4" Type="http://schemas.openxmlformats.org/officeDocument/2006/relationships/hyperlink" Target="https://tools.ietf.org/html/rfc2616"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I/OpenAPI-Specification/blob/master/versions/3.0.2.md" TargetMode="External"/><Relationship Id="rId299" Type="http://schemas.openxmlformats.org/officeDocument/2006/relationships/hyperlink" Target="file:///C:\Users\Office\Documents\GitHub\oapi_common\19-072.html" TargetMode="External"/><Relationship Id="rId303" Type="http://schemas.openxmlformats.org/officeDocument/2006/relationships/hyperlink" Target="https://raw.githubusercontent.com/opengeospatial/oapi_common/master/standard/openapi/schemas/collectionInfo.json" TargetMode="External"/><Relationship Id="rId21" Type="http://schemas.openxmlformats.org/officeDocument/2006/relationships/hyperlink" Target="file:///C:\Users\Office\Documents\GitHub\oapi_common\19-072.html" TargetMode="External"/><Relationship Id="rId42" Type="http://schemas.openxmlformats.org/officeDocument/2006/relationships/hyperlink" Target="file:///C:\Users\Office\Documents\GitHub\oapi_common\19-072.html" TargetMode="External"/><Relationship Id="rId63" Type="http://schemas.openxmlformats.org/officeDocument/2006/relationships/hyperlink" Target="file:///C:\Users\Office\Documents\GitHub\oapi_common\19-072.html" TargetMode="External"/><Relationship Id="rId84" Type="http://schemas.openxmlformats.org/officeDocument/2006/relationships/hyperlink" Target="file:///C:\Users\Office\Documents\GitHub\oapi_common\19-072.html" TargetMode="External"/><Relationship Id="rId138" Type="http://schemas.openxmlformats.org/officeDocument/2006/relationships/hyperlink" Target="file:///C:\Users\Office\Documents\GitHub\oapi_common\19-072.html" TargetMode="External"/><Relationship Id="rId159" Type="http://schemas.openxmlformats.org/officeDocument/2006/relationships/hyperlink" Target="file:///C:\Users\Office\Documents\GitHub\oapi_common\19-072.html" TargetMode="External"/><Relationship Id="rId324" Type="http://schemas.openxmlformats.org/officeDocument/2006/relationships/hyperlink" Target="file:///C:\Users\Office\Documents\GitHub\oapi_common\19-072.html" TargetMode="External"/><Relationship Id="rId170" Type="http://schemas.openxmlformats.org/officeDocument/2006/relationships/hyperlink" Target="https://github.com/opengeospatial/oapi_common/issues/73" TargetMode="External"/><Relationship Id="rId191" Type="http://schemas.openxmlformats.org/officeDocument/2006/relationships/hyperlink" Target="file:///C:\Users\Office\Documents\GitHub\oapi_common\19-072.html" TargetMode="External"/><Relationship Id="rId205" Type="http://schemas.openxmlformats.org/officeDocument/2006/relationships/hyperlink" Target="https://github.com/opengeospatial/oapi_common/issues/82" TargetMode="External"/><Relationship Id="rId226" Type="http://schemas.openxmlformats.org/officeDocument/2006/relationships/hyperlink" Target="file:///C:\Users\Office\Documents\GitHub\oapi_common\19-072.html" TargetMode="External"/><Relationship Id="rId247" Type="http://schemas.openxmlformats.org/officeDocument/2006/relationships/hyperlink" Target="file:///C:\Users\Office\Documents\GitHub\oapi_common\19-072.html" TargetMode="External"/><Relationship Id="rId107" Type="http://schemas.openxmlformats.org/officeDocument/2006/relationships/hyperlink" Target="file:///C:\Users\Office\Documents\GitHub\oapi_common\19-072.html" TargetMode="External"/><Relationship Id="rId268" Type="http://schemas.openxmlformats.org/officeDocument/2006/relationships/hyperlink" Target="http://www.opengis.net/spec/ogcapi-common/1.0/conf/collections" TargetMode="External"/><Relationship Id="rId289" Type="http://schemas.openxmlformats.org/officeDocument/2006/relationships/hyperlink" Target="file:///C:\Users\Office\Documents\GitHub\oapi_common\19-072.html" TargetMode="External"/><Relationship Id="rId11" Type="http://schemas.openxmlformats.org/officeDocument/2006/relationships/hyperlink" Target="file:///C:\Users\Office\Documents\GitHub\oapi_common\19-072.html" TargetMode="External"/><Relationship Id="rId32" Type="http://schemas.openxmlformats.org/officeDocument/2006/relationships/hyperlink" Target="file:///C:\Users\Office\Documents\GitHub\oapi_common\19-072.html" TargetMode="External"/><Relationship Id="rId53" Type="http://schemas.openxmlformats.org/officeDocument/2006/relationships/hyperlink" Target="file:///C:\Users\Office\Documents\GitHub\oapi_common\19-072.html" TargetMode="External"/><Relationship Id="rId74" Type="http://schemas.openxmlformats.org/officeDocument/2006/relationships/hyperlink" Target="file:///C:\Users\Office\Documents\GitHub\oapi_common\19-072.html" TargetMode="External"/><Relationship Id="rId128" Type="http://schemas.openxmlformats.org/officeDocument/2006/relationships/hyperlink" Target="file:///C:\Users\Office\Documents\GitHub\oapi_common\19-072.html" TargetMode="External"/><Relationship Id="rId149" Type="http://schemas.openxmlformats.org/officeDocument/2006/relationships/hyperlink" Target="http://www.opengis.net/spec/ogcapi_common/1.0/req/core" TargetMode="External"/><Relationship Id="rId314" Type="http://schemas.openxmlformats.org/officeDocument/2006/relationships/hyperlink" Target="file:///C:\Users\Office\Documents\GitHub\oapi_common\19-072.html" TargetMode="External"/><Relationship Id="rId335" Type="http://schemas.openxmlformats.org/officeDocument/2006/relationships/hyperlink" Target="https://portal.opengeospatial.org/files/?artifact_id=34762" TargetMode="External"/><Relationship Id="rId5" Type="http://schemas.openxmlformats.org/officeDocument/2006/relationships/hyperlink" Target="http://www.opengis.net/doc/IS/ogcapi-common/1.0" TargetMode="External"/><Relationship Id="rId95" Type="http://schemas.openxmlformats.org/officeDocument/2006/relationships/hyperlink" Target="file:///C:\Users\Office\Documents\GitHub\oapi_common\19-072.html" TargetMode="External"/><Relationship Id="rId160" Type="http://schemas.openxmlformats.org/officeDocument/2006/relationships/hyperlink" Target="file:///C:\Users\Office\Documents\GitHub\oapi_common\19-072.html" TargetMode="External"/><Relationship Id="rId181" Type="http://schemas.openxmlformats.org/officeDocument/2006/relationships/hyperlink" Target="file:///C:\Users\Office\Documents\GitHub\oapi_common\19-072.html" TargetMode="External"/><Relationship Id="rId216" Type="http://schemas.openxmlformats.org/officeDocument/2006/relationships/hyperlink" Target="http://www.opengis.net/def/crs/OGC/0/CRS84h" TargetMode="External"/><Relationship Id="rId237" Type="http://schemas.openxmlformats.org/officeDocument/2006/relationships/hyperlink" Target="https://github.com/OAI/OpenAPI-Specification/blob/master/versions/3.0.0.md" TargetMode="External"/><Relationship Id="rId258" Type="http://schemas.openxmlformats.org/officeDocument/2006/relationships/hyperlink" Target="file:///C:\Users\Office\Documents\GitHub\oapi_common\19-072.html" TargetMode="External"/><Relationship Id="rId279" Type="http://schemas.openxmlformats.org/officeDocument/2006/relationships/hyperlink" Target="file:///C:\Users\Office\Documents\GitHub\oapi_common\19-072.html" TargetMode="External"/><Relationship Id="rId22" Type="http://schemas.openxmlformats.org/officeDocument/2006/relationships/hyperlink" Target="file:///C:\Users\Office\Documents\GitHub\oapi_common\19-072.html" TargetMode="External"/><Relationship Id="rId43" Type="http://schemas.openxmlformats.org/officeDocument/2006/relationships/hyperlink" Target="file:///C:\Users\Office\Documents\GitHub\oapi_common\19-072.html" TargetMode="External"/><Relationship Id="rId64" Type="http://schemas.openxmlformats.org/officeDocument/2006/relationships/hyperlink" Target="file:///C:\Users\Office\Documents\GitHub\oapi_common\19-072.html" TargetMode="External"/><Relationship Id="rId118" Type="http://schemas.openxmlformats.org/officeDocument/2006/relationships/hyperlink" Target="http://tools.ietf.org/rfc/rfc2616.txt" TargetMode="External"/><Relationship Id="rId139" Type="http://schemas.openxmlformats.org/officeDocument/2006/relationships/hyperlink" Target="file:///C:\Users\Office\Documents\GitHub\oapi_common\19-072.html" TargetMode="External"/><Relationship Id="rId290" Type="http://schemas.openxmlformats.org/officeDocument/2006/relationships/hyperlink" Target="file:///C:\Users\Office\Documents\GitHub\oapi_common\19-072.html" TargetMode="External"/><Relationship Id="rId304" Type="http://schemas.openxmlformats.org/officeDocument/2006/relationships/hyperlink" Target="file:///C:\Users\Office\Documents\GitHub\oapi_common\19-072.html" TargetMode="External"/><Relationship Id="rId325" Type="http://schemas.openxmlformats.org/officeDocument/2006/relationships/hyperlink" Target="https://github.com/OAI/OpenAPI-Specification/blob/master/versions/3.0.0.md" TargetMode="External"/><Relationship Id="rId85" Type="http://schemas.openxmlformats.org/officeDocument/2006/relationships/hyperlink" Target="file:///C:\Users\Office\Documents\GitHub\oapi_common\19-072.html" TargetMode="External"/><Relationship Id="rId150" Type="http://schemas.openxmlformats.org/officeDocument/2006/relationships/hyperlink" Target="file:///C:\Users\Office\Documents\GitHub\oapi_common\19-072.html" TargetMode="External"/><Relationship Id="rId171" Type="http://schemas.openxmlformats.org/officeDocument/2006/relationships/hyperlink" Target="file:///C:\Users\Office\Documents\GitHub\oapi_common\19-072.html" TargetMode="External"/><Relationship Id="rId192" Type="http://schemas.openxmlformats.org/officeDocument/2006/relationships/hyperlink" Target="file:///C:\Users\Office\Documents\GitHub\oapi_common\19-072.html" TargetMode="External"/><Relationship Id="rId206" Type="http://schemas.openxmlformats.org/officeDocument/2006/relationships/hyperlink" Target="https://github.com/opengeospatial/oapi_common/issues/67" TargetMode="External"/><Relationship Id="rId227" Type="http://schemas.openxmlformats.org/officeDocument/2006/relationships/hyperlink" Target="https://www.w3.org/TR/html5/" TargetMode="External"/><Relationship Id="rId248" Type="http://schemas.openxmlformats.org/officeDocument/2006/relationships/hyperlink" Target="https://github.com/OAI/OpenAPI-Specification/blob/master/versions/3.0.0.md" TargetMode="External"/><Relationship Id="rId269" Type="http://schemas.openxmlformats.org/officeDocument/2006/relationships/hyperlink" Target="file:///C:\Users\Office\Documents\GitHub\oapi_common\19-072.html" TargetMode="External"/><Relationship Id="rId12" Type="http://schemas.openxmlformats.org/officeDocument/2006/relationships/hyperlink" Target="file:///C:\Users\Office\Documents\GitHub\oapi_common\19-072.html" TargetMode="External"/><Relationship Id="rId33" Type="http://schemas.openxmlformats.org/officeDocument/2006/relationships/hyperlink" Target="file:///C:\Users\Office\Documents\GitHub\oapi_common\19-072.html" TargetMode="External"/><Relationship Id="rId108" Type="http://schemas.openxmlformats.org/officeDocument/2006/relationships/hyperlink" Target="file:///C:\Users\Office\Documents\GitHub\oapi_common\19-072.html" TargetMode="External"/><Relationship Id="rId129" Type="http://schemas.openxmlformats.org/officeDocument/2006/relationships/hyperlink" Target="https://portal.opengeospatial.org/files/?artifact_id=55234" TargetMode="External"/><Relationship Id="rId280" Type="http://schemas.openxmlformats.org/officeDocument/2006/relationships/hyperlink" Target="https://raw.githubusercontent.com/opengeospatial/oapi_common/master/standard/openapi/schemas/collections.json" TargetMode="External"/><Relationship Id="rId315" Type="http://schemas.openxmlformats.org/officeDocument/2006/relationships/hyperlink" Target="file:///C:\Users\Office\Documents\GitHub\oapi_common\19-072.html" TargetMode="External"/><Relationship Id="rId336" Type="http://schemas.openxmlformats.org/officeDocument/2006/relationships/hyperlink" Target="https://www.w3.org/TR/sdw-bp/" TargetMode="External"/><Relationship Id="rId54" Type="http://schemas.openxmlformats.org/officeDocument/2006/relationships/hyperlink" Target="file:///C:\Users\Office\Documents\GitHub\oapi_common\19-072.html" TargetMode="External"/><Relationship Id="rId75" Type="http://schemas.openxmlformats.org/officeDocument/2006/relationships/hyperlink" Target="file:///C:\Users\Office\Documents\GitHub\oapi_common\19-072.html" TargetMode="External"/><Relationship Id="rId96" Type="http://schemas.openxmlformats.org/officeDocument/2006/relationships/hyperlink" Target="file:///C:\Users\Office\Documents\GitHub\oapi_common\19-072.html" TargetMode="External"/><Relationship Id="rId140" Type="http://schemas.openxmlformats.org/officeDocument/2006/relationships/hyperlink" Target="file:///C:\Users\Office\Documents\GitHub\oapi_common\19-072.html" TargetMode="External"/><Relationship Id="rId161" Type="http://schemas.openxmlformats.org/officeDocument/2006/relationships/hyperlink" Target="https://raw.githubusercontent.com/opengeospatial/oapi_common/master/standard/openapi/schemas/confClasses.json" TargetMode="External"/><Relationship Id="rId182" Type="http://schemas.openxmlformats.org/officeDocument/2006/relationships/hyperlink" Target="http://www.opengis.net/spec/ogcapi_common/1.0/req/collections" TargetMode="External"/><Relationship Id="rId217" Type="http://schemas.openxmlformats.org/officeDocument/2006/relationships/hyperlink" Target="http://www.opengis.net/def/crs/OGC/1.3/CRS84" TargetMode="External"/><Relationship Id="rId6" Type="http://schemas.openxmlformats.org/officeDocument/2006/relationships/hyperlink" Target="http://www.opengeospatial.org/legal/" TargetMode="External"/><Relationship Id="rId238" Type="http://schemas.openxmlformats.org/officeDocument/2006/relationships/hyperlink" Target="http://www.opengis.net/spec/ogcapi_common/1.0/req/oas30" TargetMode="External"/><Relationship Id="rId259" Type="http://schemas.openxmlformats.org/officeDocument/2006/relationships/hyperlink" Target="https://raw.githubusercontent.com/opengeospatial/oapi_common/master/standard/openapi/schemas/landingPage.json" TargetMode="External"/><Relationship Id="rId23" Type="http://schemas.openxmlformats.org/officeDocument/2006/relationships/hyperlink" Target="file:///C:\Users\Office\Documents\GitHub\oapi_common\19-072.html" TargetMode="External"/><Relationship Id="rId119" Type="http://schemas.openxmlformats.org/officeDocument/2006/relationships/hyperlink" Target="http://tools.ietf.org/rfc/rfc2818.txt" TargetMode="External"/><Relationship Id="rId270" Type="http://schemas.openxmlformats.org/officeDocument/2006/relationships/hyperlink" Target="file:///C:\Users\Office\Documents\GitHub\oapi_common\19-072.html" TargetMode="External"/><Relationship Id="rId291" Type="http://schemas.openxmlformats.org/officeDocument/2006/relationships/hyperlink" Target="file:///C:\Users\Office\Documents\GitHub\oapi_common\19-072.html" TargetMode="External"/><Relationship Id="rId305" Type="http://schemas.openxmlformats.org/officeDocument/2006/relationships/hyperlink" Target="file:///C:\Users\Office\Documents\GitHub\oapi_common\19-072.html" TargetMode="External"/><Relationship Id="rId326" Type="http://schemas.openxmlformats.org/officeDocument/2006/relationships/hyperlink" Target="file:///C:\Users\Office\Documents\GitHub\oapi_common\19-072.html" TargetMode="External"/><Relationship Id="rId44" Type="http://schemas.openxmlformats.org/officeDocument/2006/relationships/hyperlink" Target="file:///C:\Users\Office\Documents\GitHub\oapi_common\19-072.html" TargetMode="External"/><Relationship Id="rId65" Type="http://schemas.openxmlformats.org/officeDocument/2006/relationships/hyperlink" Target="file:///C:\Users\Office\Documents\GitHub\oapi_common\19-072.html" TargetMode="External"/><Relationship Id="rId86" Type="http://schemas.openxmlformats.org/officeDocument/2006/relationships/hyperlink" Target="file:///C:\Users\Office\Documents\GitHub\oapi_common\19-072.html" TargetMode="External"/><Relationship Id="rId130" Type="http://schemas.openxmlformats.org/officeDocument/2006/relationships/hyperlink" Target="file:///C:\Users\Office\Documents\GitHub\oapi_common\19-072.html" TargetMode="External"/><Relationship Id="rId151" Type="http://schemas.openxmlformats.org/officeDocument/2006/relationships/hyperlink" Target="file:///C:\Users\Office\Documents\GitHub\oapi_common\19-072.html" TargetMode="External"/><Relationship Id="rId172" Type="http://schemas.openxmlformats.org/officeDocument/2006/relationships/hyperlink" Target="file:///C:\Users\Office\Documents\GitHub\oapi_common\19-072.html" TargetMode="External"/><Relationship Id="rId193" Type="http://schemas.openxmlformats.org/officeDocument/2006/relationships/hyperlink" Target="https://raw.githubusercontent.com/opengeospatial/oapi_common/master/standard/openapi/schemas/collectionInfo.json" TargetMode="External"/><Relationship Id="rId207" Type="http://schemas.openxmlformats.org/officeDocument/2006/relationships/hyperlink" Target="https://github.com/opengeospatial/oapi_common/issues/88" TargetMode="External"/><Relationship Id="rId228" Type="http://schemas.openxmlformats.org/officeDocument/2006/relationships/hyperlink" Target="https://github.com/OAI/OpenAPI-Specification/blob/master/versions/3.0.2.md" TargetMode="External"/><Relationship Id="rId249" Type="http://schemas.openxmlformats.org/officeDocument/2006/relationships/hyperlink" Target="http://www.opengis.net/spec/ogcapi-common/1.0/conf/core" TargetMode="External"/><Relationship Id="rId13" Type="http://schemas.openxmlformats.org/officeDocument/2006/relationships/hyperlink" Target="file:///C:\Users\Office\Documents\GitHub\oapi_common\19-072.html" TargetMode="External"/><Relationship Id="rId109" Type="http://schemas.openxmlformats.org/officeDocument/2006/relationships/hyperlink" Target="file:///C:\Users\Office\Documents\GitHub\oapi_common\19-072.html" TargetMode="External"/><Relationship Id="rId260" Type="http://schemas.openxmlformats.org/officeDocument/2006/relationships/hyperlink" Target="file:///C:\Users\Office\Documents\GitHub\oapi_common\19-072.html" TargetMode="External"/><Relationship Id="rId281" Type="http://schemas.openxmlformats.org/officeDocument/2006/relationships/hyperlink" Target="file:///C:\Users\Office\Documents\GitHub\oapi_common\19-072.html" TargetMode="External"/><Relationship Id="rId316" Type="http://schemas.openxmlformats.org/officeDocument/2006/relationships/hyperlink" Target="file:///C:\Users\Office\Documents\GitHub\oapi_common\19-072.html" TargetMode="External"/><Relationship Id="rId337" Type="http://schemas.openxmlformats.org/officeDocument/2006/relationships/hyperlink" Target="https://www.w3.org/TR/dwbp/" TargetMode="External"/><Relationship Id="rId34" Type="http://schemas.openxmlformats.org/officeDocument/2006/relationships/hyperlink" Target="file:///C:\Users\Office\Documents\GitHub\oapi_common\19-072.html" TargetMode="External"/><Relationship Id="rId55" Type="http://schemas.openxmlformats.org/officeDocument/2006/relationships/hyperlink" Target="file:///C:\Users\Office\Documents\GitHub\oapi_common\19-072.html" TargetMode="External"/><Relationship Id="rId76" Type="http://schemas.openxmlformats.org/officeDocument/2006/relationships/hyperlink" Target="file:///C:\Users\Office\Documents\GitHub\oapi_common\19-072.html" TargetMode="External"/><Relationship Id="rId97" Type="http://schemas.openxmlformats.org/officeDocument/2006/relationships/hyperlink" Target="file:///C:\Users\Office\Documents\GitHub\oapi_common\19-072.html" TargetMode="External"/><Relationship Id="rId120" Type="http://schemas.openxmlformats.org/officeDocument/2006/relationships/hyperlink" Target="http://tools.ietf.org/rfc/rfc3339.txt" TargetMode="External"/><Relationship Id="rId141" Type="http://schemas.openxmlformats.org/officeDocument/2006/relationships/hyperlink" Target="file:///C:\Users\Office\Documents\GitHub\oapi_common\19-072.html" TargetMode="External"/><Relationship Id="rId7" Type="http://schemas.openxmlformats.org/officeDocument/2006/relationships/hyperlink" Target="file:///C:\Users\Office\Documents\GitHub\oapi_common\19-072.html" TargetMode="External"/><Relationship Id="rId162" Type="http://schemas.openxmlformats.org/officeDocument/2006/relationships/hyperlink" Target="https://raw.githubusercontent.com/opengeospatial/oapi_common/master/standard/openapi/schemas/confClasses.json" TargetMode="External"/><Relationship Id="rId183" Type="http://schemas.openxmlformats.org/officeDocument/2006/relationships/hyperlink" Target="file:///C:\Users\Office\Documents\GitHub\oapi_common\19-072.html" TargetMode="External"/><Relationship Id="rId218" Type="http://schemas.openxmlformats.org/officeDocument/2006/relationships/hyperlink" Target="file:///C:\Users\Office\Documents\GitHub\oapi_common\19-072.html" TargetMode="External"/><Relationship Id="rId239" Type="http://schemas.openxmlformats.org/officeDocument/2006/relationships/hyperlink" Target="file:///C:\Users\Office\Documents\GitHub\oapi_common\19-072.html" TargetMode="External"/><Relationship Id="rId250" Type="http://schemas.openxmlformats.org/officeDocument/2006/relationships/hyperlink" Target="file:///C:\Users\Office\Documents\GitHub\oapi_common\19-072.html" TargetMode="External"/><Relationship Id="rId271" Type="http://schemas.openxmlformats.org/officeDocument/2006/relationships/hyperlink" Target="file:///C:\Users\Office\Documents\GitHub\oapi_common\19-072.html" TargetMode="External"/><Relationship Id="rId292" Type="http://schemas.openxmlformats.org/officeDocument/2006/relationships/hyperlink" Target="file:///C:\Users\Office\Documents\GitHub\oapi_common\19-072.html" TargetMode="External"/><Relationship Id="rId306" Type="http://schemas.openxmlformats.org/officeDocument/2006/relationships/hyperlink" Target="file:///C:\Users\Office\Documents\GitHub\oapi_common\19-072.html" TargetMode="External"/><Relationship Id="rId24" Type="http://schemas.openxmlformats.org/officeDocument/2006/relationships/hyperlink" Target="file:///C:\Users\Office\Documents\GitHub\oapi_common\19-072.html" TargetMode="External"/><Relationship Id="rId45" Type="http://schemas.openxmlformats.org/officeDocument/2006/relationships/hyperlink" Target="file:///C:\Users\Office\Documents\GitHub\oapi_common\19-072.html" TargetMode="External"/><Relationship Id="rId66" Type="http://schemas.openxmlformats.org/officeDocument/2006/relationships/hyperlink" Target="file:///C:\Users\Office\Documents\GitHub\oapi_common\19-072.html" TargetMode="External"/><Relationship Id="rId87" Type="http://schemas.openxmlformats.org/officeDocument/2006/relationships/hyperlink" Target="file:///C:\Users\Office\Documents\GitHub\oapi_common\19-072.html" TargetMode="External"/><Relationship Id="rId110" Type="http://schemas.openxmlformats.org/officeDocument/2006/relationships/hyperlink" Target="file:///C:\Users\Office\Documents\GitHub\oapi_common\19-072.html" TargetMode="External"/><Relationship Id="rId131" Type="http://schemas.openxmlformats.org/officeDocument/2006/relationships/hyperlink" Target="file:///C:\Users\Office\Documents\GitHub\oapi_common\19-072.html" TargetMode="External"/><Relationship Id="rId327" Type="http://schemas.openxmlformats.org/officeDocument/2006/relationships/hyperlink" Target="file:///C:\Users\Office\Documents\GitHub\oapi_common\19-072.html" TargetMode="External"/><Relationship Id="rId152" Type="http://schemas.openxmlformats.org/officeDocument/2006/relationships/hyperlink" Target="file:///C:\Users\Office\Documents\GitHub\oapi_common\19-072.html" TargetMode="External"/><Relationship Id="rId173" Type="http://schemas.openxmlformats.org/officeDocument/2006/relationships/hyperlink" Target="file:///C:\Users\Office\Documents\GitHub\oapi_common\19-072.html" TargetMode="External"/><Relationship Id="rId194" Type="http://schemas.openxmlformats.org/officeDocument/2006/relationships/hyperlink" Target="https://raw.githubusercontent.com/opengeospatial/oapi_common/master/standard/openapi/schemas/collectionInfo.json" TargetMode="External"/><Relationship Id="rId208" Type="http://schemas.openxmlformats.org/officeDocument/2006/relationships/hyperlink" Target="https://github.com/opengeospatial/ogc_api_coverages/issues/53" TargetMode="External"/><Relationship Id="rId229" Type="http://schemas.openxmlformats.org/officeDocument/2006/relationships/hyperlink" Target="file:///C:\Users\Office\Documents\GitHub\oapi_common\19-072.html" TargetMode="External"/><Relationship Id="rId240" Type="http://schemas.openxmlformats.org/officeDocument/2006/relationships/hyperlink" Target="file:///C:\Users\Office\Documents\GitHub\oapi_common\19-072.html" TargetMode="External"/><Relationship Id="rId261" Type="http://schemas.openxmlformats.org/officeDocument/2006/relationships/hyperlink" Target="file:///C:\Users\Office\Documents\GitHub\oapi_common\19-072.html" TargetMode="External"/><Relationship Id="rId14" Type="http://schemas.openxmlformats.org/officeDocument/2006/relationships/hyperlink" Target="file:///C:\Users\Office\Documents\GitHub\oapi_common\19-072.html" TargetMode="External"/><Relationship Id="rId35" Type="http://schemas.openxmlformats.org/officeDocument/2006/relationships/hyperlink" Target="file:///C:\Users\Office\Documents\GitHub\oapi_common\19-072.html" TargetMode="External"/><Relationship Id="rId56" Type="http://schemas.openxmlformats.org/officeDocument/2006/relationships/hyperlink" Target="file:///C:\Users\Office\Documents\GitHub\oapi_common\19-072.html" TargetMode="External"/><Relationship Id="rId77" Type="http://schemas.openxmlformats.org/officeDocument/2006/relationships/hyperlink" Target="file:///C:\Users\Office\Documents\GitHub\oapi_common\19-072.html" TargetMode="External"/><Relationship Id="rId100" Type="http://schemas.openxmlformats.org/officeDocument/2006/relationships/hyperlink" Target="file:///C:\Users\Office\Documents\GitHub\oapi_common\19-072.html" TargetMode="External"/><Relationship Id="rId282" Type="http://schemas.openxmlformats.org/officeDocument/2006/relationships/hyperlink" Target="file:///C:\Users\Office\Documents\GitHub\oapi_common\19-072.html" TargetMode="External"/><Relationship Id="rId317" Type="http://schemas.openxmlformats.org/officeDocument/2006/relationships/hyperlink" Target="https://www.w3.org/TR/html5/" TargetMode="External"/><Relationship Id="rId338" Type="http://schemas.openxmlformats.org/officeDocument/2006/relationships/hyperlink" Target="https://www.w3.org/TR/vocab-dcat/" TargetMode="External"/><Relationship Id="rId8" Type="http://schemas.openxmlformats.org/officeDocument/2006/relationships/hyperlink" Target="file:///C:\Users\Office\Documents\GitHub\oapi_common\19-072.html" TargetMode="External"/><Relationship Id="rId98" Type="http://schemas.openxmlformats.org/officeDocument/2006/relationships/hyperlink" Target="file:///C:\Users\Office\Documents\GitHub\oapi_common\19-072.html" TargetMode="External"/><Relationship Id="rId121" Type="http://schemas.openxmlformats.org/officeDocument/2006/relationships/hyperlink" Target="http://tools.ietf.org/rfc/rfc3896.txt" TargetMode="External"/><Relationship Id="rId142" Type="http://schemas.openxmlformats.org/officeDocument/2006/relationships/hyperlink" Target="file:///C:\Users\Office\Documents\GitHub\oapi_common\19-072.html" TargetMode="External"/><Relationship Id="rId163" Type="http://schemas.openxmlformats.org/officeDocument/2006/relationships/hyperlink" Target="file:///C:\Users\Office\Documents\GitHub\oapi_common\19-072.html" TargetMode="External"/><Relationship Id="rId184" Type="http://schemas.openxmlformats.org/officeDocument/2006/relationships/hyperlink" Target="file:///C:\Users\Office\Documents\GitHub\oapi_common\19-072.html" TargetMode="External"/><Relationship Id="rId219" Type="http://schemas.openxmlformats.org/officeDocument/2006/relationships/hyperlink" Target="file:///C:\Users\Office\Documents\GitHub\oapi_common\19-072.html" TargetMode="External"/><Relationship Id="rId3" Type="http://schemas.openxmlformats.org/officeDocument/2006/relationships/settings" Target="settings.xml"/><Relationship Id="rId214" Type="http://schemas.openxmlformats.org/officeDocument/2006/relationships/hyperlink" Target="file:///C:\Users\Office\Documents\GitHub\oapi_common\19-072.html" TargetMode="External"/><Relationship Id="rId230" Type="http://schemas.openxmlformats.org/officeDocument/2006/relationships/hyperlink" Target="http://www.opengis.net/spec/ogcapi_common/1.0/req/geojson" TargetMode="External"/><Relationship Id="rId235" Type="http://schemas.openxmlformats.org/officeDocument/2006/relationships/hyperlink" Target="https://raw.githubusercontent.com/opengeospatial/oapi_common/master/standard/openapi/schemas/collections.yaml" TargetMode="External"/><Relationship Id="rId251" Type="http://schemas.openxmlformats.org/officeDocument/2006/relationships/hyperlink" Target="file:///C:\Users\Office\Documents\GitHub\oapi_common\19-072.html" TargetMode="External"/><Relationship Id="rId256" Type="http://schemas.openxmlformats.org/officeDocument/2006/relationships/hyperlink" Target="file:///C:\Users\Office\Documents\GitHub\oapi_common\19-072.html" TargetMode="External"/><Relationship Id="rId277" Type="http://schemas.openxmlformats.org/officeDocument/2006/relationships/hyperlink" Target="file:///C:\Users\Office\Documents\GitHub\oapi_common\19-072.html" TargetMode="External"/><Relationship Id="rId298" Type="http://schemas.openxmlformats.org/officeDocument/2006/relationships/hyperlink" Target="file:///C:\Users\Office\Documents\GitHub\oapi_common\19-072.html" TargetMode="External"/><Relationship Id="rId25" Type="http://schemas.openxmlformats.org/officeDocument/2006/relationships/hyperlink" Target="file:///C:\Users\Office\Documents\GitHub\oapi_common\19-072.html" TargetMode="External"/><Relationship Id="rId46" Type="http://schemas.openxmlformats.org/officeDocument/2006/relationships/hyperlink" Target="file:///C:\Users\Office\Documents\GitHub\oapi_common\19-072.html" TargetMode="External"/><Relationship Id="rId67" Type="http://schemas.openxmlformats.org/officeDocument/2006/relationships/hyperlink" Target="file:///C:\Users\Office\Documents\GitHub\oapi_common\19-072.html" TargetMode="External"/><Relationship Id="rId116" Type="http://schemas.openxmlformats.org/officeDocument/2006/relationships/hyperlink" Target="file:///C:\Users\Office\Documents\GitHub\oapi_common\19-072.html" TargetMode="External"/><Relationship Id="rId137" Type="http://schemas.openxmlformats.org/officeDocument/2006/relationships/hyperlink" Target="file:///C:\Users\Office\Documents\GitHub\oapi_common\19-072.html" TargetMode="External"/><Relationship Id="rId158" Type="http://schemas.openxmlformats.org/officeDocument/2006/relationships/hyperlink" Target="file:///C:\Users\Office\Documents\GitHub\oapi_common\19-072.html" TargetMode="External"/><Relationship Id="rId272" Type="http://schemas.openxmlformats.org/officeDocument/2006/relationships/hyperlink" Target="file:///C:\Users\Office\Documents\GitHub\oapi_common\19-072.html" TargetMode="External"/><Relationship Id="rId293" Type="http://schemas.openxmlformats.org/officeDocument/2006/relationships/hyperlink" Target="file:///C:\Users\Office\Documents\GitHub\oapi_common\19-072.html" TargetMode="External"/><Relationship Id="rId302" Type="http://schemas.openxmlformats.org/officeDocument/2006/relationships/hyperlink" Target="file:///C:\Users\Office\Documents\GitHub\oapi_common\19-072.html" TargetMode="External"/><Relationship Id="rId307" Type="http://schemas.openxmlformats.org/officeDocument/2006/relationships/hyperlink" Target="http://www.opengis.net/spec/ogcapi-common/1.0/conf/geojson" TargetMode="External"/><Relationship Id="rId323" Type="http://schemas.openxmlformats.org/officeDocument/2006/relationships/hyperlink" Target="https://github.com/OAI/OpenAPI-Specification/blob/master/versions/3.0.0.md" TargetMode="External"/><Relationship Id="rId328" Type="http://schemas.openxmlformats.org/officeDocument/2006/relationships/hyperlink" Target="file:///C:\Users\Office\Documents\GitHub\oapi_common\19-072.html" TargetMode="External"/><Relationship Id="rId20" Type="http://schemas.openxmlformats.org/officeDocument/2006/relationships/hyperlink" Target="file:///C:\Users\Office\Documents\GitHub\oapi_common\19-072.html" TargetMode="External"/><Relationship Id="rId41" Type="http://schemas.openxmlformats.org/officeDocument/2006/relationships/hyperlink" Target="file:///C:\Users\Office\Documents\GitHub\oapi_common\19-072.html" TargetMode="External"/><Relationship Id="rId62" Type="http://schemas.openxmlformats.org/officeDocument/2006/relationships/hyperlink" Target="file:///C:\Users\Office\Documents\GitHub\oapi_common\19-072.html" TargetMode="External"/><Relationship Id="rId83" Type="http://schemas.openxmlformats.org/officeDocument/2006/relationships/hyperlink" Target="file:///C:\Users\Office\Documents\GitHub\oapi_common\19-072.html" TargetMode="External"/><Relationship Id="rId88" Type="http://schemas.openxmlformats.org/officeDocument/2006/relationships/hyperlink" Target="file:///C:\Users\Office\Documents\GitHub\oapi_common\19-072.html" TargetMode="External"/><Relationship Id="rId111" Type="http://schemas.openxmlformats.org/officeDocument/2006/relationships/hyperlink" Target="file:///C:\Users\Office\Documents\GitHub\oapi_common\19-072.html" TargetMode="External"/><Relationship Id="rId132" Type="http://schemas.openxmlformats.org/officeDocument/2006/relationships/hyperlink" Target="file:///C:\Users\Office\Documents\GitHub\oapi_common\19-072.html" TargetMode="External"/><Relationship Id="rId153" Type="http://schemas.openxmlformats.org/officeDocument/2006/relationships/hyperlink" Target="https://github.com/opengeospatial/oapi_common/issues/86" TargetMode="External"/><Relationship Id="rId174" Type="http://schemas.openxmlformats.org/officeDocument/2006/relationships/hyperlink" Target="https://en.wikipedia.org/wiki/Cross-origin_resource_sharing" TargetMode="External"/><Relationship Id="rId179" Type="http://schemas.openxmlformats.org/officeDocument/2006/relationships/hyperlink" Target="file:///C:\Users\Office\Documents\GitHub\oapi_common\19-072.html" TargetMode="External"/><Relationship Id="rId195" Type="http://schemas.openxmlformats.org/officeDocument/2006/relationships/hyperlink" Target="file:///C:\Users\Office\Documents\GitHub\oapi_common\19-072.html" TargetMode="External"/><Relationship Id="rId209" Type="http://schemas.openxmlformats.org/officeDocument/2006/relationships/hyperlink" Target="http://www.opengis.net/def/crs/OGC/1.3/CRS84" TargetMode="External"/><Relationship Id="rId190" Type="http://schemas.openxmlformats.org/officeDocument/2006/relationships/hyperlink" Target="https://raw.githubusercontent.com/opengeospatial/oapi_common/master/standard/openapi/schemas/collectionInfo.json" TargetMode="External"/><Relationship Id="rId204" Type="http://schemas.openxmlformats.org/officeDocument/2006/relationships/hyperlink" Target="https://github.com/opengeospatial/oapi_common/issues/83" TargetMode="External"/><Relationship Id="rId220" Type="http://schemas.openxmlformats.org/officeDocument/2006/relationships/hyperlink" Target="file:///C:\Users\Office\Documents\GitHub\oapi_common\19-072.html" TargetMode="External"/><Relationship Id="rId225" Type="http://schemas.openxmlformats.org/officeDocument/2006/relationships/hyperlink" Target="file:///C:\Users\Office\Documents\GitHub\oapi_common\19-072.html" TargetMode="External"/><Relationship Id="rId241" Type="http://schemas.openxmlformats.org/officeDocument/2006/relationships/hyperlink" Target="https://github.com/opengeospatial/WFS_FES/issues/117" TargetMode="External"/><Relationship Id="rId246" Type="http://schemas.openxmlformats.org/officeDocument/2006/relationships/hyperlink" Target="file:///C:\Users\Office\Documents\GitHub\oapi_common\19-072.html" TargetMode="External"/><Relationship Id="rId267" Type="http://schemas.openxmlformats.org/officeDocument/2006/relationships/hyperlink" Target="https://raw.githubusercontent.com/opengeospatial/oapi_common/master/standard/openapi/schemas/confClasses.yaml" TargetMode="External"/><Relationship Id="rId288" Type="http://schemas.openxmlformats.org/officeDocument/2006/relationships/hyperlink" Target="file:///C:\Users\Office\Documents\GitHub\oapi_common\19-072.html" TargetMode="External"/><Relationship Id="rId15" Type="http://schemas.openxmlformats.org/officeDocument/2006/relationships/hyperlink" Target="file:///C:\Users\Office\Documents\GitHub\oapi_common\19-072.html" TargetMode="External"/><Relationship Id="rId36" Type="http://schemas.openxmlformats.org/officeDocument/2006/relationships/hyperlink" Target="file:///C:\Users\Office\Documents\GitHub\oapi_common\19-072.html" TargetMode="External"/><Relationship Id="rId57" Type="http://schemas.openxmlformats.org/officeDocument/2006/relationships/hyperlink" Target="file:///C:\Users\Office\Documents\GitHub\oapi_common\19-072.html" TargetMode="External"/><Relationship Id="rId106" Type="http://schemas.openxmlformats.org/officeDocument/2006/relationships/hyperlink" Target="file:///C:\Users\Office\Documents\GitHub\oapi_common\19-072.html" TargetMode="External"/><Relationship Id="rId127" Type="http://schemas.openxmlformats.org/officeDocument/2006/relationships/hyperlink" Target="file:///C:\Users\Office\Documents\GitHub\oapi_common\19-072.html" TargetMode="External"/><Relationship Id="rId262" Type="http://schemas.openxmlformats.org/officeDocument/2006/relationships/hyperlink" Target="file:///C:\Users\Office\Documents\GitHub\oapi_common\19-072.html" TargetMode="External"/><Relationship Id="rId283" Type="http://schemas.openxmlformats.org/officeDocument/2006/relationships/hyperlink" Target="file:///C:\Users\Office\Documents\GitHub\oapi_common\19-072.html" TargetMode="External"/><Relationship Id="rId313" Type="http://schemas.openxmlformats.org/officeDocument/2006/relationships/hyperlink" Target="file:///C:\Users\Office\Documents\GitHub\oapi_common\19-072.html" TargetMode="External"/><Relationship Id="rId318" Type="http://schemas.openxmlformats.org/officeDocument/2006/relationships/hyperlink" Target="http://www.opengis.net/spec/ogcapi-common/1.0/conf/oas3" TargetMode="External"/><Relationship Id="rId339" Type="http://schemas.openxmlformats.org/officeDocument/2006/relationships/hyperlink" Target="https://www.iana.org/assignments/link-relations/link-relations.xml" TargetMode="External"/><Relationship Id="rId10" Type="http://schemas.openxmlformats.org/officeDocument/2006/relationships/hyperlink" Target="file:///C:\Users\Office\Documents\GitHub\oapi_common\19-072.html" TargetMode="External"/><Relationship Id="rId31" Type="http://schemas.openxmlformats.org/officeDocument/2006/relationships/hyperlink" Target="file:///C:\Users\Office\Documents\GitHub\oapi_common\19-072.html" TargetMode="External"/><Relationship Id="rId52" Type="http://schemas.openxmlformats.org/officeDocument/2006/relationships/hyperlink" Target="file:///C:\Users\Office\Documents\GitHub\oapi_common\19-072.html" TargetMode="External"/><Relationship Id="rId73" Type="http://schemas.openxmlformats.org/officeDocument/2006/relationships/hyperlink" Target="file:///C:\Users\Office\Documents\GitHub\oapi_common\19-072.html" TargetMode="External"/><Relationship Id="rId78" Type="http://schemas.openxmlformats.org/officeDocument/2006/relationships/hyperlink" Target="file:///C:\Users\Office\Documents\GitHub\oapi_common\19-072.html" TargetMode="External"/><Relationship Id="rId94" Type="http://schemas.openxmlformats.org/officeDocument/2006/relationships/hyperlink" Target="file:///C:\Users\Office\Documents\GitHub\oapi_common\19-072.html" TargetMode="External"/><Relationship Id="rId99" Type="http://schemas.openxmlformats.org/officeDocument/2006/relationships/hyperlink" Target="file:///C:\Users\Office\Documents\GitHub\oapi_common\19-072.html" TargetMode="External"/><Relationship Id="rId101" Type="http://schemas.openxmlformats.org/officeDocument/2006/relationships/hyperlink" Target="file:///C:\Users\Office\Documents\GitHub\oapi_common\19-072.html" TargetMode="External"/><Relationship Id="rId122" Type="http://schemas.openxmlformats.org/officeDocument/2006/relationships/hyperlink" Target="https://tools.ietf.org/rfc/rfc7946.txt" TargetMode="External"/><Relationship Id="rId143" Type="http://schemas.openxmlformats.org/officeDocument/2006/relationships/hyperlink" Target="https://data.example.org/mypath" TargetMode="External"/><Relationship Id="rId148" Type="http://schemas.openxmlformats.org/officeDocument/2006/relationships/hyperlink" Target="https://tools.ietf.org/html/rfc8142" TargetMode="External"/><Relationship Id="rId164" Type="http://schemas.openxmlformats.org/officeDocument/2006/relationships/hyperlink" Target="file:///C:\Users\Office\Documents\GitHub\oapi_common\19-072.html" TargetMode="External"/><Relationship Id="rId169" Type="http://schemas.openxmlformats.org/officeDocument/2006/relationships/hyperlink" Target="https://github.com/opengeospatial/oapi_common/issues/75" TargetMode="External"/><Relationship Id="rId185" Type="http://schemas.openxmlformats.org/officeDocument/2006/relationships/hyperlink" Target="file:///C:\Users\Office\Documents\GitHub\oapi_common\19-072.html" TargetMode="External"/><Relationship Id="rId334" Type="http://schemas.openxmlformats.org/officeDocument/2006/relationships/hyperlink" Target="https://www.iana.org/assignments/link-relations/link-relations.xhtml" TargetMode="External"/><Relationship Id="rId4" Type="http://schemas.openxmlformats.org/officeDocument/2006/relationships/webSettings" Target="webSettings.xml"/><Relationship Id="rId9" Type="http://schemas.openxmlformats.org/officeDocument/2006/relationships/hyperlink" Target="file:///C:\Users\Office\Documents\GitHub\oapi_common\19-072.html" TargetMode="External"/><Relationship Id="rId180" Type="http://schemas.openxmlformats.org/officeDocument/2006/relationships/hyperlink" Target="file:///C:\Users\Office\Documents\GitHub\oapi_common\19-072.html" TargetMode="External"/><Relationship Id="rId210" Type="http://schemas.openxmlformats.org/officeDocument/2006/relationships/hyperlink" Target="https://raw.githubusercontent.com/opengeospatial/oapi_common/master/standard/openapi/parameters/bbox.yaml" TargetMode="External"/><Relationship Id="rId215" Type="http://schemas.openxmlformats.org/officeDocument/2006/relationships/hyperlink" Target="http://www.opengis.net/def/crs/OGC/1.3/CRS84" TargetMode="External"/><Relationship Id="rId236" Type="http://schemas.openxmlformats.org/officeDocument/2006/relationships/hyperlink" Target="https://raw.githubusercontent.com/opengeospatial/oapi_common/master/standard/openapi/schemas/collectionInfo.yaml" TargetMode="External"/><Relationship Id="rId257" Type="http://schemas.openxmlformats.org/officeDocument/2006/relationships/hyperlink" Target="https://raw.githubusercontent.com/opengeospatial/oapi_common/master/standard/openapi/schemas/landingPage.json" TargetMode="External"/><Relationship Id="rId278" Type="http://schemas.openxmlformats.org/officeDocument/2006/relationships/hyperlink" Target="https://raw.githubusercontent.com/opengeospatial/oapi_common/master/standard/openapi/schemas/collections.json" TargetMode="External"/><Relationship Id="rId26" Type="http://schemas.openxmlformats.org/officeDocument/2006/relationships/hyperlink" Target="file:///C:\Users\Office\Documents\GitHub\oapi_common\19-072.html" TargetMode="External"/><Relationship Id="rId231" Type="http://schemas.openxmlformats.org/officeDocument/2006/relationships/hyperlink" Target="file:///C:\Users\Office\Documents\GitHub\oapi_common\19-072.html" TargetMode="External"/><Relationship Id="rId252" Type="http://schemas.openxmlformats.org/officeDocument/2006/relationships/hyperlink" Target="file:///C:\Users\Office\Documents\GitHub\oapi_common\19-072.html" TargetMode="External"/><Relationship Id="rId273" Type="http://schemas.openxmlformats.org/officeDocument/2006/relationships/hyperlink" Target="file:///C:\Users\Office\Documents\GitHub\oapi_common\19-072.html" TargetMode="External"/><Relationship Id="rId294" Type="http://schemas.openxmlformats.org/officeDocument/2006/relationships/hyperlink" Target="file:///C:\Users\Office\Documents\GitHub\oapi_common\19-072.html" TargetMode="External"/><Relationship Id="rId308" Type="http://schemas.openxmlformats.org/officeDocument/2006/relationships/hyperlink" Target="file:///C:\Users\Office\Documents\GitHub\oapi_common\19-072.html" TargetMode="External"/><Relationship Id="rId329" Type="http://schemas.openxmlformats.org/officeDocument/2006/relationships/hyperlink" Target="file:///C:\Users\Office\Documents\GitHub\oapi_common\19-072.html" TargetMode="External"/><Relationship Id="rId47" Type="http://schemas.openxmlformats.org/officeDocument/2006/relationships/hyperlink" Target="file:///C:\Users\Office\Documents\GitHub\oapi_common\19-072.html" TargetMode="External"/><Relationship Id="rId68" Type="http://schemas.openxmlformats.org/officeDocument/2006/relationships/hyperlink" Target="file:///C:\Users\Office\Documents\GitHub\oapi_common\19-072.html" TargetMode="External"/><Relationship Id="rId89" Type="http://schemas.openxmlformats.org/officeDocument/2006/relationships/hyperlink" Target="file:///C:\Users\Office\Documents\GitHub\oapi_common\19-072.html" TargetMode="External"/><Relationship Id="rId112" Type="http://schemas.openxmlformats.org/officeDocument/2006/relationships/hyperlink" Target="file:///C:\Users\Office\Documents\GitHub\oapi_common\19-072.html" TargetMode="External"/><Relationship Id="rId133" Type="http://schemas.openxmlformats.org/officeDocument/2006/relationships/hyperlink" Target="file:///C:\Users\Office\Documents\GitHub\oapi_common\19-072.html" TargetMode="External"/><Relationship Id="rId154" Type="http://schemas.openxmlformats.org/officeDocument/2006/relationships/hyperlink" Target="https://github.com/opengeospatial/oapi_common/blob/master/19-072BP.html" TargetMode="External"/><Relationship Id="rId175" Type="http://schemas.openxmlformats.org/officeDocument/2006/relationships/hyperlink" Target="https://en.wikipedia.org/wiki/JSONP" TargetMode="External"/><Relationship Id="rId340" Type="http://schemas.openxmlformats.org/officeDocument/2006/relationships/fontTable" Target="fontTable.xml"/><Relationship Id="rId196" Type="http://schemas.openxmlformats.org/officeDocument/2006/relationships/hyperlink" Target="https://raw.githubusercontent.com/opengeospatial/oapi_common/master/standard/openapi/schemas/extent.yaml" TargetMode="External"/><Relationship Id="rId200" Type="http://schemas.openxmlformats.org/officeDocument/2006/relationships/hyperlink" Target="file:///C:\Users\Office\Documents\GitHub\oapi_common\19-072.html" TargetMode="External"/><Relationship Id="rId16" Type="http://schemas.openxmlformats.org/officeDocument/2006/relationships/hyperlink" Target="file:///C:\Users\Office\Documents\GitHub\oapi_common\19-072.html" TargetMode="External"/><Relationship Id="rId221" Type="http://schemas.openxmlformats.org/officeDocument/2006/relationships/hyperlink" Target="file:///C:\Users\Office\Documents\GitHub\oapi_common\19-072.html" TargetMode="External"/><Relationship Id="rId242" Type="http://schemas.openxmlformats.org/officeDocument/2006/relationships/hyperlink" Target="file:///C:\Users\Office\Documents\GitHub\oapi_common\19-072.html" TargetMode="External"/><Relationship Id="rId263" Type="http://schemas.openxmlformats.org/officeDocument/2006/relationships/hyperlink" Target="file:///C:\Users\Office\Documents\GitHub\oapi_common\19-072.html" TargetMode="External"/><Relationship Id="rId284" Type="http://schemas.openxmlformats.org/officeDocument/2006/relationships/hyperlink" Target="file:///C:\Users\Office\Documents\GitHub\oapi_common\19-072.html" TargetMode="External"/><Relationship Id="rId319" Type="http://schemas.openxmlformats.org/officeDocument/2006/relationships/hyperlink" Target="file:///C:\Users\Office\Documents\GitHub\oapi_common\19-072.html" TargetMode="External"/><Relationship Id="rId37" Type="http://schemas.openxmlformats.org/officeDocument/2006/relationships/hyperlink" Target="file:///C:\Users\Office\Documents\GitHub\oapi_common\19-072.html" TargetMode="External"/><Relationship Id="rId58" Type="http://schemas.openxmlformats.org/officeDocument/2006/relationships/hyperlink" Target="file:///C:\Users\Office\Documents\GitHub\oapi_common\19-072.html" TargetMode="External"/><Relationship Id="rId79" Type="http://schemas.openxmlformats.org/officeDocument/2006/relationships/hyperlink" Target="file:///C:\Users\Office\Documents\GitHub\oapi_common\19-072.html" TargetMode="External"/><Relationship Id="rId102" Type="http://schemas.openxmlformats.org/officeDocument/2006/relationships/hyperlink" Target="file:///C:\Users\Office\Documents\GitHub\oapi_common\19-072.html" TargetMode="External"/><Relationship Id="rId123" Type="http://schemas.openxmlformats.org/officeDocument/2006/relationships/hyperlink" Target="http://tools.ietf.org/rfc/rfc8288.txt" TargetMode="External"/><Relationship Id="rId144" Type="http://schemas.openxmlformats.org/officeDocument/2006/relationships/hyperlink" Target="file:///C:\Users\Office\Documents\GitHub\oapi_common\19-072.html" TargetMode="External"/><Relationship Id="rId330" Type="http://schemas.openxmlformats.org/officeDocument/2006/relationships/hyperlink" Target="file:///C:\Users\Office\Documents\GitHub\oapi_common\19-072.html" TargetMode="External"/><Relationship Id="rId90" Type="http://schemas.openxmlformats.org/officeDocument/2006/relationships/hyperlink" Target="file:///C:\Users\Office\Documents\GitHub\oapi_common\19-072.html" TargetMode="External"/><Relationship Id="rId165" Type="http://schemas.openxmlformats.org/officeDocument/2006/relationships/hyperlink" Target="file:///C:\Users\Office\Documents\GitHub\oapi_common\19-072.html" TargetMode="External"/><Relationship Id="rId186" Type="http://schemas.openxmlformats.org/officeDocument/2006/relationships/hyperlink" Target="file:///C:\Users\Office\Documents\GitHub\oapi_common\19-072.html" TargetMode="External"/><Relationship Id="rId211" Type="http://schemas.openxmlformats.org/officeDocument/2006/relationships/hyperlink" Target="https://tools.ietf.org/html/rfc2234" TargetMode="External"/><Relationship Id="rId232" Type="http://schemas.openxmlformats.org/officeDocument/2006/relationships/hyperlink" Target="file:///C:\Users\Office\Documents\GitHub\oapi_common\19-072.html" TargetMode="External"/><Relationship Id="rId253" Type="http://schemas.openxmlformats.org/officeDocument/2006/relationships/hyperlink" Target="file:///C:\Users\Office\Documents\GitHub\oapi_common\19-072.html" TargetMode="External"/><Relationship Id="rId274" Type="http://schemas.openxmlformats.org/officeDocument/2006/relationships/hyperlink" Target="file:///C:\Users\Office\Documents\GitHub\oapi_common\19-072.html" TargetMode="External"/><Relationship Id="rId295" Type="http://schemas.openxmlformats.org/officeDocument/2006/relationships/hyperlink" Target="file:///C:\Users\Office\Documents\GitHub\oapi_common\19-072.html" TargetMode="External"/><Relationship Id="rId309" Type="http://schemas.openxmlformats.org/officeDocument/2006/relationships/hyperlink" Target="file:///C:\Users\Office\Documents\GitHub\oapi_common\19-072.html" TargetMode="External"/><Relationship Id="rId27" Type="http://schemas.openxmlformats.org/officeDocument/2006/relationships/hyperlink" Target="file:///C:\Users\Office\Documents\GitHub\oapi_common\19-072.html" TargetMode="External"/><Relationship Id="rId48" Type="http://schemas.openxmlformats.org/officeDocument/2006/relationships/hyperlink" Target="file:///C:\Users\Office\Documents\GitHub\oapi_common\19-072.html" TargetMode="External"/><Relationship Id="rId69" Type="http://schemas.openxmlformats.org/officeDocument/2006/relationships/hyperlink" Target="file:///C:\Users\Office\Documents\GitHub\oapi_common\19-072.html" TargetMode="External"/><Relationship Id="rId113" Type="http://schemas.openxmlformats.org/officeDocument/2006/relationships/hyperlink" Target="file:///C:\Users\Office\Documents\GitHub\oapi_common\19-072.html" TargetMode="External"/><Relationship Id="rId134" Type="http://schemas.openxmlformats.org/officeDocument/2006/relationships/hyperlink" Target="file:///C:\Users\Office\Documents\GitHub\oapi_common\19-072.html" TargetMode="External"/><Relationship Id="rId320" Type="http://schemas.openxmlformats.org/officeDocument/2006/relationships/hyperlink" Target="file:///C:\Users\Office\Documents\GitHub\oapi_common\19-072.html" TargetMode="External"/><Relationship Id="rId80" Type="http://schemas.openxmlformats.org/officeDocument/2006/relationships/hyperlink" Target="file:///C:\Users\Office\Documents\GitHub\oapi_common\19-072.html" TargetMode="External"/><Relationship Id="rId155" Type="http://schemas.openxmlformats.org/officeDocument/2006/relationships/hyperlink" Target="file:///C:\Users\Office\Documents\GitHub\oapi_common\19-072.html" TargetMode="External"/><Relationship Id="rId176" Type="http://schemas.openxmlformats.org/officeDocument/2006/relationships/hyperlink" Target="https://github.com/opengeospatial/oapi_common/issues/57" TargetMode="External"/><Relationship Id="rId197" Type="http://schemas.openxmlformats.org/officeDocument/2006/relationships/hyperlink" Target="file:///C:\Users\Office\Documents\GitHub\oapi_common\19-072.html" TargetMode="External"/><Relationship Id="rId341" Type="http://schemas.microsoft.com/office/2011/relationships/people" Target="people.xml"/><Relationship Id="rId201" Type="http://schemas.openxmlformats.org/officeDocument/2006/relationships/hyperlink" Target="file:///C:\Users\Office\Documents\GitHub\oapi_common\19-072.html" TargetMode="External"/><Relationship Id="rId222" Type="http://schemas.openxmlformats.org/officeDocument/2006/relationships/hyperlink" Target="file:///C:\Users\Office\Documents\GitHub\oapi_common\19-072.html" TargetMode="External"/><Relationship Id="rId243" Type="http://schemas.openxmlformats.org/officeDocument/2006/relationships/hyperlink" Target="file:///C:\Users\Office\Documents\GitHub\oapi_common\19-072.html" TargetMode="External"/><Relationship Id="rId264" Type="http://schemas.openxmlformats.org/officeDocument/2006/relationships/hyperlink" Target="file:///C:\Users\Office\Documents\GitHub\oapi_common\19-072.html" TargetMode="External"/><Relationship Id="rId285" Type="http://schemas.openxmlformats.org/officeDocument/2006/relationships/hyperlink" Target="file:///C:\Users\Office\Documents\GitHub\oapi_common\19-072.html" TargetMode="External"/><Relationship Id="rId17" Type="http://schemas.openxmlformats.org/officeDocument/2006/relationships/hyperlink" Target="file:///C:\Users\Office\Documents\GitHub\oapi_common\19-072.html" TargetMode="External"/><Relationship Id="rId38" Type="http://schemas.openxmlformats.org/officeDocument/2006/relationships/hyperlink" Target="file:///C:\Users\Office\Documents\GitHub\oapi_common\19-072.html" TargetMode="External"/><Relationship Id="rId59" Type="http://schemas.openxmlformats.org/officeDocument/2006/relationships/hyperlink" Target="file:///C:\Users\Office\Documents\GitHub\oapi_common\19-072.html" TargetMode="External"/><Relationship Id="rId103" Type="http://schemas.openxmlformats.org/officeDocument/2006/relationships/comments" Target="comments.xml"/><Relationship Id="rId124" Type="http://schemas.openxmlformats.org/officeDocument/2006/relationships/hyperlink" Target="http://www.w3.org/TR/html5/" TargetMode="External"/><Relationship Id="rId310" Type="http://schemas.openxmlformats.org/officeDocument/2006/relationships/hyperlink" Target="file:///C:\Users\Office\Documents\GitHub\oapi_common\19-072.html" TargetMode="External"/><Relationship Id="rId70" Type="http://schemas.openxmlformats.org/officeDocument/2006/relationships/hyperlink" Target="file:///C:\Users\Office\Documents\GitHub\oapi_common\19-072.html" TargetMode="External"/><Relationship Id="rId91" Type="http://schemas.openxmlformats.org/officeDocument/2006/relationships/hyperlink" Target="file:///C:\Users\Office\Documents\GitHub\oapi_common\19-072.html" TargetMode="External"/><Relationship Id="rId145" Type="http://schemas.openxmlformats.org/officeDocument/2006/relationships/hyperlink" Target="file:///C:\Users\Office\Documents\GitHub\oapi_common\19-072.html" TargetMode="External"/><Relationship Id="rId166" Type="http://schemas.openxmlformats.org/officeDocument/2006/relationships/hyperlink" Target="file:///C:\Users\Office\Documents\GitHub\oapi_common\19-072.html" TargetMode="External"/><Relationship Id="rId187" Type="http://schemas.openxmlformats.org/officeDocument/2006/relationships/hyperlink" Target="https://raw.githubusercontent.com/opengeospatial/oapi_common/master/standard/openapi/schemas/collections.json" TargetMode="External"/><Relationship Id="rId331" Type="http://schemas.openxmlformats.org/officeDocument/2006/relationships/hyperlink" Target="https://www.iana.org/assignments/link-relations/link-relations.xhtml" TargetMode="External"/><Relationship Id="rId1" Type="http://schemas.openxmlformats.org/officeDocument/2006/relationships/numbering" Target="numbering.xml"/><Relationship Id="rId212" Type="http://schemas.openxmlformats.org/officeDocument/2006/relationships/hyperlink" Target="https://tools.ietf.org/html/rfc3339" TargetMode="External"/><Relationship Id="rId233" Type="http://schemas.openxmlformats.org/officeDocument/2006/relationships/hyperlink" Target="https://tools.ietf.org/html/rfc7946" TargetMode="External"/><Relationship Id="rId254" Type="http://schemas.openxmlformats.org/officeDocument/2006/relationships/hyperlink" Target="file:///C:\Users\Office\Documents\GitHub\oapi_common\19-072.html" TargetMode="External"/><Relationship Id="rId28" Type="http://schemas.openxmlformats.org/officeDocument/2006/relationships/hyperlink" Target="file:///C:\Users\Office\Documents\GitHub\oapi_common\19-072.html" TargetMode="External"/><Relationship Id="rId49" Type="http://schemas.openxmlformats.org/officeDocument/2006/relationships/hyperlink" Target="file:///C:\Users\Office\Documents\GitHub\oapi_common\19-072.html" TargetMode="External"/><Relationship Id="rId114" Type="http://schemas.openxmlformats.org/officeDocument/2006/relationships/hyperlink" Target="file:///C:\Users\Office\Documents\GitHub\oapi_common\19-072.html" TargetMode="External"/><Relationship Id="rId275" Type="http://schemas.openxmlformats.org/officeDocument/2006/relationships/hyperlink" Target="file:///C:\Users\Office\Documents\GitHub\oapi_common\19-072.html" TargetMode="External"/><Relationship Id="rId296" Type="http://schemas.openxmlformats.org/officeDocument/2006/relationships/hyperlink" Target="file:///C:\Users\Office\Documents\GitHub\oapi_common\19-072.html" TargetMode="External"/><Relationship Id="rId300" Type="http://schemas.openxmlformats.org/officeDocument/2006/relationships/hyperlink" Target="file:///C:\Users\Office\Documents\GitHub\oapi_common\19-072.html" TargetMode="External"/><Relationship Id="rId60" Type="http://schemas.openxmlformats.org/officeDocument/2006/relationships/hyperlink" Target="file:///C:\Users\Office\Documents\GitHub\oapi_common\19-072.html" TargetMode="External"/><Relationship Id="rId81" Type="http://schemas.openxmlformats.org/officeDocument/2006/relationships/hyperlink" Target="file:///C:\Users\Office\Documents\GitHub\oapi_common\19-072.html" TargetMode="External"/><Relationship Id="rId135" Type="http://schemas.openxmlformats.org/officeDocument/2006/relationships/hyperlink" Target="http://www.opengis.net/spec/ogcapi-common/1.0" TargetMode="External"/><Relationship Id="rId156" Type="http://schemas.openxmlformats.org/officeDocument/2006/relationships/hyperlink" Target="https://raw.githubusercontent.com/opengeospatial/oapi_common/master/standard/openapi/schemas/link.json" TargetMode="External"/><Relationship Id="rId177" Type="http://schemas.openxmlformats.org/officeDocument/2006/relationships/hyperlink" Target="https://github.com/opengeospatial/oapi_common/issues/28" TargetMode="External"/><Relationship Id="rId198" Type="http://schemas.openxmlformats.org/officeDocument/2006/relationships/hyperlink" Target="file:///C:\Users\Office\Documents\GitHub\oapi_common\19-072.html" TargetMode="External"/><Relationship Id="rId321" Type="http://schemas.openxmlformats.org/officeDocument/2006/relationships/hyperlink" Target="file:///C:\Users\Office\Documents\GitHub\oapi_common\19-072.html" TargetMode="External"/><Relationship Id="rId342" Type="http://schemas.openxmlformats.org/officeDocument/2006/relationships/theme" Target="theme/theme1.xml"/><Relationship Id="rId202" Type="http://schemas.openxmlformats.org/officeDocument/2006/relationships/hyperlink" Target="file:///C:\Users\Office\Documents\GitHub\oapi_common\19-072.html" TargetMode="External"/><Relationship Id="rId223" Type="http://schemas.openxmlformats.org/officeDocument/2006/relationships/hyperlink" Target="http://www.opengis.net/spec/ogcapi_common/1.0/req/html" TargetMode="External"/><Relationship Id="rId244" Type="http://schemas.openxmlformats.org/officeDocument/2006/relationships/hyperlink" Target="https://github.com/OAI/OpenAPI-Specification/blob/master/versions/3.0.0.md" TargetMode="External"/><Relationship Id="rId18" Type="http://schemas.openxmlformats.org/officeDocument/2006/relationships/hyperlink" Target="file:///C:\Users\Office\Documents\GitHub\oapi_common\19-072.html" TargetMode="External"/><Relationship Id="rId39" Type="http://schemas.openxmlformats.org/officeDocument/2006/relationships/hyperlink" Target="file:///C:\Users\Office\Documents\GitHub\oapi_common\19-072.html" TargetMode="External"/><Relationship Id="rId265" Type="http://schemas.openxmlformats.org/officeDocument/2006/relationships/hyperlink" Target="file:///C:\Users\Office\Documents\GitHub\oapi_common\19-072.html" TargetMode="External"/><Relationship Id="rId286" Type="http://schemas.openxmlformats.org/officeDocument/2006/relationships/hyperlink" Target="file:///C:\Users\Office\Documents\GitHub\oapi_common\19-072.html" TargetMode="External"/><Relationship Id="rId50" Type="http://schemas.openxmlformats.org/officeDocument/2006/relationships/hyperlink" Target="file:///C:\Users\Office\Documents\GitHub\oapi_common\19-072.html" TargetMode="External"/><Relationship Id="rId104" Type="http://schemas.microsoft.com/office/2011/relationships/commentsExtended" Target="commentsExtended.xml"/><Relationship Id="rId125" Type="http://schemas.openxmlformats.org/officeDocument/2006/relationships/hyperlink" Target="http://schema.org/docs/schemas.html" TargetMode="External"/><Relationship Id="rId146" Type="http://schemas.openxmlformats.org/officeDocument/2006/relationships/hyperlink" Target="file:///C:\Users\Office\Documents\GitHub\oapi_common\19-072.html" TargetMode="External"/><Relationship Id="rId167" Type="http://schemas.openxmlformats.org/officeDocument/2006/relationships/hyperlink" Target="file:///C:\Users\Office\Documents\GitHub\oapi_common\19-072.html" TargetMode="External"/><Relationship Id="rId188" Type="http://schemas.openxmlformats.org/officeDocument/2006/relationships/hyperlink" Target="https://raw.githubusercontent.com/opengeospatial/oapi_common/master/standard/openapi/schemas/collections.json" TargetMode="External"/><Relationship Id="rId311" Type="http://schemas.openxmlformats.org/officeDocument/2006/relationships/hyperlink" Target="file:///C:\Users\Office\Documents\GitHub\oapi_common\19-072.html" TargetMode="External"/><Relationship Id="rId332" Type="http://schemas.openxmlformats.org/officeDocument/2006/relationships/hyperlink" Target="https://www.iana.org/assignments/link-relations/link-relations.xhtml" TargetMode="External"/><Relationship Id="rId71" Type="http://schemas.openxmlformats.org/officeDocument/2006/relationships/hyperlink" Target="file:///C:\Users\Office\Documents\GitHub\oapi_common\19-072.html" TargetMode="External"/><Relationship Id="rId92" Type="http://schemas.openxmlformats.org/officeDocument/2006/relationships/hyperlink" Target="file:///C:\Users\Office\Documents\GitHub\oapi_common\19-072.html" TargetMode="External"/><Relationship Id="rId213" Type="http://schemas.openxmlformats.org/officeDocument/2006/relationships/hyperlink" Target="https://raw.githubusercontent.com/opengeospatial/oapi_common/master/standard/openapi/parameters/datetime.yaml" TargetMode="External"/><Relationship Id="rId234" Type="http://schemas.openxmlformats.org/officeDocument/2006/relationships/hyperlink" Target="https://tools.ietf.org/html/rfc7946" TargetMode="External"/><Relationship Id="rId2" Type="http://schemas.openxmlformats.org/officeDocument/2006/relationships/styles" Target="styles.xml"/><Relationship Id="rId29" Type="http://schemas.openxmlformats.org/officeDocument/2006/relationships/hyperlink" Target="file:///C:\Users\Office\Documents\GitHub\oapi_common\19-072.html" TargetMode="External"/><Relationship Id="rId255" Type="http://schemas.openxmlformats.org/officeDocument/2006/relationships/hyperlink" Target="file:///C:\Users\Office\Documents\GitHub\oapi_common\19-072.html" TargetMode="External"/><Relationship Id="rId276" Type="http://schemas.openxmlformats.org/officeDocument/2006/relationships/hyperlink" Target="file:///C:\Users\Office\Documents\GitHub\oapi_common\19-072.html" TargetMode="External"/><Relationship Id="rId297" Type="http://schemas.openxmlformats.org/officeDocument/2006/relationships/hyperlink" Target="file:///C:\Users\Office\Documents\GitHub\oapi_common\19-072.html" TargetMode="External"/><Relationship Id="rId40" Type="http://schemas.openxmlformats.org/officeDocument/2006/relationships/hyperlink" Target="file:///C:\Users\Office\Documents\GitHub\oapi_common\19-072.html" TargetMode="External"/><Relationship Id="rId115" Type="http://schemas.openxmlformats.org/officeDocument/2006/relationships/hyperlink" Target="file:///C:\Users\Office\Documents\GitHub\oapi_common\19-072.html" TargetMode="External"/><Relationship Id="rId136" Type="http://schemas.openxmlformats.org/officeDocument/2006/relationships/hyperlink" Target="file:///C:\Users\Office\Documents\GitHub\oapi_common\19-072.html" TargetMode="External"/><Relationship Id="rId157" Type="http://schemas.openxmlformats.org/officeDocument/2006/relationships/hyperlink" Target="https://raw.githubusercontent.com/opengeospatial/oapi_common/master/standard/openapi/schemas/landingPage.json" TargetMode="External"/><Relationship Id="rId178" Type="http://schemas.openxmlformats.org/officeDocument/2006/relationships/hyperlink" Target="file:///C:\Users\Office\Documents\GitHub\oapi_common\19-072.html" TargetMode="External"/><Relationship Id="rId301" Type="http://schemas.openxmlformats.org/officeDocument/2006/relationships/hyperlink" Target="https://raw.githubusercontent.com/opengeospatial/oapi_common/master/standard/openapi/schemas/collectionInfo.json" TargetMode="External"/><Relationship Id="rId322" Type="http://schemas.openxmlformats.org/officeDocument/2006/relationships/hyperlink" Target="https://github.com/OAI/OpenAPI-Specification/blob/master/versions/3.0.0.md" TargetMode="External"/><Relationship Id="rId61" Type="http://schemas.openxmlformats.org/officeDocument/2006/relationships/hyperlink" Target="file:///C:\Users\Office\Documents\GitHub\oapi_common\19-072.html" TargetMode="External"/><Relationship Id="rId82" Type="http://schemas.openxmlformats.org/officeDocument/2006/relationships/hyperlink" Target="file:///C:\Users\Office\Documents\GitHub\oapi_common\19-072.html" TargetMode="External"/><Relationship Id="rId199" Type="http://schemas.openxmlformats.org/officeDocument/2006/relationships/hyperlink" Target="file:///C:\Users\Office\Documents\GitHub\oapi_common\19-072.html" TargetMode="External"/><Relationship Id="rId203" Type="http://schemas.openxmlformats.org/officeDocument/2006/relationships/hyperlink" Target="https://github.com/opengeospatial/oapi_common/issues/87" TargetMode="External"/><Relationship Id="rId19" Type="http://schemas.openxmlformats.org/officeDocument/2006/relationships/hyperlink" Target="file:///C:\Users\Office\Documents\GitHub\oapi_common\19-072.html" TargetMode="External"/><Relationship Id="rId224" Type="http://schemas.openxmlformats.org/officeDocument/2006/relationships/hyperlink" Target="file:///C:\Users\Office\Documents\GitHub\oapi_common\19-072.html" TargetMode="External"/><Relationship Id="rId245" Type="http://schemas.openxmlformats.org/officeDocument/2006/relationships/hyperlink" Target="https://github.com/OAI/OpenAPI-Specification/blob/master/versions/3.0.0.md" TargetMode="External"/><Relationship Id="rId266" Type="http://schemas.openxmlformats.org/officeDocument/2006/relationships/hyperlink" Target="file:///C:\Users\Office\Documents\GitHub\oapi_common\19-072.html" TargetMode="External"/><Relationship Id="rId287" Type="http://schemas.openxmlformats.org/officeDocument/2006/relationships/hyperlink" Target="file:///C:\Users\Office\Documents\GitHub\oapi_common\19-072.html" TargetMode="External"/><Relationship Id="rId30" Type="http://schemas.openxmlformats.org/officeDocument/2006/relationships/hyperlink" Target="file:///C:\Users\Office\Documents\GitHub\oapi_common\19-072.html" TargetMode="External"/><Relationship Id="rId105" Type="http://schemas.microsoft.com/office/2016/09/relationships/commentsIds" Target="commentsIds.xml"/><Relationship Id="rId126" Type="http://schemas.openxmlformats.org/officeDocument/2006/relationships/hyperlink" Target="https://portal.opengeospatial.org/files/?artifact_id=38867" TargetMode="External"/><Relationship Id="rId147" Type="http://schemas.openxmlformats.org/officeDocument/2006/relationships/hyperlink" Target="file:///C:\Users\Office\Documents\GitHub\oapi_common\19-072.html" TargetMode="External"/><Relationship Id="rId168" Type="http://schemas.openxmlformats.org/officeDocument/2006/relationships/hyperlink" Target="file:///C:\Users\Office\Documents\GitHub\oapi_common\19-072.html" TargetMode="External"/><Relationship Id="rId312" Type="http://schemas.openxmlformats.org/officeDocument/2006/relationships/hyperlink" Target="http://www.opengis.net/spec/ogcapi-common/1.0/conf/html" TargetMode="External"/><Relationship Id="rId333" Type="http://schemas.openxmlformats.org/officeDocument/2006/relationships/hyperlink" Target="https://www.iana.org/assignments/link-relations/link-relations.xhtml" TargetMode="External"/><Relationship Id="rId51" Type="http://schemas.openxmlformats.org/officeDocument/2006/relationships/hyperlink" Target="file:///C:\Users\Office\Documents\GitHub\oapi_common\19-072.html" TargetMode="External"/><Relationship Id="rId72" Type="http://schemas.openxmlformats.org/officeDocument/2006/relationships/hyperlink" Target="file:///C:\Users\Office\Documents\GitHub\oapi_common\19-072.html" TargetMode="External"/><Relationship Id="rId93" Type="http://schemas.openxmlformats.org/officeDocument/2006/relationships/hyperlink" Target="file:///C:\Users\Office\Documents\GitHub\oapi_common\19-072.html" TargetMode="External"/><Relationship Id="rId189" Type="http://schemas.openxmlformats.org/officeDocument/2006/relationships/hyperlink" Target="file:///C:\Users\Office\Documents\GitHub\oapi_common\19-0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12562</TotalTime>
  <Pages>56</Pages>
  <Words>19918</Words>
  <Characters>113537</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Charles Heazel</cp:lastModifiedBy>
  <cp:revision>17</cp:revision>
  <dcterms:created xsi:type="dcterms:W3CDTF">2020-02-03T20:02:00Z</dcterms:created>
  <dcterms:modified xsi:type="dcterms:W3CDTF">2020-03-24T21:28:00Z</dcterms:modified>
</cp:coreProperties>
</file>