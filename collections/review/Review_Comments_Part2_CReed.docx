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A7BB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roofErr w:type="spellStart"/>
      <w:r w:rsidRPr="0008636A">
        <w:rPr>
          <w:rFonts w:ascii="Times New Roman" w:eastAsia="Times New Roman" w:hAnsi="Times New Roman" w:cs="Times New Roman"/>
          <w:b/>
          <w:bCs/>
          <w:sz w:val="24"/>
          <w:szCs w:val="24"/>
        </w:rPr>
        <w:t>i</w:t>
      </w:r>
      <w:proofErr w:type="spellEnd"/>
      <w:r w:rsidRPr="0008636A">
        <w:rPr>
          <w:rFonts w:ascii="Times New Roman" w:eastAsia="Times New Roman" w:hAnsi="Times New Roman" w:cs="Times New Roman"/>
          <w:b/>
          <w:bCs/>
          <w:sz w:val="24"/>
          <w:szCs w:val="24"/>
        </w:rPr>
        <w:t>. Abstract</w:t>
      </w:r>
    </w:p>
    <w:p w14:paraId="3BC86FF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OGC API standards define modular API building blocks to spatially enable Web APIs in a consistent way. The </w:t>
      </w:r>
      <w:hyperlink r:id="rId6" w:anchor="OpenAPI" w:history="1">
        <w:proofErr w:type="spellStart"/>
        <w:r w:rsidRPr="0008636A">
          <w:rPr>
            <w:rFonts w:ascii="Times New Roman" w:eastAsia="Times New Roman" w:hAnsi="Times New Roman" w:cs="Times New Roman"/>
            <w:color w:val="0000FF"/>
            <w:sz w:val="24"/>
            <w:szCs w:val="24"/>
            <w:u w:val="single"/>
          </w:rPr>
          <w:t>OpenAPI</w:t>
        </w:r>
        <w:proofErr w:type="spellEnd"/>
        <w:r w:rsidRPr="0008636A">
          <w:rPr>
            <w:rFonts w:ascii="Times New Roman" w:eastAsia="Times New Roman" w:hAnsi="Times New Roman" w:cs="Times New Roman"/>
            <w:color w:val="0000FF"/>
            <w:sz w:val="24"/>
            <w:szCs w:val="24"/>
            <w:u w:val="single"/>
          </w:rPr>
          <w:t xml:space="preserve"> specification</w:t>
        </w:r>
      </w:hyperlink>
      <w:r w:rsidRPr="0008636A">
        <w:rPr>
          <w:rFonts w:ascii="Times New Roman" w:eastAsia="Times New Roman" w:hAnsi="Times New Roman" w:cs="Times New Roman"/>
          <w:sz w:val="24"/>
          <w:szCs w:val="24"/>
        </w:rPr>
        <w:t xml:space="preserve"> is used to define the API building blocks.</w:t>
      </w:r>
    </w:p>
    <w:p w14:paraId="137B82A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OGC API Features provides API building blocks to create, modify and query features on the Web. OGC API Features is comprised of multiple parts, each of them is a separate standard.</w:t>
      </w:r>
    </w:p>
    <w:p w14:paraId="04506EE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part extends the core capabilities specified in </w:t>
      </w:r>
      <w:hyperlink r:id="rId7" w:anchor="OAFeat-1" w:history="1">
        <w:r w:rsidRPr="0008636A">
          <w:rPr>
            <w:rFonts w:ascii="Times New Roman" w:eastAsia="Times New Roman" w:hAnsi="Times New Roman" w:cs="Times New Roman"/>
            <w:color w:val="0000FF"/>
            <w:sz w:val="24"/>
            <w:szCs w:val="24"/>
            <w:u w:val="single"/>
          </w:rPr>
          <w:t>Part 1: Core</w:t>
        </w:r>
      </w:hyperlink>
      <w:r w:rsidRPr="0008636A">
        <w:rPr>
          <w:rFonts w:ascii="Times New Roman" w:eastAsia="Times New Roman" w:hAnsi="Times New Roman" w:cs="Times New Roman"/>
          <w:sz w:val="24"/>
          <w:szCs w:val="24"/>
        </w:rPr>
        <w:t xml:space="preserve"> with the ability to use coordinate reference system identifiers other than the defaults defined in the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615"/>
      </w:tblGrid>
      <w:tr w:rsidR="0008636A" w:rsidRPr="0008636A" w14:paraId="73421474" w14:textId="77777777" w:rsidTr="0008636A">
        <w:trPr>
          <w:tblCellSpacing w:w="15" w:type="dxa"/>
        </w:trPr>
        <w:tc>
          <w:tcPr>
            <w:tcW w:w="0" w:type="auto"/>
            <w:vAlign w:val="center"/>
            <w:hideMark/>
          </w:tcPr>
          <w:p w14:paraId="1CBA6D48" w14:textId="77777777" w:rsidR="0008636A" w:rsidRPr="0008636A" w:rsidRDefault="0008636A" w:rsidP="0008636A">
            <w:pPr>
              <w:spacing w:after="0" w:line="240" w:lineRule="auto"/>
              <w:divId w:val="1072777554"/>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vAlign w:val="center"/>
            <w:hideMark/>
          </w:tcPr>
          <w:p w14:paraId="36FF17D5"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is a DRAFT version of the second part of the OGC API - Features standards. This draft is not complete and there are open issues that are still under discussion. </w:t>
            </w:r>
          </w:p>
        </w:tc>
      </w:tr>
    </w:tbl>
    <w:p w14:paraId="49178A5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ii. Keywords</w:t>
      </w:r>
    </w:p>
    <w:p w14:paraId="2722401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following are keywords to be used by search engines and document catalogues.</w:t>
      </w:r>
    </w:p>
    <w:p w14:paraId="68014CB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coordinate reference system identifier CRS feature spatial data </w:t>
      </w:r>
      <w:proofErr w:type="spellStart"/>
      <w:r w:rsidRPr="0008636A">
        <w:rPr>
          <w:rFonts w:ascii="Times New Roman" w:eastAsia="Times New Roman" w:hAnsi="Times New Roman" w:cs="Times New Roman"/>
          <w:sz w:val="24"/>
          <w:szCs w:val="24"/>
        </w:rPr>
        <w:t>openapi</w:t>
      </w:r>
      <w:proofErr w:type="spellEnd"/>
      <w:r w:rsidRPr="0008636A">
        <w:rPr>
          <w:rFonts w:ascii="Times New Roman" w:eastAsia="Times New Roman" w:hAnsi="Times New Roman" w:cs="Times New Roman"/>
          <w:sz w:val="24"/>
          <w:szCs w:val="24"/>
        </w:rPr>
        <w:t xml:space="preserve"> crs84 wgs84 longitude latitude</w:t>
      </w:r>
    </w:p>
    <w:p w14:paraId="14E9796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iii. Preface</w:t>
      </w:r>
    </w:p>
    <w:p w14:paraId="5BE230B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Attention is drawn to the possibility that some of the elements of this document may be the subject of patent rights. The Open Geospatial Consortium Inc. shall not be held responsible for identifying any or all such patent rights.</w:t>
      </w:r>
    </w:p>
    <w:p w14:paraId="0F74ACD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0A174FFB"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iv. Submitting organizations</w:t>
      </w:r>
    </w:p>
    <w:p w14:paraId="3B64198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commentRangeStart w:id="1"/>
      <w:r w:rsidRPr="0008636A">
        <w:rPr>
          <w:rFonts w:ascii="Times New Roman" w:eastAsia="Times New Roman" w:hAnsi="Times New Roman" w:cs="Times New Roman"/>
          <w:sz w:val="24"/>
          <w:szCs w:val="24"/>
        </w:rPr>
        <w:t>The following organizations submitted this document to the Open Geospatial Consortium (OGC):</w:t>
      </w:r>
      <w:commentRangeEnd w:id="1"/>
      <w:r>
        <w:rPr>
          <w:rStyle w:val="CommentReference"/>
        </w:rPr>
        <w:commentReference w:id="1"/>
      </w:r>
    </w:p>
    <w:p w14:paraId="0A34964F" w14:textId="77777777" w:rsidR="0008636A" w:rsidRPr="0008636A" w:rsidRDefault="0008636A" w:rsidP="0008636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8636A">
        <w:rPr>
          <w:rFonts w:ascii="Times New Roman" w:eastAsia="Times New Roman" w:hAnsi="Times New Roman" w:cs="Times New Roman"/>
          <w:sz w:val="24"/>
          <w:szCs w:val="24"/>
        </w:rPr>
        <w:t>CubeWerx</w:t>
      </w:r>
      <w:proofErr w:type="spellEnd"/>
      <w:r w:rsidRPr="0008636A">
        <w:rPr>
          <w:rFonts w:ascii="Times New Roman" w:eastAsia="Times New Roman" w:hAnsi="Times New Roman" w:cs="Times New Roman"/>
          <w:sz w:val="24"/>
          <w:szCs w:val="24"/>
        </w:rPr>
        <w:t xml:space="preserve"> Inc.</w:t>
      </w:r>
    </w:p>
    <w:p w14:paraId="1E76F9A4" w14:textId="77777777" w:rsidR="0008636A" w:rsidRPr="0008636A" w:rsidRDefault="0008636A" w:rsidP="000863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interactive instruments GmbH</w:t>
      </w:r>
    </w:p>
    <w:p w14:paraId="5553D11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v. Submitters</w:t>
      </w:r>
    </w:p>
    <w:p w14:paraId="0B89F26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All questions regarding this submission should be directed to the editors or the submitters: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2982"/>
      </w:tblGrid>
      <w:tr w:rsidR="0008636A" w:rsidRPr="0008636A" w14:paraId="19A6DED1" w14:textId="77777777" w:rsidTr="0008636A">
        <w:trPr>
          <w:tblCellSpacing w:w="15" w:type="dxa"/>
        </w:trPr>
        <w:tc>
          <w:tcPr>
            <w:tcW w:w="0" w:type="auto"/>
            <w:shd w:val="clear" w:color="auto" w:fill="FFFFFF"/>
            <w:vAlign w:val="center"/>
            <w:hideMark/>
          </w:tcPr>
          <w:p w14:paraId="4625C52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commentRangeStart w:id="2"/>
            <w:r w:rsidRPr="0008636A">
              <w:rPr>
                <w:rFonts w:ascii="Times New Roman" w:eastAsia="Times New Roman" w:hAnsi="Times New Roman" w:cs="Times New Roman"/>
                <w:b/>
                <w:bCs/>
                <w:sz w:val="24"/>
                <w:szCs w:val="24"/>
              </w:rPr>
              <w:t>Name</w:t>
            </w:r>
            <w:commentRangeEnd w:id="2"/>
            <w:r>
              <w:rPr>
                <w:rStyle w:val="CommentReference"/>
              </w:rPr>
              <w:commentReference w:id="2"/>
            </w:r>
          </w:p>
        </w:tc>
        <w:tc>
          <w:tcPr>
            <w:tcW w:w="0" w:type="auto"/>
            <w:shd w:val="clear" w:color="auto" w:fill="FFFFFF"/>
            <w:vAlign w:val="center"/>
            <w:hideMark/>
          </w:tcPr>
          <w:p w14:paraId="3208E0D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Affiliation</w:t>
            </w:r>
          </w:p>
        </w:tc>
      </w:tr>
      <w:tr w:rsidR="0008636A" w:rsidRPr="0008636A" w14:paraId="5A0BBBF2" w14:textId="77777777" w:rsidTr="0008636A">
        <w:trPr>
          <w:tblCellSpacing w:w="15" w:type="dxa"/>
        </w:trPr>
        <w:tc>
          <w:tcPr>
            <w:tcW w:w="0" w:type="auto"/>
            <w:shd w:val="clear" w:color="auto" w:fill="FFFFFF"/>
            <w:vAlign w:val="center"/>
            <w:hideMark/>
          </w:tcPr>
          <w:p w14:paraId="31BEC6A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lastRenderedPageBreak/>
              <w:t xml:space="preserve">Clemens </w:t>
            </w:r>
            <w:proofErr w:type="spellStart"/>
            <w:r w:rsidRPr="0008636A">
              <w:rPr>
                <w:rFonts w:ascii="Times New Roman" w:eastAsia="Times New Roman" w:hAnsi="Times New Roman" w:cs="Times New Roman"/>
                <w:sz w:val="24"/>
                <w:szCs w:val="24"/>
              </w:rPr>
              <w:t>Portele</w:t>
            </w:r>
            <w:proofErr w:type="spellEnd"/>
            <w:r w:rsidRPr="0008636A">
              <w:rPr>
                <w:rFonts w:ascii="Times New Roman" w:eastAsia="Times New Roman" w:hAnsi="Times New Roman" w:cs="Times New Roman"/>
                <w:sz w:val="24"/>
                <w:szCs w:val="24"/>
              </w:rPr>
              <w:t xml:space="preserve"> </w:t>
            </w:r>
            <w:r w:rsidRPr="0008636A">
              <w:rPr>
                <w:rFonts w:ascii="Times New Roman" w:eastAsia="Times New Roman" w:hAnsi="Times New Roman" w:cs="Times New Roman"/>
                <w:i/>
                <w:iCs/>
                <w:sz w:val="24"/>
                <w:szCs w:val="24"/>
              </w:rPr>
              <w:t>(editor)</w:t>
            </w:r>
          </w:p>
        </w:tc>
        <w:tc>
          <w:tcPr>
            <w:tcW w:w="0" w:type="auto"/>
            <w:shd w:val="clear" w:color="auto" w:fill="FFFFFF"/>
            <w:vAlign w:val="center"/>
            <w:hideMark/>
          </w:tcPr>
          <w:p w14:paraId="7ED8B10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interactive instruments GmbH</w:t>
            </w:r>
          </w:p>
        </w:tc>
      </w:tr>
      <w:tr w:rsidR="0008636A" w:rsidRPr="0008636A" w14:paraId="776FD331" w14:textId="77777777" w:rsidTr="0008636A">
        <w:trPr>
          <w:tblCellSpacing w:w="15" w:type="dxa"/>
        </w:trPr>
        <w:tc>
          <w:tcPr>
            <w:tcW w:w="0" w:type="auto"/>
            <w:shd w:val="clear" w:color="auto" w:fill="FFFFFF"/>
            <w:vAlign w:val="center"/>
            <w:hideMark/>
          </w:tcPr>
          <w:p w14:paraId="0F36167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Panagiotis (Peter) A. </w:t>
            </w:r>
            <w:proofErr w:type="spellStart"/>
            <w:r w:rsidRPr="0008636A">
              <w:rPr>
                <w:rFonts w:ascii="Times New Roman" w:eastAsia="Times New Roman" w:hAnsi="Times New Roman" w:cs="Times New Roman"/>
                <w:sz w:val="24"/>
                <w:szCs w:val="24"/>
              </w:rPr>
              <w:t>Vretanos</w:t>
            </w:r>
            <w:proofErr w:type="spellEnd"/>
            <w:r w:rsidRPr="0008636A">
              <w:rPr>
                <w:rFonts w:ascii="Times New Roman" w:eastAsia="Times New Roman" w:hAnsi="Times New Roman" w:cs="Times New Roman"/>
                <w:sz w:val="24"/>
                <w:szCs w:val="24"/>
              </w:rPr>
              <w:t xml:space="preserve"> </w:t>
            </w:r>
            <w:r w:rsidRPr="0008636A">
              <w:rPr>
                <w:rFonts w:ascii="Times New Roman" w:eastAsia="Times New Roman" w:hAnsi="Times New Roman" w:cs="Times New Roman"/>
                <w:i/>
                <w:iCs/>
                <w:sz w:val="24"/>
                <w:szCs w:val="24"/>
              </w:rPr>
              <w:t>(editor)</w:t>
            </w:r>
          </w:p>
        </w:tc>
        <w:tc>
          <w:tcPr>
            <w:tcW w:w="0" w:type="auto"/>
            <w:shd w:val="clear" w:color="auto" w:fill="FFFFFF"/>
            <w:vAlign w:val="center"/>
            <w:hideMark/>
          </w:tcPr>
          <w:p w14:paraId="2909C8F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proofErr w:type="spellStart"/>
            <w:r w:rsidRPr="0008636A">
              <w:rPr>
                <w:rFonts w:ascii="Times New Roman" w:eastAsia="Times New Roman" w:hAnsi="Times New Roman" w:cs="Times New Roman"/>
                <w:sz w:val="24"/>
                <w:szCs w:val="24"/>
              </w:rPr>
              <w:t>CubeWerx</w:t>
            </w:r>
            <w:proofErr w:type="spellEnd"/>
            <w:r w:rsidRPr="0008636A">
              <w:rPr>
                <w:rFonts w:ascii="Times New Roman" w:eastAsia="Times New Roman" w:hAnsi="Times New Roman" w:cs="Times New Roman"/>
                <w:sz w:val="24"/>
                <w:szCs w:val="24"/>
              </w:rPr>
              <w:t xml:space="preserve"> Inc.</w:t>
            </w:r>
          </w:p>
        </w:tc>
      </w:tr>
    </w:tbl>
    <w:p w14:paraId="1805FDBB"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1. Scope</w:t>
      </w:r>
    </w:p>
    <w:p w14:paraId="38E3BD6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document specifies an extension to the </w:t>
      </w:r>
      <w:hyperlink r:id="rId9"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 xml:space="preserve"> standard that defines the behavio</w:t>
      </w:r>
      <w:del w:id="3" w:author="Carl Reed" w:date="2019-12-23T14:32:00Z">
        <w:r w:rsidRPr="0008636A" w:rsidDel="0008636A">
          <w:rPr>
            <w:rFonts w:ascii="Times New Roman" w:eastAsia="Times New Roman" w:hAnsi="Times New Roman" w:cs="Times New Roman"/>
            <w:sz w:val="24"/>
            <w:szCs w:val="24"/>
          </w:rPr>
          <w:delText>u</w:delText>
        </w:r>
      </w:del>
      <w:r w:rsidRPr="0008636A">
        <w:rPr>
          <w:rFonts w:ascii="Times New Roman" w:eastAsia="Times New Roman" w:hAnsi="Times New Roman" w:cs="Times New Roman"/>
          <w:sz w:val="24"/>
          <w:szCs w:val="24"/>
        </w:rPr>
        <w:t xml:space="preserve">r of a server that supports </w:t>
      </w:r>
      <w:commentRangeStart w:id="4"/>
      <w:r w:rsidRPr="0008636A">
        <w:rPr>
          <w:rFonts w:ascii="Times New Roman" w:eastAsia="Times New Roman" w:hAnsi="Times New Roman" w:cs="Times New Roman"/>
          <w:sz w:val="24"/>
          <w:szCs w:val="24"/>
        </w:rPr>
        <w:t>multiple</w:t>
      </w:r>
      <w:commentRangeEnd w:id="4"/>
      <w:r w:rsidR="0081797B">
        <w:rPr>
          <w:rStyle w:val="CommentReference"/>
        </w:rPr>
        <w:commentReference w:id="4"/>
      </w:r>
      <w:r w:rsidRPr="0008636A">
        <w:rPr>
          <w:rFonts w:ascii="Times New Roman" w:eastAsia="Times New Roman" w:hAnsi="Times New Roman" w:cs="Times New Roman"/>
          <w:sz w:val="24"/>
          <w:szCs w:val="24"/>
        </w:rPr>
        <w:t xml:space="preserve"> </w:t>
      </w:r>
      <w:del w:id="5" w:author="Carl Reed" w:date="2019-12-23T14:32:00Z">
        <w:r w:rsidRPr="0008636A" w:rsidDel="0008636A">
          <w:rPr>
            <w:rFonts w:ascii="Times New Roman" w:eastAsia="Times New Roman" w:hAnsi="Times New Roman" w:cs="Times New Roman"/>
            <w:sz w:val="24"/>
            <w:szCs w:val="24"/>
          </w:rPr>
          <w:delText>c</w:delText>
        </w:r>
      </w:del>
      <w:ins w:id="6" w:author="Carl Reed" w:date="2019-12-23T14:32:00Z">
        <w:r>
          <w:rPr>
            <w:rFonts w:ascii="Times New Roman" w:eastAsia="Times New Roman" w:hAnsi="Times New Roman" w:cs="Times New Roman"/>
            <w:sz w:val="24"/>
            <w:szCs w:val="24"/>
          </w:rPr>
          <w:t>C</w:t>
        </w:r>
      </w:ins>
      <w:r w:rsidRPr="0008636A">
        <w:rPr>
          <w:rFonts w:ascii="Times New Roman" w:eastAsia="Times New Roman" w:hAnsi="Times New Roman" w:cs="Times New Roman"/>
          <w:sz w:val="24"/>
          <w:szCs w:val="24"/>
        </w:rPr>
        <w:t xml:space="preserve">oordinates </w:t>
      </w:r>
      <w:del w:id="7" w:author="Carl Reed" w:date="2019-12-23T14:32:00Z">
        <w:r w:rsidRPr="0008636A" w:rsidDel="0008636A">
          <w:rPr>
            <w:rFonts w:ascii="Times New Roman" w:eastAsia="Times New Roman" w:hAnsi="Times New Roman" w:cs="Times New Roman"/>
            <w:sz w:val="24"/>
            <w:szCs w:val="24"/>
          </w:rPr>
          <w:delText>r</w:delText>
        </w:r>
      </w:del>
      <w:ins w:id="8" w:author="Carl Reed" w:date="2019-12-23T14:32:00Z">
        <w:r>
          <w:rPr>
            <w:rFonts w:ascii="Times New Roman" w:eastAsia="Times New Roman" w:hAnsi="Times New Roman" w:cs="Times New Roman"/>
            <w:sz w:val="24"/>
            <w:szCs w:val="24"/>
          </w:rPr>
          <w:t>R</w:t>
        </w:r>
      </w:ins>
      <w:r w:rsidRPr="0008636A">
        <w:rPr>
          <w:rFonts w:ascii="Times New Roman" w:eastAsia="Times New Roman" w:hAnsi="Times New Roman" w:cs="Times New Roman"/>
          <w:sz w:val="24"/>
          <w:szCs w:val="24"/>
        </w:rPr>
        <w:t xml:space="preserve">eference </w:t>
      </w:r>
      <w:del w:id="9" w:author="Carl Reed" w:date="2019-12-23T14:32:00Z">
        <w:r w:rsidRPr="0008636A" w:rsidDel="0008636A">
          <w:rPr>
            <w:rFonts w:ascii="Times New Roman" w:eastAsia="Times New Roman" w:hAnsi="Times New Roman" w:cs="Times New Roman"/>
            <w:sz w:val="24"/>
            <w:szCs w:val="24"/>
          </w:rPr>
          <w:delText>s</w:delText>
        </w:r>
      </w:del>
      <w:ins w:id="10" w:author="Carl Reed" w:date="2019-12-23T14:32:00Z">
        <w:r>
          <w:rPr>
            <w:rFonts w:ascii="Times New Roman" w:eastAsia="Times New Roman" w:hAnsi="Times New Roman" w:cs="Times New Roman"/>
            <w:sz w:val="24"/>
            <w:szCs w:val="24"/>
          </w:rPr>
          <w:t>S</w:t>
        </w:r>
      </w:ins>
      <w:r w:rsidRPr="0008636A">
        <w:rPr>
          <w:rFonts w:ascii="Times New Roman" w:eastAsia="Times New Roman" w:hAnsi="Times New Roman" w:cs="Times New Roman"/>
          <w:sz w:val="24"/>
          <w:szCs w:val="24"/>
        </w:rPr>
        <w:t>ystems</w:t>
      </w:r>
      <w:ins w:id="11" w:author="Carl Reed" w:date="2019-12-23T14:32:00Z">
        <w:r>
          <w:rPr>
            <w:rFonts w:ascii="Times New Roman" w:eastAsia="Times New Roman" w:hAnsi="Times New Roman" w:cs="Times New Roman"/>
            <w:sz w:val="24"/>
            <w:szCs w:val="24"/>
          </w:rPr>
          <w:t xml:space="preserve"> (CRS)</w:t>
        </w:r>
      </w:ins>
      <w:r w:rsidRPr="0008636A">
        <w:rPr>
          <w:rFonts w:ascii="Times New Roman" w:eastAsia="Times New Roman" w:hAnsi="Times New Roman" w:cs="Times New Roman"/>
          <w:sz w:val="24"/>
          <w:szCs w:val="24"/>
        </w:rPr>
        <w:t>.</w:t>
      </w:r>
    </w:p>
    <w:p w14:paraId="13E5394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document assumes that each supported </w:t>
      </w:r>
      <w:del w:id="12" w:author="Carl Reed" w:date="2019-12-23T14:33:00Z">
        <w:r w:rsidRPr="0008636A" w:rsidDel="0081797B">
          <w:rPr>
            <w:rFonts w:ascii="Times New Roman" w:eastAsia="Times New Roman" w:hAnsi="Times New Roman" w:cs="Times New Roman"/>
            <w:sz w:val="24"/>
            <w:szCs w:val="24"/>
          </w:rPr>
          <w:delText>coordinate reference system</w:delText>
        </w:r>
      </w:del>
      <w:ins w:id="13" w:author="Carl Reed" w:date="2019-12-23T14:33:00Z">
        <w:r w:rsidR="0081797B">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can be referenced by a unique resource identifier (i.e. a URI)</w:t>
      </w:r>
      <w:ins w:id="14" w:author="Carl Reed" w:date="2019-12-23T14:34:00Z">
        <w:r w:rsidR="0081797B">
          <w:rPr>
            <w:rFonts w:ascii="Times New Roman" w:eastAsia="Times New Roman" w:hAnsi="Times New Roman" w:cs="Times New Roman"/>
            <w:sz w:val="24"/>
            <w:szCs w:val="24"/>
          </w:rPr>
          <w:t xml:space="preserve"> such as (give an example)</w:t>
        </w:r>
      </w:ins>
      <w:r w:rsidRPr="0008636A">
        <w:rPr>
          <w:rFonts w:ascii="Times New Roman" w:eastAsia="Times New Roman" w:hAnsi="Times New Roman" w:cs="Times New Roman"/>
          <w:sz w:val="24"/>
          <w:szCs w:val="24"/>
        </w:rPr>
        <w:t>.</w:t>
      </w:r>
    </w:p>
    <w:p w14:paraId="5BD27EF4" w14:textId="77777777" w:rsidR="0008636A" w:rsidRPr="0008636A" w:rsidRDefault="0081797B" w:rsidP="0008636A">
      <w:pPr>
        <w:spacing w:before="100" w:beforeAutospacing="1" w:after="100" w:afterAutospacing="1" w:line="240" w:lineRule="auto"/>
        <w:rPr>
          <w:rFonts w:ascii="Times New Roman" w:eastAsia="Times New Roman" w:hAnsi="Times New Roman" w:cs="Times New Roman"/>
          <w:sz w:val="24"/>
          <w:szCs w:val="24"/>
        </w:rPr>
      </w:pPr>
      <w:ins w:id="15" w:author="Carl Reed" w:date="2019-12-23T14:34:00Z">
        <w:r>
          <w:rPr>
            <w:rFonts w:ascii="Times New Roman" w:eastAsia="Times New Roman" w:hAnsi="Times New Roman" w:cs="Times New Roman"/>
            <w:sz w:val="24"/>
            <w:szCs w:val="24"/>
          </w:rPr>
          <w:t>T</w:t>
        </w:r>
      </w:ins>
      <w:del w:id="16" w:author="Carl Reed" w:date="2019-12-23T14:34:00Z">
        <w:r w:rsidR="0008636A" w:rsidRPr="0008636A" w:rsidDel="0081797B">
          <w:rPr>
            <w:rFonts w:ascii="Times New Roman" w:eastAsia="Times New Roman" w:hAnsi="Times New Roman" w:cs="Times New Roman"/>
            <w:sz w:val="24"/>
            <w:szCs w:val="24"/>
          </w:rPr>
          <w:delText>Specifically, t</w:delText>
        </w:r>
      </w:del>
      <w:r w:rsidR="0008636A" w:rsidRPr="0008636A">
        <w:rPr>
          <w:rFonts w:ascii="Times New Roman" w:eastAsia="Times New Roman" w:hAnsi="Times New Roman" w:cs="Times New Roman"/>
          <w:sz w:val="24"/>
          <w:szCs w:val="24"/>
        </w:rPr>
        <w:t>his document specifies:</w:t>
      </w:r>
    </w:p>
    <w:p w14:paraId="355D38A6" w14:textId="5783BF9F" w:rsidR="0008636A" w:rsidRPr="0008636A" w:rsidRDefault="0008636A" w:rsidP="000863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How, for each offered feature collection, a server advertises the list of supported </w:t>
      </w:r>
      <w:del w:id="17" w:author="Carl Reed" w:date="2019-12-24T14:32:00Z">
        <w:r w:rsidRPr="0008636A" w:rsidDel="002B234E">
          <w:rPr>
            <w:rFonts w:ascii="Times New Roman" w:eastAsia="Times New Roman" w:hAnsi="Times New Roman" w:cs="Times New Roman"/>
            <w:sz w:val="24"/>
            <w:szCs w:val="24"/>
          </w:rPr>
          <w:delText>coordinate reference system</w:delText>
        </w:r>
      </w:del>
      <w:ins w:id="18" w:author="Carl Reed" w:date="2019-12-24T14:32:00Z">
        <w:r w:rsidR="002B234E">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identifiers.</w:t>
      </w:r>
    </w:p>
    <w:p w14:paraId="54530242" w14:textId="2DBA2C77" w:rsidR="0008636A" w:rsidRPr="0008636A" w:rsidRDefault="0008636A" w:rsidP="000863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How the coordinates of </w:t>
      </w:r>
      <w:commentRangeStart w:id="19"/>
      <w:r w:rsidRPr="0008636A">
        <w:rPr>
          <w:rFonts w:ascii="Times New Roman" w:eastAsia="Times New Roman" w:hAnsi="Times New Roman" w:cs="Times New Roman"/>
          <w:sz w:val="24"/>
          <w:szCs w:val="24"/>
        </w:rPr>
        <w:t xml:space="preserve">geometry valued feature properties </w:t>
      </w:r>
      <w:commentRangeEnd w:id="19"/>
      <w:r w:rsidR="002B234E">
        <w:rPr>
          <w:rStyle w:val="CommentReference"/>
        </w:rPr>
        <w:commentReference w:id="19"/>
      </w:r>
      <w:r w:rsidRPr="0008636A">
        <w:rPr>
          <w:rFonts w:ascii="Times New Roman" w:eastAsia="Times New Roman" w:hAnsi="Times New Roman" w:cs="Times New Roman"/>
          <w:sz w:val="24"/>
          <w:szCs w:val="24"/>
        </w:rPr>
        <w:t xml:space="preserve">can be accessed in one of the supported </w:t>
      </w:r>
      <w:del w:id="20" w:author="Carl Reed" w:date="2019-12-24T14:32:00Z">
        <w:r w:rsidRPr="0008636A" w:rsidDel="002B234E">
          <w:rPr>
            <w:rFonts w:ascii="Times New Roman" w:eastAsia="Times New Roman" w:hAnsi="Times New Roman" w:cs="Times New Roman"/>
            <w:sz w:val="24"/>
            <w:szCs w:val="24"/>
          </w:rPr>
          <w:delText>coordinate reference systems</w:delText>
        </w:r>
      </w:del>
      <w:ins w:id="21" w:author="Carl Reed" w:date="2019-12-24T14:32:00Z">
        <w:r w:rsidR="002B234E">
          <w:rPr>
            <w:rFonts w:ascii="Times New Roman" w:eastAsia="Times New Roman" w:hAnsi="Times New Roman" w:cs="Times New Roman"/>
            <w:sz w:val="24"/>
            <w:szCs w:val="24"/>
          </w:rPr>
          <w:t>CRSs</w:t>
        </w:r>
      </w:ins>
      <w:r w:rsidRPr="0008636A">
        <w:rPr>
          <w:rFonts w:ascii="Times New Roman" w:eastAsia="Times New Roman" w:hAnsi="Times New Roman" w:cs="Times New Roman"/>
          <w:sz w:val="24"/>
          <w:szCs w:val="24"/>
        </w:rPr>
        <w:t>.</w:t>
      </w:r>
    </w:p>
    <w:p w14:paraId="0F8A8289" w14:textId="02CB6395" w:rsidR="0008636A" w:rsidRPr="0008636A" w:rsidRDefault="0008636A" w:rsidP="000863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How features can be accesse</w:t>
      </w:r>
      <w:ins w:id="22" w:author="Carl Reed" w:date="2019-12-24T14:33:00Z">
        <w:r w:rsidR="002B234E">
          <w:rPr>
            <w:rFonts w:ascii="Times New Roman" w:eastAsia="Times New Roman" w:hAnsi="Times New Roman" w:cs="Times New Roman"/>
            <w:sz w:val="24"/>
            <w:szCs w:val="24"/>
          </w:rPr>
          <w:t>d</w:t>
        </w:r>
      </w:ins>
      <w:del w:id="23" w:author="Carl Reed" w:date="2019-12-24T14:33:00Z">
        <w:r w:rsidRPr="0008636A" w:rsidDel="002B234E">
          <w:rPr>
            <w:rFonts w:ascii="Times New Roman" w:eastAsia="Times New Roman" w:hAnsi="Times New Roman" w:cs="Times New Roman"/>
            <w:sz w:val="24"/>
            <w:szCs w:val="24"/>
          </w:rPr>
          <w:delText>s</w:delText>
        </w:r>
      </w:del>
      <w:r w:rsidRPr="0008636A">
        <w:rPr>
          <w:rFonts w:ascii="Times New Roman" w:eastAsia="Times New Roman" w:hAnsi="Times New Roman" w:cs="Times New Roman"/>
          <w:sz w:val="24"/>
          <w:szCs w:val="24"/>
        </w:rPr>
        <w:t xml:space="preserve"> from the server using a bounding box specified in one of the supported </w:t>
      </w:r>
      <w:del w:id="24" w:author="Carl Reed" w:date="2019-12-24T14:33:00Z">
        <w:r w:rsidRPr="0008636A" w:rsidDel="002B234E">
          <w:rPr>
            <w:rFonts w:ascii="Times New Roman" w:eastAsia="Times New Roman" w:hAnsi="Times New Roman" w:cs="Times New Roman"/>
            <w:sz w:val="24"/>
            <w:szCs w:val="24"/>
          </w:rPr>
          <w:delText>coordinate reference systems</w:delText>
        </w:r>
      </w:del>
      <w:ins w:id="25" w:author="Carl Reed" w:date="2019-12-24T14:33:00Z">
        <w:r w:rsidR="002B234E">
          <w:rPr>
            <w:rFonts w:ascii="Times New Roman" w:eastAsia="Times New Roman" w:hAnsi="Times New Roman" w:cs="Times New Roman"/>
            <w:sz w:val="24"/>
            <w:szCs w:val="24"/>
          </w:rPr>
          <w:t>C</w:t>
        </w:r>
      </w:ins>
      <w:del w:id="26" w:author="Carl Reed" w:date="2019-12-24T14:33:00Z">
        <w:r w:rsidRPr="0008636A" w:rsidDel="002B234E">
          <w:rPr>
            <w:rFonts w:ascii="Times New Roman" w:eastAsia="Times New Roman" w:hAnsi="Times New Roman" w:cs="Times New Roman"/>
            <w:sz w:val="24"/>
            <w:szCs w:val="24"/>
          </w:rPr>
          <w:delText>.</w:delText>
        </w:r>
      </w:del>
      <w:ins w:id="27" w:author="Carl Reed" w:date="2019-12-24T14:33:00Z">
        <w:r w:rsidR="002B234E">
          <w:rPr>
            <w:rFonts w:ascii="Times New Roman" w:eastAsia="Times New Roman" w:hAnsi="Times New Roman" w:cs="Times New Roman"/>
            <w:sz w:val="24"/>
            <w:szCs w:val="24"/>
          </w:rPr>
          <w:t>RSs</w:t>
        </w:r>
      </w:ins>
    </w:p>
    <w:p w14:paraId="4FBE6C1A" w14:textId="003DACE4" w:rsidR="0008636A" w:rsidRPr="0008636A" w:rsidRDefault="0008636A" w:rsidP="000863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How a server can declare the </w:t>
      </w:r>
      <w:del w:id="28" w:author="Carl Reed" w:date="2019-12-24T14:34:00Z">
        <w:r w:rsidRPr="0008636A" w:rsidDel="002B234E">
          <w:rPr>
            <w:rFonts w:ascii="Times New Roman" w:eastAsia="Times New Roman" w:hAnsi="Times New Roman" w:cs="Times New Roman"/>
            <w:sz w:val="24"/>
            <w:szCs w:val="24"/>
          </w:rPr>
          <w:delText>coordinate reference system</w:delText>
        </w:r>
      </w:del>
      <w:ins w:id="29" w:author="Carl Reed" w:date="2019-12-24T14:34:00Z">
        <w:r w:rsidR="002B234E">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w:t>
      </w:r>
      <w:del w:id="30" w:author="Carl Reed" w:date="2019-12-24T14:35:00Z">
        <w:r w:rsidRPr="0008636A" w:rsidDel="002B234E">
          <w:rPr>
            <w:rFonts w:ascii="Times New Roman" w:eastAsia="Times New Roman" w:hAnsi="Times New Roman" w:cs="Times New Roman"/>
            <w:sz w:val="24"/>
            <w:szCs w:val="24"/>
          </w:rPr>
          <w:delText xml:space="preserve">used </w:delText>
        </w:r>
      </w:del>
      <w:ins w:id="31" w:author="Carl Reed" w:date="2019-12-24T14:34:00Z">
        <w:r w:rsidR="002B234E">
          <w:rPr>
            <w:rFonts w:ascii="Times New Roman" w:eastAsia="Times New Roman" w:hAnsi="Times New Roman" w:cs="Times New Roman"/>
            <w:sz w:val="24"/>
            <w:szCs w:val="24"/>
          </w:rPr>
          <w:t xml:space="preserve">along with an optional </w:t>
        </w:r>
      </w:ins>
      <w:ins w:id="32" w:author="Carl Reed" w:date="2019-12-24T14:35:00Z">
        <w:r w:rsidR="002B234E">
          <w:rPr>
            <w:rFonts w:ascii="Times New Roman" w:eastAsia="Times New Roman" w:hAnsi="Times New Roman" w:cs="Times New Roman"/>
            <w:sz w:val="24"/>
            <w:szCs w:val="24"/>
          </w:rPr>
          <w:t xml:space="preserve">axis order used to encode </w:t>
        </w:r>
      </w:ins>
      <w:del w:id="33" w:author="Carl Reed" w:date="2019-12-24T14:35:00Z">
        <w:r w:rsidRPr="0008636A" w:rsidDel="002B234E">
          <w:rPr>
            <w:rFonts w:ascii="Times New Roman" w:eastAsia="Times New Roman" w:hAnsi="Times New Roman" w:cs="Times New Roman"/>
            <w:sz w:val="24"/>
            <w:szCs w:val="24"/>
          </w:rPr>
          <w:delText>to present</w:delText>
        </w:r>
      </w:del>
      <w:r w:rsidRPr="0008636A">
        <w:rPr>
          <w:rFonts w:ascii="Times New Roman" w:eastAsia="Times New Roman" w:hAnsi="Times New Roman" w:cs="Times New Roman"/>
          <w:sz w:val="24"/>
          <w:szCs w:val="24"/>
        </w:rPr>
        <w:t xml:space="preserve"> feature resources</w:t>
      </w:r>
      <w:ins w:id="34" w:author="Carl Reed" w:date="2019-12-24T14:35:00Z">
        <w:r w:rsidR="002B234E">
          <w:rPr>
            <w:rFonts w:ascii="Times New Roman" w:eastAsia="Times New Roman" w:hAnsi="Times New Roman" w:cs="Times New Roman"/>
            <w:sz w:val="24"/>
            <w:szCs w:val="24"/>
          </w:rPr>
          <w:t xml:space="preserve"> in response to a request</w:t>
        </w:r>
      </w:ins>
      <w:del w:id="35" w:author="Carl Reed" w:date="2019-12-24T14:35:00Z">
        <w:r w:rsidRPr="0008636A" w:rsidDel="002B234E">
          <w:rPr>
            <w:rFonts w:ascii="Times New Roman" w:eastAsia="Times New Roman" w:hAnsi="Times New Roman" w:cs="Times New Roman"/>
            <w:sz w:val="24"/>
            <w:szCs w:val="24"/>
          </w:rPr>
          <w:delText>, and optionally the coordinate axis order used</w:delText>
        </w:r>
      </w:del>
      <w:r w:rsidRPr="0008636A">
        <w:rPr>
          <w:rFonts w:ascii="Times New Roman" w:eastAsia="Times New Roman" w:hAnsi="Times New Roman" w:cs="Times New Roman"/>
          <w:sz w:val="24"/>
          <w:szCs w:val="24"/>
        </w:rPr>
        <w:t>.</w:t>
      </w:r>
    </w:p>
    <w:p w14:paraId="57461356"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2. Conformance</w:t>
      </w:r>
    </w:p>
    <w:p w14:paraId="3660A7A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standard defines one requirements / conformance class </w:t>
      </w:r>
      <w:hyperlink r:id="rId10" w:anchor="rc_crs" w:history="1">
        <w:r w:rsidRPr="0008636A">
          <w:rPr>
            <w:rFonts w:ascii="Times New Roman" w:eastAsia="Times New Roman" w:hAnsi="Times New Roman" w:cs="Times New Roman"/>
            <w:color w:val="0000FF"/>
            <w:sz w:val="24"/>
            <w:szCs w:val="24"/>
            <w:u w:val="single"/>
          </w:rPr>
          <w:t>Coordinate Reference Systems by Reference</w:t>
        </w:r>
      </w:hyperlink>
      <w:r w:rsidRPr="0008636A">
        <w:rPr>
          <w:rFonts w:ascii="Times New Roman" w:eastAsia="Times New Roman" w:hAnsi="Times New Roman" w:cs="Times New Roman"/>
          <w:sz w:val="24"/>
          <w:szCs w:val="24"/>
        </w:rPr>
        <w:t>. The standardization target is "Web APIs".</w:t>
      </w:r>
    </w:p>
    <w:p w14:paraId="350D8518"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Conformance with this standard shall be checked using all the relevant tests specified in </w:t>
      </w:r>
      <w:hyperlink r:id="rId11" w:anchor="ats" w:history="1">
        <w:r w:rsidRPr="0008636A">
          <w:rPr>
            <w:rFonts w:ascii="Times New Roman" w:eastAsia="Times New Roman" w:hAnsi="Times New Roman" w:cs="Times New Roman"/>
            <w:color w:val="0000FF"/>
            <w:sz w:val="24"/>
            <w:szCs w:val="24"/>
            <w:u w:val="single"/>
          </w:rPr>
          <w:t>Annex A</w:t>
        </w:r>
      </w:hyperlink>
      <w:r w:rsidRPr="0008636A">
        <w:rPr>
          <w:rFonts w:ascii="Times New Roman" w:eastAsia="Times New Roman" w:hAnsi="Times New Roman" w:cs="Times New Roman"/>
          <w:sz w:val="24"/>
          <w:szCs w:val="24"/>
        </w:rPr>
        <w:t xml:space="preserve"> of this document. The framework, concepts, and methodology for testing, and the criteria to be achieved to claim conformance are specified in the OGC Compliance Testing Policies and Procedures and the OGC Compliance Testing web site.</w:t>
      </w:r>
    </w:p>
    <w:p w14:paraId="62B7BD1D"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3. References</w:t>
      </w:r>
    </w:p>
    <w:p w14:paraId="3DDEE1B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2A87188E" w14:textId="77777777" w:rsidR="0008636A" w:rsidRPr="0008636A" w:rsidRDefault="0008636A" w:rsidP="000863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8636A">
        <w:rPr>
          <w:rFonts w:ascii="Times New Roman" w:eastAsia="Times New Roman" w:hAnsi="Times New Roman" w:cs="Times New Roman"/>
          <w:sz w:val="24"/>
          <w:szCs w:val="24"/>
        </w:rPr>
        <w:t>Portele</w:t>
      </w:r>
      <w:proofErr w:type="spellEnd"/>
      <w:r w:rsidRPr="0008636A">
        <w:rPr>
          <w:rFonts w:ascii="Times New Roman" w:eastAsia="Times New Roman" w:hAnsi="Times New Roman" w:cs="Times New Roman"/>
          <w:sz w:val="24"/>
          <w:szCs w:val="24"/>
        </w:rPr>
        <w:t xml:space="preserve">, C., </w:t>
      </w:r>
      <w:proofErr w:type="spellStart"/>
      <w:r w:rsidRPr="0008636A">
        <w:rPr>
          <w:rFonts w:ascii="Times New Roman" w:eastAsia="Times New Roman" w:hAnsi="Times New Roman" w:cs="Times New Roman"/>
          <w:sz w:val="24"/>
          <w:szCs w:val="24"/>
        </w:rPr>
        <w:t>Vretanos</w:t>
      </w:r>
      <w:proofErr w:type="spellEnd"/>
      <w:r w:rsidRPr="0008636A">
        <w:rPr>
          <w:rFonts w:ascii="Times New Roman" w:eastAsia="Times New Roman" w:hAnsi="Times New Roman" w:cs="Times New Roman"/>
          <w:sz w:val="24"/>
          <w:szCs w:val="24"/>
        </w:rPr>
        <w:t xml:space="preserve">, P.: OGC 17-069r3, </w:t>
      </w:r>
      <w:r w:rsidRPr="0008636A">
        <w:rPr>
          <w:rFonts w:ascii="Times New Roman" w:eastAsia="Times New Roman" w:hAnsi="Times New Roman" w:cs="Times New Roman"/>
          <w:b/>
          <w:bCs/>
          <w:sz w:val="24"/>
          <w:szCs w:val="24"/>
        </w:rPr>
        <w:t>OGC API - Features - Part 1: Core</w:t>
      </w:r>
      <w:r w:rsidRPr="0008636A">
        <w:rPr>
          <w:rFonts w:ascii="Times New Roman" w:eastAsia="Times New Roman" w:hAnsi="Times New Roman" w:cs="Times New Roman"/>
          <w:sz w:val="24"/>
          <w:szCs w:val="24"/>
        </w:rPr>
        <w:t xml:space="preserve">, </w:t>
      </w:r>
      <w:hyperlink r:id="rId12" w:history="1">
        <w:r w:rsidRPr="0008636A">
          <w:rPr>
            <w:rFonts w:ascii="Times New Roman" w:eastAsia="Times New Roman" w:hAnsi="Times New Roman" w:cs="Times New Roman"/>
            <w:color w:val="0000FF"/>
            <w:sz w:val="24"/>
            <w:szCs w:val="24"/>
            <w:u w:val="single"/>
          </w:rPr>
          <w:t>http://docs.opengeospatial.org/is/17-069r3/17-069r3.html</w:t>
        </w:r>
      </w:hyperlink>
    </w:p>
    <w:p w14:paraId="1BC5D3F5" w14:textId="77777777" w:rsidR="0008636A" w:rsidRPr="0008636A" w:rsidRDefault="0008636A" w:rsidP="000863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lastRenderedPageBreak/>
        <w:t xml:space="preserve">Reed C., OGC 08-038r7, </w:t>
      </w:r>
      <w:r w:rsidRPr="0008636A">
        <w:rPr>
          <w:rFonts w:ascii="Times New Roman" w:eastAsia="Times New Roman" w:hAnsi="Times New Roman" w:cs="Times New Roman"/>
          <w:b/>
          <w:bCs/>
          <w:sz w:val="24"/>
          <w:szCs w:val="24"/>
        </w:rPr>
        <w:t>Revision to Axis Order Policy and Recommendations</w:t>
      </w:r>
      <w:r w:rsidRPr="0008636A">
        <w:rPr>
          <w:rFonts w:ascii="Times New Roman" w:eastAsia="Times New Roman" w:hAnsi="Times New Roman" w:cs="Times New Roman"/>
          <w:sz w:val="24"/>
          <w:szCs w:val="24"/>
        </w:rPr>
        <w:t xml:space="preserve">, </w:t>
      </w:r>
      <w:hyperlink r:id="rId13" w:history="1">
        <w:r w:rsidRPr="0008636A">
          <w:rPr>
            <w:rFonts w:ascii="Times New Roman" w:eastAsia="Times New Roman" w:hAnsi="Times New Roman" w:cs="Times New Roman"/>
            <w:color w:val="0000FF"/>
            <w:sz w:val="24"/>
            <w:szCs w:val="24"/>
            <w:u w:val="single"/>
          </w:rPr>
          <w:t>https://portal.opengeospatial.org/files/?artifact_id=76024</w:t>
        </w:r>
      </w:hyperlink>
    </w:p>
    <w:p w14:paraId="0F6125B7" w14:textId="77777777" w:rsidR="0008636A" w:rsidRPr="0008636A" w:rsidRDefault="0008636A" w:rsidP="000863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van den Brink, L., </w:t>
      </w:r>
      <w:proofErr w:type="spellStart"/>
      <w:r w:rsidRPr="0008636A">
        <w:rPr>
          <w:rFonts w:ascii="Times New Roman" w:eastAsia="Times New Roman" w:hAnsi="Times New Roman" w:cs="Times New Roman"/>
          <w:sz w:val="24"/>
          <w:szCs w:val="24"/>
        </w:rPr>
        <w:t>Portele</w:t>
      </w:r>
      <w:proofErr w:type="spellEnd"/>
      <w:r w:rsidRPr="0008636A">
        <w:rPr>
          <w:rFonts w:ascii="Times New Roman" w:eastAsia="Times New Roman" w:hAnsi="Times New Roman" w:cs="Times New Roman"/>
          <w:sz w:val="24"/>
          <w:szCs w:val="24"/>
        </w:rPr>
        <w:t xml:space="preserve">, C., </w:t>
      </w:r>
      <w:proofErr w:type="spellStart"/>
      <w:r w:rsidRPr="0008636A">
        <w:rPr>
          <w:rFonts w:ascii="Times New Roman" w:eastAsia="Times New Roman" w:hAnsi="Times New Roman" w:cs="Times New Roman"/>
          <w:sz w:val="24"/>
          <w:szCs w:val="24"/>
        </w:rPr>
        <w:t>Vretanos</w:t>
      </w:r>
      <w:proofErr w:type="spellEnd"/>
      <w:r w:rsidRPr="0008636A">
        <w:rPr>
          <w:rFonts w:ascii="Times New Roman" w:eastAsia="Times New Roman" w:hAnsi="Times New Roman" w:cs="Times New Roman"/>
          <w:sz w:val="24"/>
          <w:szCs w:val="24"/>
        </w:rPr>
        <w:t xml:space="preserve">, P.: OGC 10-100r3, Geography Markup Language (GML) Simple Features Profile*, </w:t>
      </w:r>
      <w:hyperlink r:id="rId14" w:history="1">
        <w:r w:rsidRPr="0008636A">
          <w:rPr>
            <w:rFonts w:ascii="Times New Roman" w:eastAsia="Times New Roman" w:hAnsi="Times New Roman" w:cs="Times New Roman"/>
            <w:color w:val="0000FF"/>
            <w:sz w:val="24"/>
            <w:szCs w:val="24"/>
            <w:u w:val="single"/>
          </w:rPr>
          <w:t>http://portal.opengeospatial.org/files/?artifact_id=42729</w:t>
        </w:r>
      </w:hyperlink>
    </w:p>
    <w:p w14:paraId="1CF08A71" w14:textId="77777777" w:rsidR="0008636A" w:rsidRPr="0008636A" w:rsidRDefault="0008636A" w:rsidP="000863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Butler, H., Daly, M., Doyle, A., Gillies, S., Hagen, S., Schaub, T.: IETF RFC 7946, </w:t>
      </w:r>
      <w:r w:rsidRPr="0008636A">
        <w:rPr>
          <w:rFonts w:ascii="Times New Roman" w:eastAsia="Times New Roman" w:hAnsi="Times New Roman" w:cs="Times New Roman"/>
          <w:b/>
          <w:bCs/>
          <w:sz w:val="24"/>
          <w:szCs w:val="24"/>
        </w:rPr>
        <w:t>The GeoJSON Format</w:t>
      </w:r>
      <w:r w:rsidRPr="0008636A">
        <w:rPr>
          <w:rFonts w:ascii="Times New Roman" w:eastAsia="Times New Roman" w:hAnsi="Times New Roman" w:cs="Times New Roman"/>
          <w:sz w:val="24"/>
          <w:szCs w:val="24"/>
        </w:rPr>
        <w:t xml:space="preserve">, </w:t>
      </w:r>
      <w:hyperlink r:id="rId15" w:history="1">
        <w:r w:rsidRPr="0008636A">
          <w:rPr>
            <w:rFonts w:ascii="Times New Roman" w:eastAsia="Times New Roman" w:hAnsi="Times New Roman" w:cs="Times New Roman"/>
            <w:color w:val="0000FF"/>
            <w:sz w:val="24"/>
            <w:szCs w:val="24"/>
            <w:u w:val="single"/>
          </w:rPr>
          <w:t>https://tools.ietf.org/rfc/rfc7946.txt</w:t>
        </w:r>
      </w:hyperlink>
    </w:p>
    <w:p w14:paraId="52FBC3ED" w14:textId="77777777" w:rsidR="0008636A" w:rsidRPr="0008636A" w:rsidRDefault="0008636A" w:rsidP="000863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W3C: </w:t>
      </w:r>
      <w:r w:rsidRPr="0008636A">
        <w:rPr>
          <w:rFonts w:ascii="Times New Roman" w:eastAsia="Times New Roman" w:hAnsi="Times New Roman" w:cs="Times New Roman"/>
          <w:b/>
          <w:bCs/>
          <w:sz w:val="24"/>
          <w:szCs w:val="24"/>
        </w:rPr>
        <w:t>HTML5</w:t>
      </w:r>
      <w:r w:rsidRPr="0008636A">
        <w:rPr>
          <w:rFonts w:ascii="Times New Roman" w:eastAsia="Times New Roman" w:hAnsi="Times New Roman" w:cs="Times New Roman"/>
          <w:sz w:val="24"/>
          <w:szCs w:val="24"/>
        </w:rPr>
        <w:t xml:space="preserve">, W3C Recommendation, </w:t>
      </w:r>
      <w:hyperlink r:id="rId16" w:history="1">
        <w:r w:rsidRPr="0008636A">
          <w:rPr>
            <w:rFonts w:ascii="Times New Roman" w:eastAsia="Times New Roman" w:hAnsi="Times New Roman" w:cs="Times New Roman"/>
            <w:color w:val="0000FF"/>
            <w:sz w:val="24"/>
            <w:szCs w:val="24"/>
            <w:u w:val="single"/>
          </w:rPr>
          <w:t>http://www.w3.org/TR/html5/</w:t>
        </w:r>
      </w:hyperlink>
    </w:p>
    <w:p w14:paraId="1F9841C0"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4. Terms and Definitions</w:t>
      </w:r>
    </w:p>
    <w:p w14:paraId="2F1F36B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This document uses the terms defined in Sub-clause 5.3 of [OGC 06-121r9], which is based on the ISO/IEC Directives, Part 2, Rules for the structure and drafting of International Standards. In particular, the word “shall” (not “must”) is the verb form used to indicate a requirement to be strictly followed to conform to this standard.</w:t>
      </w:r>
    </w:p>
    <w:p w14:paraId="5B84089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For the purposes of this document, the following additional terms and definitions apply in addition to the terms defined in </w:t>
      </w:r>
      <w:hyperlink r:id="rId17"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w:t>
      </w:r>
    </w:p>
    <w:p w14:paraId="734B56F5"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4.1. coordinate</w:t>
      </w:r>
    </w:p>
    <w:p w14:paraId="2C53F2B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one of a sequence of numbers designating the position of a point [ISO 19111:2019, definition 3.1.5]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406"/>
      </w:tblGrid>
      <w:tr w:rsidR="0008636A" w:rsidRPr="0008636A" w14:paraId="51C7EAB9" w14:textId="77777777" w:rsidTr="0008636A">
        <w:trPr>
          <w:tblCellSpacing w:w="15" w:type="dxa"/>
        </w:trPr>
        <w:tc>
          <w:tcPr>
            <w:tcW w:w="0" w:type="auto"/>
            <w:vAlign w:val="center"/>
            <w:hideMark/>
          </w:tcPr>
          <w:p w14:paraId="2B93E858" w14:textId="77777777" w:rsidR="0008636A" w:rsidRPr="0008636A" w:rsidRDefault="0008636A" w:rsidP="0008636A">
            <w:pPr>
              <w:spacing w:after="0" w:line="240" w:lineRule="auto"/>
              <w:divId w:val="2026784646"/>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Note</w:t>
            </w:r>
          </w:p>
        </w:tc>
        <w:tc>
          <w:tcPr>
            <w:tcW w:w="0" w:type="auto"/>
            <w:vAlign w:val="center"/>
            <w:hideMark/>
          </w:tcPr>
          <w:p w14:paraId="64454DD6"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In a spatial coordinate reference system, the coordinate numbers are qualified by units. </w:t>
            </w:r>
          </w:p>
        </w:tc>
      </w:tr>
    </w:tbl>
    <w:p w14:paraId="7D84AF31"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4.2. coordinate reference system (CRS)</w:t>
      </w:r>
    </w:p>
    <w:p w14:paraId="6641F1E5"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coordinate system that is related to an object by a datum [ISO 19111:2019, definition 3.1.9]</w:t>
      </w:r>
    </w:p>
    <w:p w14:paraId="0AE9CB37"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4.3. coordinate system</w:t>
      </w:r>
    </w:p>
    <w:p w14:paraId="4625BB78"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set of mathematical rules for specifying how coordinates are to be assigned to points [ISO 19111:2019, definition 3.1.11]</w:t>
      </w:r>
    </w:p>
    <w:p w14:paraId="3095D72B"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4.4. feature</w:t>
      </w:r>
    </w:p>
    <w:p w14:paraId="7F6C47A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proofErr w:type="gramStart"/>
      <w:r w:rsidRPr="0008636A">
        <w:rPr>
          <w:rFonts w:ascii="Times New Roman" w:eastAsia="Times New Roman" w:hAnsi="Times New Roman" w:cs="Times New Roman"/>
          <w:sz w:val="24"/>
          <w:szCs w:val="24"/>
        </w:rPr>
        <w:t>abstraction</w:t>
      </w:r>
      <w:proofErr w:type="gramEnd"/>
      <w:r w:rsidRPr="0008636A">
        <w:rPr>
          <w:rFonts w:ascii="Times New Roman" w:eastAsia="Times New Roman" w:hAnsi="Times New Roman" w:cs="Times New Roman"/>
          <w:sz w:val="24"/>
          <w:szCs w:val="24"/>
        </w:rPr>
        <w:t xml:space="preserve"> of real world phenomena [ISO 19101-1:2014]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08636A" w:rsidRPr="0008636A" w14:paraId="33178884" w14:textId="77777777" w:rsidTr="0008636A">
        <w:trPr>
          <w:tblCellSpacing w:w="15" w:type="dxa"/>
        </w:trPr>
        <w:tc>
          <w:tcPr>
            <w:tcW w:w="0" w:type="auto"/>
            <w:vAlign w:val="center"/>
            <w:hideMark/>
          </w:tcPr>
          <w:p w14:paraId="780623B0" w14:textId="77777777" w:rsidR="0008636A" w:rsidRPr="0008636A" w:rsidRDefault="0008636A" w:rsidP="0008636A">
            <w:pPr>
              <w:spacing w:after="0" w:line="240" w:lineRule="auto"/>
              <w:divId w:val="1834494214"/>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Note</w:t>
            </w:r>
          </w:p>
        </w:tc>
        <w:tc>
          <w:tcPr>
            <w:tcW w:w="0" w:type="auto"/>
            <w:vAlign w:val="center"/>
            <w:hideMark/>
          </w:tcPr>
          <w:p w14:paraId="1E941C89"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you are unfamiliar with the term 'feature', the explanations in the </w:t>
            </w:r>
            <w:hyperlink r:id="rId18" w:anchor="SDWBP" w:history="1">
              <w:r w:rsidRPr="0008636A">
                <w:rPr>
                  <w:rFonts w:ascii="Times New Roman" w:eastAsia="Times New Roman" w:hAnsi="Times New Roman" w:cs="Times New Roman"/>
                  <w:color w:val="0000FF"/>
                  <w:sz w:val="24"/>
                  <w:szCs w:val="24"/>
                  <w:u w:val="single"/>
                </w:rPr>
                <w:t>W3C/OGC Spatial Data on the Web Best Practice document</w:t>
              </w:r>
            </w:hyperlink>
            <w:r w:rsidRPr="0008636A">
              <w:rPr>
                <w:rFonts w:ascii="Times New Roman" w:eastAsia="Times New Roman" w:hAnsi="Times New Roman" w:cs="Times New Roman"/>
                <w:sz w:val="24"/>
                <w:szCs w:val="24"/>
              </w:rPr>
              <w:t xml:space="preserve"> may help, in particular the section on </w:t>
            </w:r>
            <w:hyperlink r:id="rId19" w:anchor="spatial-things-features-and-geometry" w:history="1">
              <w:r w:rsidRPr="0008636A">
                <w:rPr>
                  <w:rFonts w:ascii="Times New Roman" w:eastAsia="Times New Roman" w:hAnsi="Times New Roman" w:cs="Times New Roman"/>
                  <w:color w:val="0000FF"/>
                  <w:sz w:val="24"/>
                  <w:szCs w:val="24"/>
                  <w:u w:val="single"/>
                </w:rPr>
                <w:t>Spatial Things, Features and Geometry</w:t>
              </w:r>
            </w:hyperlink>
            <w:r w:rsidRPr="0008636A">
              <w:rPr>
                <w:rFonts w:ascii="Times New Roman" w:eastAsia="Times New Roman" w:hAnsi="Times New Roman" w:cs="Times New Roman"/>
                <w:sz w:val="24"/>
                <w:szCs w:val="24"/>
              </w:rPr>
              <w:t xml:space="preserve">. </w:t>
            </w:r>
          </w:p>
        </w:tc>
      </w:tr>
    </w:tbl>
    <w:p w14:paraId="28DCF424"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4.5. feature collection; collection</w:t>
      </w:r>
    </w:p>
    <w:p w14:paraId="3F8EC7CB"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lastRenderedPageBreak/>
        <w:t xml:space="preserve">a set of </w:t>
      </w:r>
      <w:r w:rsidRPr="0008636A">
        <w:rPr>
          <w:rFonts w:ascii="Times New Roman" w:eastAsia="Times New Roman" w:hAnsi="Times New Roman" w:cs="Times New Roman"/>
          <w:b/>
          <w:bCs/>
          <w:sz w:val="24"/>
          <w:szCs w:val="24"/>
        </w:rPr>
        <w:t>features</w:t>
      </w:r>
      <w:r w:rsidRPr="0008636A">
        <w:rPr>
          <w:rFonts w:ascii="Times New Roman" w:eastAsia="Times New Roman" w:hAnsi="Times New Roman" w:cs="Times New Roman"/>
          <w:sz w:val="24"/>
          <w:szCs w:val="24"/>
        </w:rPr>
        <w:t xml:space="preserve"> from a </w:t>
      </w:r>
      <w:r w:rsidRPr="0008636A">
        <w:rPr>
          <w:rFonts w:ascii="Times New Roman" w:eastAsia="Times New Roman" w:hAnsi="Times New Roman" w:cs="Times New Roman"/>
          <w:b/>
          <w:bCs/>
          <w:sz w:val="24"/>
          <w:szCs w:val="24"/>
        </w:rPr>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08636A" w:rsidRPr="0008636A" w14:paraId="1706D8CB" w14:textId="77777777" w:rsidTr="0008636A">
        <w:trPr>
          <w:tblCellSpacing w:w="15" w:type="dxa"/>
        </w:trPr>
        <w:tc>
          <w:tcPr>
            <w:tcW w:w="0" w:type="auto"/>
            <w:vAlign w:val="center"/>
            <w:hideMark/>
          </w:tcPr>
          <w:p w14:paraId="639391DB" w14:textId="77777777" w:rsidR="0008636A" w:rsidRPr="0008636A" w:rsidRDefault="0008636A" w:rsidP="0008636A">
            <w:pPr>
              <w:spacing w:after="0" w:line="240" w:lineRule="auto"/>
              <w:divId w:val="1447500601"/>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Note</w:t>
            </w:r>
          </w:p>
        </w:tc>
        <w:tc>
          <w:tcPr>
            <w:tcW w:w="0" w:type="auto"/>
            <w:vAlign w:val="center"/>
            <w:hideMark/>
          </w:tcPr>
          <w:p w14:paraId="2F4F79F8"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In this specification, 'collection' is used as a synonym for 'feature collection'. This is done to make, for example, URI path expressions shorter and easier to understand for those that are not geo-experts. </w:t>
            </w:r>
          </w:p>
        </w:tc>
      </w:tr>
    </w:tbl>
    <w:p w14:paraId="7CB791F9"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4.6. spatial feature collection; spatial collection</w:t>
      </w:r>
    </w:p>
    <w:p w14:paraId="2968006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a feature collection that includes one or more geometry-valued properties</w:t>
      </w:r>
    </w:p>
    <w:p w14:paraId="15E56949"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5. Conventions and background</w:t>
      </w:r>
    </w:p>
    <w:p w14:paraId="1D04C98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See </w:t>
      </w:r>
      <w:hyperlink r:id="rId20"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 Clauses 5 and 6.</w:t>
      </w:r>
    </w:p>
    <w:p w14:paraId="5BB3CF67" w14:textId="77777777" w:rsidR="0008636A" w:rsidRPr="0008636A" w:rsidRDefault="0008636A" w:rsidP="0008636A">
      <w:pPr>
        <w:spacing w:before="100" w:beforeAutospacing="1" w:after="100" w:afterAutospacing="1" w:line="240" w:lineRule="auto"/>
        <w:outlineLvl w:val="1"/>
        <w:rPr>
          <w:rFonts w:ascii="Times New Roman" w:eastAsia="Times New Roman" w:hAnsi="Times New Roman" w:cs="Times New Roman"/>
          <w:b/>
          <w:bCs/>
          <w:sz w:val="36"/>
          <w:szCs w:val="36"/>
        </w:rPr>
      </w:pPr>
      <w:r w:rsidRPr="0008636A">
        <w:rPr>
          <w:rFonts w:ascii="Times New Roman" w:eastAsia="Times New Roman" w:hAnsi="Times New Roman" w:cs="Times New Roman"/>
          <w:b/>
          <w:bCs/>
          <w:sz w:val="36"/>
          <w:szCs w:val="36"/>
        </w:rPr>
        <w:t>6. Requirements Class Coordinate Reference Systems by Reference</w:t>
      </w:r>
    </w:p>
    <w:p w14:paraId="1C288553"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6.1. Overview</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2"/>
        <w:gridCol w:w="7013"/>
      </w:tblGrid>
      <w:tr w:rsidR="0008636A" w:rsidRPr="0008636A" w14:paraId="73E0E376" w14:textId="77777777" w:rsidTr="0008636A">
        <w:trPr>
          <w:tblCellSpacing w:w="15" w:type="dxa"/>
        </w:trPr>
        <w:tc>
          <w:tcPr>
            <w:tcW w:w="0" w:type="auto"/>
            <w:gridSpan w:val="2"/>
            <w:shd w:val="clear" w:color="auto" w:fill="FFFFFF"/>
            <w:vAlign w:val="center"/>
            <w:hideMark/>
          </w:tcPr>
          <w:p w14:paraId="598F920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Requirements Class</w:t>
            </w:r>
          </w:p>
        </w:tc>
      </w:tr>
      <w:commentRangeStart w:id="36"/>
      <w:tr w:rsidR="0008636A" w:rsidRPr="0008636A" w14:paraId="62A61A4D" w14:textId="77777777" w:rsidTr="0008636A">
        <w:trPr>
          <w:tblCellSpacing w:w="15" w:type="dxa"/>
        </w:trPr>
        <w:tc>
          <w:tcPr>
            <w:tcW w:w="0" w:type="auto"/>
            <w:gridSpan w:val="2"/>
            <w:shd w:val="clear" w:color="auto" w:fill="FFFFFF"/>
            <w:vAlign w:val="center"/>
            <w:hideMark/>
          </w:tcPr>
          <w:p w14:paraId="1583216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fldChar w:fldCharType="begin"/>
            </w:r>
            <w:r w:rsidRPr="0008636A">
              <w:rPr>
                <w:rFonts w:ascii="Times New Roman" w:eastAsia="Times New Roman" w:hAnsi="Times New Roman" w:cs="Times New Roman"/>
                <w:sz w:val="24"/>
                <w:szCs w:val="24"/>
              </w:rPr>
              <w:instrText xml:space="preserve"> HYPERLINK "http://www.opengis.net/spec/ogcapi-features-2/1.0/req/crs" </w:instrText>
            </w:r>
            <w:r w:rsidRPr="0008636A">
              <w:rPr>
                <w:rFonts w:ascii="Times New Roman" w:eastAsia="Times New Roman" w:hAnsi="Times New Roman" w:cs="Times New Roman"/>
                <w:sz w:val="24"/>
                <w:szCs w:val="24"/>
              </w:rPr>
              <w:fldChar w:fldCharType="separate"/>
            </w:r>
            <w:r w:rsidRPr="0008636A">
              <w:rPr>
                <w:rFonts w:ascii="Times New Roman" w:eastAsia="Times New Roman" w:hAnsi="Times New Roman" w:cs="Times New Roman"/>
                <w:color w:val="0000FF"/>
                <w:sz w:val="24"/>
                <w:szCs w:val="24"/>
                <w:u w:val="single"/>
              </w:rPr>
              <w:t>http://www.opengis.net/spec/ogcapi-features-2/1.0/req/crs</w:t>
            </w:r>
            <w:r w:rsidRPr="0008636A">
              <w:rPr>
                <w:rFonts w:ascii="Times New Roman" w:eastAsia="Times New Roman" w:hAnsi="Times New Roman" w:cs="Times New Roman"/>
                <w:sz w:val="24"/>
                <w:szCs w:val="24"/>
              </w:rPr>
              <w:fldChar w:fldCharType="end"/>
            </w:r>
            <w:commentRangeEnd w:id="36"/>
            <w:r w:rsidR="002B234E">
              <w:rPr>
                <w:rStyle w:val="CommentReference"/>
              </w:rPr>
              <w:commentReference w:id="36"/>
            </w:r>
          </w:p>
        </w:tc>
      </w:tr>
      <w:tr w:rsidR="0008636A" w:rsidRPr="0008636A" w14:paraId="584FC8B8" w14:textId="77777777" w:rsidTr="0008636A">
        <w:trPr>
          <w:tblCellSpacing w:w="15" w:type="dxa"/>
        </w:trPr>
        <w:tc>
          <w:tcPr>
            <w:tcW w:w="0" w:type="auto"/>
            <w:shd w:val="clear" w:color="auto" w:fill="FFFFFF"/>
            <w:vAlign w:val="center"/>
            <w:hideMark/>
          </w:tcPr>
          <w:p w14:paraId="194BF5A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Target type</w:t>
            </w:r>
          </w:p>
        </w:tc>
        <w:tc>
          <w:tcPr>
            <w:tcW w:w="0" w:type="auto"/>
            <w:shd w:val="clear" w:color="auto" w:fill="FFFFFF"/>
            <w:vAlign w:val="center"/>
            <w:hideMark/>
          </w:tcPr>
          <w:p w14:paraId="121C074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Web API</w:t>
            </w:r>
          </w:p>
        </w:tc>
      </w:tr>
      <w:tr w:rsidR="0008636A" w:rsidRPr="0008636A" w14:paraId="4EBAB9CE" w14:textId="77777777" w:rsidTr="0008636A">
        <w:trPr>
          <w:tblCellSpacing w:w="15" w:type="dxa"/>
        </w:trPr>
        <w:tc>
          <w:tcPr>
            <w:tcW w:w="0" w:type="auto"/>
            <w:shd w:val="clear" w:color="auto" w:fill="FFFFFF"/>
            <w:vAlign w:val="center"/>
            <w:hideMark/>
          </w:tcPr>
          <w:p w14:paraId="07D40ED8"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Dependency</w:t>
            </w:r>
          </w:p>
        </w:tc>
        <w:tc>
          <w:tcPr>
            <w:tcW w:w="0" w:type="auto"/>
            <w:shd w:val="clear" w:color="auto" w:fill="FFFFFF"/>
            <w:vAlign w:val="center"/>
            <w:hideMark/>
          </w:tcPr>
          <w:p w14:paraId="6D4A1955" w14:textId="77777777" w:rsidR="0008636A" w:rsidRPr="0008636A" w:rsidRDefault="002637C4" w:rsidP="0008636A">
            <w:pPr>
              <w:spacing w:before="100" w:beforeAutospacing="1" w:after="100" w:afterAutospacing="1" w:line="240" w:lineRule="auto"/>
              <w:rPr>
                <w:rFonts w:ascii="Times New Roman" w:eastAsia="Times New Roman" w:hAnsi="Times New Roman" w:cs="Times New Roman"/>
                <w:sz w:val="24"/>
                <w:szCs w:val="24"/>
              </w:rPr>
            </w:pPr>
            <w:hyperlink r:id="rId21" w:anchor="OAFeat-1" w:history="1">
              <w:r w:rsidR="0008636A" w:rsidRPr="0008636A">
                <w:rPr>
                  <w:rFonts w:ascii="Times New Roman" w:eastAsia="Times New Roman" w:hAnsi="Times New Roman" w:cs="Times New Roman"/>
                  <w:color w:val="0000FF"/>
                  <w:sz w:val="24"/>
                  <w:szCs w:val="24"/>
                  <w:u w:val="single"/>
                </w:rPr>
                <w:t>OGC API - Features - Part 1: Core, Conformance Class 'core'</w:t>
              </w:r>
            </w:hyperlink>
          </w:p>
        </w:tc>
      </w:tr>
    </w:tbl>
    <w:p w14:paraId="6C76EB4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w:t>
      </w:r>
      <w:hyperlink r:id="rId22"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 xml:space="preserve"> standard defines support for only two coordinate reference systems:</w:t>
      </w:r>
    </w:p>
    <w:p w14:paraId="292CDBA9" w14:textId="77777777" w:rsidR="0008636A" w:rsidRPr="0008636A" w:rsidRDefault="0008636A" w:rsidP="000863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WGS 84 longitude/latitude</w:t>
      </w:r>
    </w:p>
    <w:p w14:paraId="38F3A65B" w14:textId="77777777" w:rsidR="0008636A" w:rsidRPr="0008636A" w:rsidRDefault="0008636A" w:rsidP="000863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WGS 84 longitude/latitude plus ellipsoidal height</w:t>
      </w:r>
    </w:p>
    <w:p w14:paraId="7641C13B"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This </w:t>
      </w:r>
      <w:proofErr w:type="gramStart"/>
      <w:r w:rsidRPr="0008636A">
        <w:rPr>
          <w:rFonts w:ascii="Times New Roman" w:eastAsia="Times New Roman" w:hAnsi="Times New Roman" w:cs="Times New Roman"/>
          <w:sz w:val="24"/>
          <w:szCs w:val="24"/>
        </w:rPr>
        <w:t>extensions</w:t>
      </w:r>
      <w:proofErr w:type="gramEnd"/>
      <w:r w:rsidRPr="0008636A">
        <w:rPr>
          <w:rFonts w:ascii="Times New Roman" w:eastAsia="Times New Roman" w:hAnsi="Times New Roman" w:cs="Times New Roman"/>
          <w:sz w:val="24"/>
          <w:szCs w:val="24"/>
        </w:rPr>
        <w:t xml:space="preserve"> defines the </w:t>
      </w:r>
      <w:proofErr w:type="spellStart"/>
      <w:r w:rsidRPr="0008636A">
        <w:rPr>
          <w:rFonts w:ascii="Times New Roman" w:eastAsia="Times New Roman" w:hAnsi="Times New Roman" w:cs="Times New Roman"/>
          <w:sz w:val="24"/>
          <w:szCs w:val="24"/>
        </w:rPr>
        <w:t>behaviour</w:t>
      </w:r>
      <w:proofErr w:type="spellEnd"/>
      <w:r w:rsidRPr="0008636A">
        <w:rPr>
          <w:rFonts w:ascii="Times New Roman" w:eastAsia="Times New Roman" w:hAnsi="Times New Roman" w:cs="Times New Roman"/>
          <w:sz w:val="24"/>
          <w:szCs w:val="24"/>
        </w:rPr>
        <w:t xml:space="preserve"> of a server that supports additional coordinate reference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30"/>
        <w:gridCol w:w="7937"/>
        <w:gridCol w:w="45"/>
      </w:tblGrid>
      <w:tr w:rsidR="0008636A" w:rsidRPr="0008636A" w14:paraId="661A57CE" w14:textId="77777777" w:rsidTr="0008636A">
        <w:trPr>
          <w:tblCellSpacing w:w="15" w:type="dxa"/>
        </w:trPr>
        <w:tc>
          <w:tcPr>
            <w:tcW w:w="0" w:type="auto"/>
            <w:vAlign w:val="center"/>
            <w:hideMark/>
          </w:tcPr>
          <w:p w14:paraId="539EDBE9" w14:textId="77777777" w:rsidR="0008636A" w:rsidRPr="0008636A" w:rsidRDefault="0008636A" w:rsidP="0008636A">
            <w:pPr>
              <w:spacing w:after="0" w:line="240" w:lineRule="auto"/>
              <w:divId w:val="496382035"/>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gridSpan w:val="3"/>
            <w:vAlign w:val="center"/>
            <w:hideMark/>
          </w:tcPr>
          <w:p w14:paraId="10674DA4" w14:textId="5C5249D2" w:rsidR="0008636A" w:rsidRPr="0008636A" w:rsidRDefault="002637C4" w:rsidP="0008636A">
            <w:pPr>
              <w:spacing w:after="0" w:line="240" w:lineRule="auto"/>
              <w:rPr>
                <w:rFonts w:ascii="Times New Roman" w:eastAsia="Times New Roman" w:hAnsi="Times New Roman" w:cs="Times New Roman"/>
                <w:sz w:val="24"/>
                <w:szCs w:val="24"/>
              </w:rPr>
            </w:pPr>
            <w:hyperlink r:id="rId23" w:history="1">
              <w:r w:rsidR="0008636A" w:rsidRPr="0008636A">
                <w:rPr>
                  <w:rFonts w:ascii="Times New Roman" w:eastAsia="Times New Roman" w:hAnsi="Times New Roman" w:cs="Times New Roman"/>
                  <w:color w:val="0000FF"/>
                  <w:sz w:val="24"/>
                  <w:szCs w:val="24"/>
                  <w:u w:val="single"/>
                </w:rPr>
                <w:t>Open issue 295</w:t>
              </w:r>
            </w:hyperlink>
            <w:r w:rsidR="0008636A" w:rsidRPr="0008636A">
              <w:rPr>
                <w:rFonts w:ascii="Times New Roman" w:eastAsia="Times New Roman" w:hAnsi="Times New Roman" w:cs="Times New Roman"/>
                <w:sz w:val="24"/>
                <w:szCs w:val="24"/>
              </w:rPr>
              <w:br/>
              <w:t xml:space="preserve">This draft is specific to Features and extends the resources 'feature collection', 'features' and 'feature'. However, in general the approach specified in this draft </w:t>
            </w:r>
            <w:ins w:id="37" w:author="Carl Reed" w:date="2019-12-24T14:38:00Z">
              <w:r w:rsidR="002B234E">
                <w:rPr>
                  <w:rFonts w:ascii="Times New Roman" w:eastAsia="Times New Roman" w:hAnsi="Times New Roman" w:cs="Times New Roman"/>
                  <w:sz w:val="24"/>
                  <w:szCs w:val="24"/>
                </w:rPr>
                <w:t xml:space="preserve">standard </w:t>
              </w:r>
            </w:ins>
            <w:r w:rsidR="0008636A" w:rsidRPr="0008636A">
              <w:rPr>
                <w:rFonts w:ascii="Times New Roman" w:eastAsia="Times New Roman" w:hAnsi="Times New Roman" w:cs="Times New Roman"/>
                <w:sz w:val="24"/>
                <w:szCs w:val="24"/>
              </w:rPr>
              <w:t xml:space="preserve">should also be applicable to other resource types and feedback would be welcome how such reuse could be improved. </w:t>
            </w:r>
          </w:p>
        </w:tc>
      </w:tr>
      <w:tr w:rsidR="0008636A" w:rsidRPr="0008636A" w14:paraId="5FC4BC26" w14:textId="77777777" w:rsidTr="0008636A">
        <w:trPr>
          <w:gridAfter w:val="1"/>
          <w:tblCellSpacing w:w="15" w:type="dxa"/>
        </w:trPr>
        <w:tc>
          <w:tcPr>
            <w:tcW w:w="0" w:type="auto"/>
            <w:gridSpan w:val="2"/>
            <w:shd w:val="clear" w:color="auto" w:fill="FFFFFF"/>
            <w:vAlign w:val="center"/>
            <w:hideMark/>
          </w:tcPr>
          <w:p w14:paraId="1BA761C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7F5E4D3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crs-uri</w:t>
            </w:r>
            <w:proofErr w:type="spellEnd"/>
          </w:p>
        </w:tc>
      </w:tr>
      <w:tr w:rsidR="0008636A" w:rsidRPr="0008636A" w14:paraId="68DB432D" w14:textId="77777777" w:rsidTr="0008636A">
        <w:trPr>
          <w:gridAfter w:val="1"/>
          <w:tblCellSpacing w:w="15" w:type="dxa"/>
        </w:trPr>
        <w:tc>
          <w:tcPr>
            <w:tcW w:w="0" w:type="auto"/>
            <w:gridSpan w:val="3"/>
            <w:shd w:val="clear" w:color="auto" w:fill="FFFFFF"/>
            <w:vAlign w:val="center"/>
            <w:hideMark/>
          </w:tcPr>
          <w:p w14:paraId="1972EC2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Each coordinate reference system supported by a server shall be referenceable by a unique resource identifier (i.e. a URI).</w:t>
            </w:r>
          </w:p>
        </w:tc>
      </w:tr>
    </w:tbl>
    <w:p w14:paraId="3EAD0477"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220"/>
        <w:gridCol w:w="4285"/>
      </w:tblGrid>
      <w:tr w:rsidR="0008636A" w:rsidRPr="0008636A" w14:paraId="37A46120" w14:textId="77777777" w:rsidTr="0008636A">
        <w:trPr>
          <w:tblCellSpacing w:w="15" w:type="dxa"/>
        </w:trPr>
        <w:tc>
          <w:tcPr>
            <w:tcW w:w="0" w:type="auto"/>
            <w:shd w:val="clear" w:color="auto" w:fill="FFFFFF"/>
            <w:vAlign w:val="center"/>
            <w:hideMark/>
          </w:tcPr>
          <w:p w14:paraId="0E91316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lastRenderedPageBreak/>
              <w:t>Recommendation 1</w:t>
            </w:r>
          </w:p>
        </w:tc>
        <w:tc>
          <w:tcPr>
            <w:tcW w:w="0" w:type="auto"/>
            <w:shd w:val="clear" w:color="auto" w:fill="FFFFFF"/>
            <w:vAlign w:val="center"/>
            <w:hideMark/>
          </w:tcPr>
          <w:p w14:paraId="7320428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-format-model</w:t>
            </w:r>
          </w:p>
        </w:tc>
      </w:tr>
      <w:tr w:rsidR="0008636A" w:rsidRPr="0008636A" w14:paraId="07C0E006" w14:textId="77777777" w:rsidTr="0008636A">
        <w:trPr>
          <w:tblCellSpacing w:w="15" w:type="dxa"/>
        </w:trPr>
        <w:tc>
          <w:tcPr>
            <w:tcW w:w="0" w:type="auto"/>
            <w:gridSpan w:val="2"/>
            <w:shd w:val="clear" w:color="auto" w:fill="FFFFFF"/>
            <w:vAlign w:val="center"/>
            <w:hideMark/>
          </w:tcPr>
          <w:p w14:paraId="382ED1A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Servers that implement this extension should be able to recognize and generate CRS identifiers with the following format </w:t>
            </w:r>
            <w:commentRangeStart w:id="38"/>
            <w:r w:rsidRPr="0008636A">
              <w:rPr>
                <w:rFonts w:ascii="Times New Roman" w:eastAsia="Times New Roman" w:hAnsi="Times New Roman" w:cs="Times New Roman"/>
                <w:sz w:val="24"/>
                <w:szCs w:val="24"/>
              </w:rPr>
              <w:t>model</w:t>
            </w:r>
            <w:commentRangeEnd w:id="38"/>
            <w:r w:rsidR="002B234E">
              <w:rPr>
                <w:rStyle w:val="CommentReference"/>
              </w:rPr>
              <w:commentReference w:id="38"/>
            </w:r>
            <w:r w:rsidRPr="0008636A">
              <w:rPr>
                <w:rFonts w:ascii="Times New Roman" w:eastAsia="Times New Roman" w:hAnsi="Times New Roman" w:cs="Times New Roman"/>
                <w:sz w:val="24"/>
                <w:szCs w:val="24"/>
              </w:rPr>
              <w:t>:</w:t>
            </w:r>
          </w:p>
          <w:p w14:paraId="772EDDDE" w14:textId="77777777" w:rsidR="0008636A" w:rsidRPr="0008636A" w:rsidRDefault="002637C4" w:rsidP="0008636A">
            <w:pPr>
              <w:spacing w:before="100" w:beforeAutospacing="1" w:after="100" w:afterAutospacing="1" w:line="240" w:lineRule="auto"/>
              <w:rPr>
                <w:rFonts w:ascii="Times New Roman" w:eastAsia="Times New Roman" w:hAnsi="Times New Roman" w:cs="Times New Roman"/>
                <w:sz w:val="24"/>
                <w:szCs w:val="24"/>
              </w:rPr>
            </w:pPr>
            <w:hyperlink r:id="rId24" w:history="1">
              <w:r w:rsidR="0008636A" w:rsidRPr="0008636A">
                <w:rPr>
                  <w:rFonts w:ascii="Times New Roman" w:eastAsia="Times New Roman" w:hAnsi="Times New Roman" w:cs="Times New Roman"/>
                  <w:color w:val="0000FF"/>
                  <w:sz w:val="24"/>
                  <w:szCs w:val="24"/>
                  <w:u w:val="single"/>
                </w:rPr>
                <w:t>http://www.opengis.net/def/crs/{authority}/{version}/{code}</w:t>
              </w:r>
            </w:hyperlink>
          </w:p>
          <w:p w14:paraId="5C028FCC" w14:textId="1E401ECF"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In this format model, the token {authority} is a placeholder for a </w:t>
            </w:r>
            <w:commentRangeStart w:id="39"/>
            <w:r w:rsidRPr="0008636A">
              <w:rPr>
                <w:rFonts w:ascii="Times New Roman" w:eastAsia="Times New Roman" w:hAnsi="Times New Roman" w:cs="Times New Roman"/>
                <w:sz w:val="24"/>
                <w:szCs w:val="24"/>
              </w:rPr>
              <w:t xml:space="preserve">code </w:t>
            </w:r>
            <w:commentRangeEnd w:id="39"/>
            <w:r w:rsidR="002B234E">
              <w:rPr>
                <w:rStyle w:val="CommentReference"/>
              </w:rPr>
              <w:commentReference w:id="39"/>
            </w:r>
            <w:r w:rsidRPr="0008636A">
              <w:rPr>
                <w:rFonts w:ascii="Times New Roman" w:eastAsia="Times New Roman" w:hAnsi="Times New Roman" w:cs="Times New Roman"/>
                <w:sz w:val="24"/>
                <w:szCs w:val="24"/>
              </w:rPr>
              <w:t>th</w:t>
            </w:r>
            <w:ins w:id="40" w:author="Carl Reed" w:date="2019-12-24T14:41:00Z">
              <w:r w:rsidR="002B234E">
                <w:rPr>
                  <w:rFonts w:ascii="Times New Roman" w:eastAsia="Times New Roman" w:hAnsi="Times New Roman" w:cs="Times New Roman"/>
                  <w:sz w:val="24"/>
                  <w:szCs w:val="24"/>
                </w:rPr>
                <w:t>at</w:t>
              </w:r>
            </w:ins>
            <w:del w:id="41" w:author="Carl Reed" w:date="2019-12-24T14:41:00Z">
              <w:r w:rsidRPr="0008636A" w:rsidDel="002B234E">
                <w:rPr>
                  <w:rFonts w:ascii="Times New Roman" w:eastAsia="Times New Roman" w:hAnsi="Times New Roman" w:cs="Times New Roman"/>
                  <w:sz w:val="24"/>
                  <w:szCs w:val="24"/>
                </w:rPr>
                <w:delText>e</w:delText>
              </w:r>
            </w:del>
            <w:r w:rsidRPr="0008636A">
              <w:rPr>
                <w:rFonts w:ascii="Times New Roman" w:eastAsia="Times New Roman" w:hAnsi="Times New Roman" w:cs="Times New Roman"/>
                <w:sz w:val="24"/>
                <w:szCs w:val="24"/>
              </w:rPr>
              <w:t xml:space="preserve"> designates to </w:t>
            </w:r>
            <w:ins w:id="42" w:author="Carl Reed" w:date="2019-12-24T14:39:00Z">
              <w:r w:rsidR="002B234E">
                <w:rPr>
                  <w:rFonts w:ascii="Times New Roman" w:eastAsia="Times New Roman" w:hAnsi="Times New Roman" w:cs="Times New Roman"/>
                  <w:sz w:val="24"/>
                  <w:szCs w:val="24"/>
                </w:rPr>
                <w:t xml:space="preserve">the </w:t>
              </w:r>
            </w:ins>
            <w:r w:rsidRPr="0008636A">
              <w:rPr>
                <w:rFonts w:ascii="Times New Roman" w:eastAsia="Times New Roman" w:hAnsi="Times New Roman" w:cs="Times New Roman"/>
                <w:sz w:val="24"/>
                <w:szCs w:val="24"/>
              </w:rPr>
              <w:t>authority responsible for the definition of this CRS. Typical values include "EPSG" and "OGC".</w:t>
            </w:r>
          </w:p>
          <w:p w14:paraId="69537294" w14:textId="0066F45A"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token {version} is a placeholder for the specific version of the </w:t>
            </w:r>
            <w:del w:id="43" w:author="Carl Reed" w:date="2019-12-24T14:39:00Z">
              <w:r w:rsidRPr="0008636A" w:rsidDel="002B234E">
                <w:rPr>
                  <w:rFonts w:ascii="Times New Roman" w:eastAsia="Times New Roman" w:hAnsi="Times New Roman" w:cs="Times New Roman"/>
                  <w:sz w:val="24"/>
                  <w:szCs w:val="24"/>
                </w:rPr>
                <w:delText>coordinate reference system</w:delText>
              </w:r>
            </w:del>
            <w:ins w:id="44" w:author="Carl Reed" w:date="2019-12-24T14:39:00Z">
              <w:r w:rsidR="002B234E">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definition or </w:t>
            </w:r>
            <w:commentRangeStart w:id="45"/>
            <w:r w:rsidRPr="0008636A">
              <w:rPr>
                <w:rFonts w:ascii="Courier New" w:eastAsia="Times New Roman" w:hAnsi="Courier New" w:cs="Courier New"/>
                <w:sz w:val="20"/>
                <w:szCs w:val="20"/>
              </w:rPr>
              <w:t>0</w:t>
            </w:r>
            <w:r w:rsidRPr="0008636A">
              <w:rPr>
                <w:rFonts w:ascii="Times New Roman" w:eastAsia="Times New Roman" w:hAnsi="Times New Roman" w:cs="Times New Roman"/>
                <w:sz w:val="24"/>
                <w:szCs w:val="24"/>
              </w:rPr>
              <w:t xml:space="preserve"> </w:t>
            </w:r>
            <w:commentRangeEnd w:id="45"/>
            <w:r w:rsidR="002B234E">
              <w:rPr>
                <w:rStyle w:val="CommentReference"/>
              </w:rPr>
              <w:commentReference w:id="45"/>
            </w:r>
            <w:r w:rsidRPr="0008636A">
              <w:rPr>
                <w:rFonts w:ascii="Times New Roman" w:eastAsia="Times New Roman" w:hAnsi="Times New Roman" w:cs="Times New Roman"/>
                <w:sz w:val="24"/>
                <w:szCs w:val="24"/>
              </w:rPr>
              <w:t>for the latest version or if the version is unknown.</w:t>
            </w:r>
          </w:p>
          <w:p w14:paraId="415F801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token {code} is a placeholder for the authority’s code for the CRS.</w:t>
            </w:r>
          </w:p>
        </w:tc>
      </w:tr>
    </w:tbl>
    <w:p w14:paraId="0D5F0379"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6.2. Discovery</w:t>
      </w:r>
    </w:p>
    <w:p w14:paraId="111502C4"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6.2.1. CRS identifier list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53"/>
        <w:gridCol w:w="4752"/>
      </w:tblGrid>
      <w:tr w:rsidR="0008636A" w:rsidRPr="0008636A" w14:paraId="6E9EEE44" w14:textId="77777777" w:rsidTr="0008636A">
        <w:trPr>
          <w:tblCellSpacing w:w="15" w:type="dxa"/>
        </w:trPr>
        <w:tc>
          <w:tcPr>
            <w:tcW w:w="0" w:type="auto"/>
            <w:shd w:val="clear" w:color="auto" w:fill="FFFFFF"/>
            <w:vAlign w:val="center"/>
            <w:hideMark/>
          </w:tcPr>
          <w:p w14:paraId="6E17C97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2198667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/fc-md-</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-list</w:t>
            </w:r>
          </w:p>
        </w:tc>
      </w:tr>
      <w:tr w:rsidR="0008636A" w:rsidRPr="0008636A" w14:paraId="231EA7EE" w14:textId="77777777" w:rsidTr="0008636A">
        <w:trPr>
          <w:tblCellSpacing w:w="15" w:type="dxa"/>
        </w:trPr>
        <w:tc>
          <w:tcPr>
            <w:tcW w:w="0" w:type="auto"/>
            <w:gridSpan w:val="2"/>
            <w:shd w:val="clear" w:color="auto" w:fill="FFFFFF"/>
            <w:vAlign w:val="center"/>
            <w:hideMark/>
          </w:tcPr>
          <w:p w14:paraId="62279226" w14:textId="25409755"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For each spatial feature collection offered by a server in </w:t>
            </w:r>
            <w:del w:id="46" w:author="Carl Reed" w:date="2019-12-24T14:42:00Z">
              <w:r w:rsidRPr="0008636A" w:rsidDel="002B234E">
                <w:rPr>
                  <w:rFonts w:ascii="Times New Roman" w:eastAsia="Times New Roman" w:hAnsi="Times New Roman" w:cs="Times New Roman"/>
                  <w:sz w:val="24"/>
                  <w:szCs w:val="24"/>
                </w:rPr>
                <w:delText>coordinate reference systems</w:delText>
              </w:r>
            </w:del>
            <w:ins w:id="47" w:author="Carl Reed" w:date="2019-12-24T14:42:00Z">
              <w:r w:rsidR="002B234E">
                <w:rPr>
                  <w:rFonts w:ascii="Times New Roman" w:eastAsia="Times New Roman" w:hAnsi="Times New Roman" w:cs="Times New Roman"/>
                  <w:sz w:val="24"/>
                  <w:szCs w:val="24"/>
                </w:rPr>
                <w:t>a CRS or CRSs</w:t>
              </w:r>
            </w:ins>
            <w:r w:rsidRPr="0008636A">
              <w:rPr>
                <w:rFonts w:ascii="Times New Roman" w:eastAsia="Times New Roman" w:hAnsi="Times New Roman" w:cs="Times New Roman"/>
                <w:sz w:val="24"/>
                <w:szCs w:val="24"/>
              </w:rPr>
              <w:t xml:space="preserve"> other than the defaults defined in </w:t>
            </w:r>
            <w:hyperlink r:id="rId25"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 xml:space="preserve">,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property in the </w:t>
            </w:r>
            <w:commentRangeStart w:id="48"/>
            <w:commentRangeStart w:id="49"/>
            <w:r w:rsidRPr="0008636A">
              <w:rPr>
                <w:rFonts w:ascii="Times New Roman" w:eastAsia="Times New Roman" w:hAnsi="Times New Roman" w:cs="Times New Roman"/>
                <w:sz w:val="24"/>
                <w:szCs w:val="24"/>
              </w:rPr>
              <w:t xml:space="preserve">collection metadata </w:t>
            </w:r>
            <w:commentRangeEnd w:id="48"/>
            <w:r w:rsidR="0024132E">
              <w:rPr>
                <w:rStyle w:val="CommentReference"/>
              </w:rPr>
              <w:commentReference w:id="48"/>
            </w:r>
            <w:r w:rsidRPr="0008636A">
              <w:rPr>
                <w:rFonts w:ascii="Times New Roman" w:eastAsia="Times New Roman" w:hAnsi="Times New Roman" w:cs="Times New Roman"/>
                <w:sz w:val="24"/>
                <w:szCs w:val="24"/>
              </w:rPr>
              <w:t xml:space="preserve">shall contain the list of additional CRS identifiers supported </w:t>
            </w:r>
            <w:commentRangeEnd w:id="49"/>
            <w:r w:rsidR="003B6952">
              <w:rPr>
                <w:rStyle w:val="CommentReference"/>
              </w:rPr>
              <w:commentReference w:id="49"/>
            </w:r>
            <w:r w:rsidRPr="0008636A">
              <w:rPr>
                <w:rFonts w:ascii="Times New Roman" w:eastAsia="Times New Roman" w:hAnsi="Times New Roman" w:cs="Times New Roman"/>
                <w:sz w:val="24"/>
                <w:szCs w:val="24"/>
              </w:rPr>
              <w:t>by the service for this collection.</w:t>
            </w:r>
          </w:p>
        </w:tc>
      </w:tr>
    </w:tbl>
    <w:p w14:paraId="6A1D0D0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default CRS — that is the CRS used unless something else is explicitly requested — is defined in </w:t>
      </w:r>
      <w:hyperlink r:id="rId26" w:anchor="OAFeat-1" w:history="1">
        <w:r w:rsidRPr="0008636A">
          <w:rPr>
            <w:rFonts w:ascii="Times New Roman" w:eastAsia="Times New Roman" w:hAnsi="Times New Roman" w:cs="Times New Roman"/>
            <w:color w:val="0000FF"/>
            <w:sz w:val="24"/>
            <w:szCs w:val="24"/>
            <w:u w:val="single"/>
          </w:rPr>
          <w:t>OGC API - Features - Part 1: Core</w:t>
        </w:r>
      </w:hyperlink>
      <w:r w:rsidRPr="0008636A">
        <w:rPr>
          <w:rFonts w:ascii="Times New Roman" w:eastAsia="Times New Roman" w:hAnsi="Times New Roman" w:cs="Times New Roman"/>
          <w:sz w:val="24"/>
          <w:szCs w:val="24"/>
        </w:rPr>
        <w:t xml:space="preserve"> as:</w:t>
      </w:r>
    </w:p>
    <w:p w14:paraId="778AC9BE" w14:textId="77777777" w:rsidR="0008636A" w:rsidRPr="0008636A" w:rsidRDefault="002637C4" w:rsidP="0008636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history="1">
        <w:r w:rsidR="0008636A" w:rsidRPr="0008636A">
          <w:rPr>
            <w:rFonts w:ascii="Times New Roman" w:eastAsia="Times New Roman" w:hAnsi="Times New Roman" w:cs="Times New Roman"/>
            <w:color w:val="0000FF"/>
            <w:sz w:val="24"/>
            <w:szCs w:val="24"/>
            <w:u w:val="single"/>
          </w:rPr>
          <w:t>http://www.opengis.net/def/crs/OGC/1.3/CRS84</w:t>
        </w:r>
      </w:hyperlink>
      <w:r w:rsidR="0008636A" w:rsidRPr="0008636A">
        <w:rPr>
          <w:rFonts w:ascii="Times New Roman" w:eastAsia="Times New Roman" w:hAnsi="Times New Roman" w:cs="Times New Roman"/>
          <w:sz w:val="24"/>
          <w:szCs w:val="24"/>
        </w:rPr>
        <w:t xml:space="preserve"> (for coordinates without height)</w:t>
      </w:r>
    </w:p>
    <w:p w14:paraId="226A814D" w14:textId="77777777" w:rsidR="0008636A" w:rsidRPr="0008636A" w:rsidRDefault="002637C4" w:rsidP="0008636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8" w:history="1">
        <w:r w:rsidR="0008636A" w:rsidRPr="0008636A">
          <w:rPr>
            <w:rFonts w:ascii="Times New Roman" w:eastAsia="Times New Roman" w:hAnsi="Times New Roman" w:cs="Times New Roman"/>
            <w:color w:val="0000FF"/>
            <w:sz w:val="24"/>
            <w:szCs w:val="24"/>
            <w:u w:val="single"/>
          </w:rPr>
          <w:t>http://www.opengis.net/def/crs/OGC/0/CRS84h</w:t>
        </w:r>
      </w:hyperlink>
      <w:r w:rsidR="0008636A" w:rsidRPr="0008636A">
        <w:rPr>
          <w:rFonts w:ascii="Times New Roman" w:eastAsia="Times New Roman" w:hAnsi="Times New Roman" w:cs="Times New Roman"/>
          <w:sz w:val="24"/>
          <w:szCs w:val="24"/>
        </w:rPr>
        <w:t xml:space="preserve"> (for coordinates with height)</w:t>
      </w:r>
    </w:p>
    <w:p w14:paraId="6AEF237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list of supported CRS identifiers in the collection metadata may include these defaults but this is not a requirement.</w:t>
      </w:r>
    </w:p>
    <w:p w14:paraId="732F6FED"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6.2.2. Storage CRS</w:t>
      </w:r>
    </w:p>
    <w:p w14:paraId="7DE5DB3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storage CRS for a spatial feature collection is the CRS identifier that may be used to retrieve features from that collection without the need to apply a CRS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30"/>
        <w:gridCol w:w="7944"/>
        <w:gridCol w:w="45"/>
      </w:tblGrid>
      <w:tr w:rsidR="0008636A" w:rsidRPr="0008636A" w14:paraId="061F2C7D" w14:textId="77777777" w:rsidTr="0008636A">
        <w:trPr>
          <w:tblCellSpacing w:w="15" w:type="dxa"/>
        </w:trPr>
        <w:tc>
          <w:tcPr>
            <w:tcW w:w="0" w:type="auto"/>
            <w:vAlign w:val="center"/>
            <w:hideMark/>
          </w:tcPr>
          <w:p w14:paraId="7616EFFE" w14:textId="77777777" w:rsidR="0008636A" w:rsidRPr="0008636A" w:rsidRDefault="0008636A" w:rsidP="0008636A">
            <w:pPr>
              <w:spacing w:after="0" w:line="240" w:lineRule="auto"/>
              <w:divId w:val="738480335"/>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gridSpan w:val="3"/>
            <w:vAlign w:val="center"/>
            <w:hideMark/>
          </w:tcPr>
          <w:p w14:paraId="6901D397" w14:textId="5B1679B8" w:rsidR="0008636A" w:rsidRPr="0008636A" w:rsidRDefault="002637C4" w:rsidP="0008636A">
            <w:pPr>
              <w:spacing w:after="0" w:line="240" w:lineRule="auto"/>
              <w:rPr>
                <w:rFonts w:ascii="Times New Roman" w:eastAsia="Times New Roman" w:hAnsi="Times New Roman" w:cs="Times New Roman"/>
                <w:sz w:val="24"/>
                <w:szCs w:val="24"/>
              </w:rPr>
            </w:pPr>
            <w:hyperlink r:id="rId29" w:history="1">
              <w:r w:rsidR="0008636A" w:rsidRPr="0008636A">
                <w:rPr>
                  <w:rFonts w:ascii="Times New Roman" w:eastAsia="Times New Roman" w:hAnsi="Times New Roman" w:cs="Times New Roman"/>
                  <w:color w:val="0000FF"/>
                  <w:sz w:val="24"/>
                  <w:szCs w:val="24"/>
                  <w:u w:val="single"/>
                </w:rPr>
                <w:t>Open issue 264</w:t>
              </w:r>
            </w:hyperlink>
            <w:r w:rsidR="0008636A" w:rsidRPr="0008636A">
              <w:rPr>
                <w:rFonts w:ascii="Times New Roman" w:eastAsia="Times New Roman" w:hAnsi="Times New Roman" w:cs="Times New Roman"/>
                <w:sz w:val="24"/>
                <w:szCs w:val="24"/>
              </w:rPr>
              <w:br/>
              <w:t xml:space="preserve">To align with the new version of ISO 19111 / OGC Abstract Specification Topic 2, </w:t>
            </w:r>
            <w:ins w:id="50" w:author="Carl Reed" w:date="2019-12-24T14:46:00Z">
              <w:r w:rsidR="003B6952" w:rsidRPr="0008636A">
                <w:rPr>
                  <w:rFonts w:ascii="Times New Roman" w:eastAsia="Times New Roman" w:hAnsi="Times New Roman" w:cs="Times New Roman"/>
                  <w:sz w:val="24"/>
                  <w:szCs w:val="24"/>
                </w:rPr>
                <w:t xml:space="preserve">if the storage CRS is a dynamic CRS </w:t>
              </w:r>
            </w:ins>
            <w:del w:id="51" w:author="Carl Reed" w:date="2019-12-24T14:46:00Z">
              <w:r w:rsidR="0008636A" w:rsidRPr="0008636A" w:rsidDel="003B6952">
                <w:rPr>
                  <w:rFonts w:ascii="Times New Roman" w:eastAsia="Times New Roman" w:hAnsi="Times New Roman" w:cs="Times New Roman"/>
                  <w:sz w:val="24"/>
                  <w:szCs w:val="24"/>
                </w:rPr>
                <w:delText>it should also be possible to</w:delText>
              </w:r>
            </w:del>
            <w:ins w:id="52" w:author="Carl Reed" w:date="2019-12-24T14:46:00Z">
              <w:r w:rsidR="003B6952">
                <w:rPr>
                  <w:rFonts w:ascii="Times New Roman" w:eastAsia="Times New Roman" w:hAnsi="Times New Roman" w:cs="Times New Roman"/>
                  <w:sz w:val="24"/>
                  <w:szCs w:val="24"/>
                </w:rPr>
                <w:t>then</w:t>
              </w:r>
            </w:ins>
            <w:r w:rsidR="0008636A" w:rsidRPr="0008636A">
              <w:rPr>
                <w:rFonts w:ascii="Times New Roman" w:eastAsia="Times New Roman" w:hAnsi="Times New Roman" w:cs="Times New Roman"/>
                <w:sz w:val="24"/>
                <w:szCs w:val="24"/>
              </w:rPr>
              <w:t xml:space="preserve"> stat</w:t>
            </w:r>
            <w:ins w:id="53" w:author="Carl Reed" w:date="2019-12-24T14:46:00Z">
              <w:r w:rsidR="003B6952">
                <w:rPr>
                  <w:rFonts w:ascii="Times New Roman" w:eastAsia="Times New Roman" w:hAnsi="Times New Roman" w:cs="Times New Roman"/>
                  <w:sz w:val="24"/>
                  <w:szCs w:val="24"/>
                </w:rPr>
                <w:t>ing</w:t>
              </w:r>
            </w:ins>
            <w:del w:id="54" w:author="Carl Reed" w:date="2019-12-24T14:46:00Z">
              <w:r w:rsidR="0008636A" w:rsidRPr="0008636A" w:rsidDel="003B6952">
                <w:rPr>
                  <w:rFonts w:ascii="Times New Roman" w:eastAsia="Times New Roman" w:hAnsi="Times New Roman" w:cs="Times New Roman"/>
                  <w:sz w:val="24"/>
                  <w:szCs w:val="24"/>
                </w:rPr>
                <w:delText>e</w:delText>
              </w:r>
            </w:del>
            <w:r w:rsidR="0008636A" w:rsidRPr="0008636A">
              <w:rPr>
                <w:rFonts w:ascii="Times New Roman" w:eastAsia="Times New Roman" w:hAnsi="Times New Roman" w:cs="Times New Roman"/>
                <w:sz w:val="24"/>
                <w:szCs w:val="24"/>
              </w:rPr>
              <w:t xml:space="preserve"> the </w:t>
            </w:r>
            <w:hyperlink r:id="rId30" w:anchor="68" w:history="1">
              <w:r w:rsidR="0008636A" w:rsidRPr="0008636A">
                <w:rPr>
                  <w:rFonts w:ascii="Times New Roman" w:eastAsia="Times New Roman" w:hAnsi="Times New Roman" w:cs="Times New Roman"/>
                  <w:color w:val="0000FF"/>
                  <w:sz w:val="24"/>
                  <w:szCs w:val="24"/>
                  <w:u w:val="single"/>
                </w:rPr>
                <w:t>coordinate epoch</w:t>
              </w:r>
            </w:hyperlink>
            <w:r w:rsidR="0008636A" w:rsidRPr="0008636A">
              <w:rPr>
                <w:rFonts w:ascii="Times New Roman" w:eastAsia="Times New Roman" w:hAnsi="Times New Roman" w:cs="Times New Roman"/>
                <w:sz w:val="24"/>
                <w:szCs w:val="24"/>
              </w:rPr>
              <w:t xml:space="preserve"> of the data (if known)</w:t>
            </w:r>
            <w:ins w:id="55" w:author="Carl Reed" w:date="2019-12-24T14:46:00Z">
              <w:r w:rsidR="003B6952">
                <w:rPr>
                  <w:rFonts w:ascii="Times New Roman" w:eastAsia="Times New Roman" w:hAnsi="Times New Roman" w:cs="Times New Roman"/>
                  <w:sz w:val="24"/>
                  <w:szCs w:val="24"/>
                </w:rPr>
                <w:t xml:space="preserve"> should be possible</w:t>
              </w:r>
            </w:ins>
            <w:del w:id="56" w:author="Carl Reed" w:date="2019-12-24T14:46:00Z">
              <w:r w:rsidR="0008636A" w:rsidRPr="0008636A" w:rsidDel="003B6952">
                <w:rPr>
                  <w:rFonts w:ascii="Times New Roman" w:eastAsia="Times New Roman" w:hAnsi="Times New Roman" w:cs="Times New Roman"/>
                  <w:sz w:val="24"/>
                  <w:szCs w:val="24"/>
                </w:rPr>
                <w:delText>, if the storage CRS is a dynamic CRS</w:delText>
              </w:r>
            </w:del>
            <w:r w:rsidR="0008636A" w:rsidRPr="0008636A">
              <w:rPr>
                <w:rFonts w:ascii="Times New Roman" w:eastAsia="Times New Roman" w:hAnsi="Times New Roman" w:cs="Times New Roman"/>
                <w:sz w:val="24"/>
                <w:szCs w:val="24"/>
              </w:rPr>
              <w:t xml:space="preserve">. </w:t>
            </w:r>
            <w:commentRangeStart w:id="57"/>
            <w:r w:rsidR="0008636A" w:rsidRPr="0008636A">
              <w:rPr>
                <w:rFonts w:ascii="Times New Roman" w:eastAsia="Times New Roman" w:hAnsi="Times New Roman" w:cs="Times New Roman"/>
                <w:sz w:val="24"/>
                <w:szCs w:val="24"/>
              </w:rPr>
              <w:t xml:space="preserve">In this case, it should also be recommended to use a specific realization, not a CRS using a datum ensemble. </w:t>
            </w:r>
            <w:commentRangeEnd w:id="57"/>
            <w:r w:rsidR="003B6952">
              <w:rPr>
                <w:rStyle w:val="CommentReference"/>
              </w:rPr>
              <w:commentReference w:id="57"/>
            </w:r>
          </w:p>
        </w:tc>
      </w:tr>
      <w:tr w:rsidR="0008636A" w:rsidRPr="0008636A" w14:paraId="3FBF115A" w14:textId="77777777" w:rsidTr="0008636A">
        <w:trPr>
          <w:gridAfter w:val="1"/>
          <w:tblCellSpacing w:w="15" w:type="dxa"/>
        </w:trPr>
        <w:tc>
          <w:tcPr>
            <w:tcW w:w="0" w:type="auto"/>
            <w:gridSpan w:val="2"/>
            <w:shd w:val="clear" w:color="auto" w:fill="FFFFFF"/>
            <w:vAlign w:val="center"/>
            <w:hideMark/>
          </w:tcPr>
          <w:p w14:paraId="74FA68B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lastRenderedPageBreak/>
              <w:t>Requirement 3</w:t>
            </w:r>
          </w:p>
        </w:tc>
        <w:tc>
          <w:tcPr>
            <w:tcW w:w="0" w:type="auto"/>
            <w:shd w:val="clear" w:color="auto" w:fill="FFFFFF"/>
            <w:vAlign w:val="center"/>
            <w:hideMark/>
          </w:tcPr>
          <w:p w14:paraId="458FFBE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/fc-md-</w:t>
            </w:r>
            <w:proofErr w:type="spellStart"/>
            <w:r w:rsidRPr="0008636A">
              <w:rPr>
                <w:rFonts w:ascii="Times New Roman" w:eastAsia="Times New Roman" w:hAnsi="Times New Roman" w:cs="Times New Roman"/>
                <w:b/>
                <w:bCs/>
                <w:sz w:val="24"/>
                <w:szCs w:val="24"/>
              </w:rPr>
              <w:t>storageCrs</w:t>
            </w:r>
            <w:proofErr w:type="spellEnd"/>
          </w:p>
        </w:tc>
      </w:tr>
      <w:tr w:rsidR="0008636A" w:rsidRPr="0008636A" w14:paraId="25B4EB37" w14:textId="77777777" w:rsidTr="0008636A">
        <w:trPr>
          <w:gridAfter w:val="1"/>
          <w:tblCellSpacing w:w="15" w:type="dxa"/>
        </w:trPr>
        <w:tc>
          <w:tcPr>
            <w:tcW w:w="0" w:type="auto"/>
            <w:gridSpan w:val="3"/>
            <w:shd w:val="clear" w:color="auto" w:fill="FFFFFF"/>
            <w:vAlign w:val="center"/>
            <w:hideMark/>
          </w:tcPr>
          <w:p w14:paraId="20097407" w14:textId="40AABE2A"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all features in a spatial collection are stored using a </w:t>
            </w:r>
            <w:del w:id="58" w:author="Carl Reed" w:date="2019-12-24T14:47:00Z">
              <w:r w:rsidRPr="0008636A" w:rsidDel="00853FEC">
                <w:rPr>
                  <w:rFonts w:ascii="Times New Roman" w:eastAsia="Times New Roman" w:hAnsi="Times New Roman" w:cs="Times New Roman"/>
                  <w:sz w:val="24"/>
                  <w:szCs w:val="24"/>
                </w:rPr>
                <w:delText xml:space="preserve">particular </w:delText>
              </w:r>
            </w:del>
            <w:ins w:id="59" w:author="Carl Reed" w:date="2019-12-24T14:47:00Z">
              <w:r w:rsidR="00853FEC">
                <w:rPr>
                  <w:rFonts w:ascii="Times New Roman" w:eastAsia="Times New Roman" w:hAnsi="Times New Roman" w:cs="Times New Roman"/>
                  <w:sz w:val="24"/>
                  <w:szCs w:val="24"/>
                </w:rPr>
                <w:t>specific</w:t>
              </w:r>
              <w:r w:rsidR="00853FEC" w:rsidRPr="0008636A">
                <w:rPr>
                  <w:rFonts w:ascii="Times New Roman" w:eastAsia="Times New Roman" w:hAnsi="Times New Roman" w:cs="Times New Roman"/>
                  <w:sz w:val="24"/>
                  <w:szCs w:val="24"/>
                </w:rPr>
                <w:t xml:space="preserve"> </w:t>
              </w:r>
            </w:ins>
            <w:r w:rsidRPr="0008636A">
              <w:rPr>
                <w:rFonts w:ascii="Times New Roman" w:eastAsia="Times New Roman" w:hAnsi="Times New Roman" w:cs="Times New Roman"/>
                <w:sz w:val="24"/>
                <w:szCs w:val="24"/>
              </w:rPr>
              <w:t>CRS</w:t>
            </w:r>
            <w:ins w:id="60" w:author="Carl Reed" w:date="2019-12-24T14:47:00Z">
              <w:r w:rsidR="00853FEC">
                <w:rPr>
                  <w:rFonts w:ascii="Times New Roman" w:eastAsia="Times New Roman" w:hAnsi="Times New Roman" w:cs="Times New Roman"/>
                  <w:sz w:val="24"/>
                  <w:szCs w:val="24"/>
                </w:rPr>
                <w:t>,</w:t>
              </w:r>
            </w:ins>
            <w:r w:rsidRPr="0008636A">
              <w:rPr>
                <w:rFonts w:ascii="Times New Roman" w:eastAsia="Times New Roman" w:hAnsi="Times New Roman" w:cs="Times New Roman"/>
                <w:sz w:val="24"/>
                <w:szCs w:val="24"/>
              </w:rPr>
              <w:t xml:space="preserve"> then the property </w:t>
            </w:r>
            <w:proofErr w:type="spellStart"/>
            <w:r w:rsidRPr="0008636A">
              <w:rPr>
                <w:rFonts w:ascii="Courier New" w:eastAsia="Times New Roman" w:hAnsi="Courier New" w:cs="Courier New"/>
                <w:sz w:val="20"/>
                <w:szCs w:val="20"/>
              </w:rPr>
              <w:t>storageCRS</w:t>
            </w:r>
            <w:proofErr w:type="spellEnd"/>
            <w:r w:rsidRPr="0008636A">
              <w:rPr>
                <w:rFonts w:ascii="Times New Roman" w:eastAsia="Times New Roman" w:hAnsi="Times New Roman" w:cs="Times New Roman"/>
                <w:sz w:val="24"/>
                <w:szCs w:val="24"/>
              </w:rPr>
              <w:t xml:space="preserve"> shall be used in the collection metadata to indicate the identifier for this storage CRS.</w:t>
            </w:r>
          </w:p>
        </w:tc>
      </w:tr>
    </w:tbl>
    <w:p w14:paraId="28B05913"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8"/>
        <w:gridCol w:w="5697"/>
      </w:tblGrid>
      <w:tr w:rsidR="0008636A" w:rsidRPr="0008636A" w14:paraId="28313D35" w14:textId="77777777" w:rsidTr="0008636A">
        <w:trPr>
          <w:tblCellSpacing w:w="15" w:type="dxa"/>
        </w:trPr>
        <w:tc>
          <w:tcPr>
            <w:tcW w:w="0" w:type="auto"/>
            <w:shd w:val="clear" w:color="auto" w:fill="FFFFFF"/>
            <w:vAlign w:val="center"/>
            <w:hideMark/>
          </w:tcPr>
          <w:p w14:paraId="1055FB4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4D96AB2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/core/fc-md-</w:t>
            </w:r>
            <w:proofErr w:type="spellStart"/>
            <w:r w:rsidRPr="0008636A">
              <w:rPr>
                <w:rFonts w:ascii="Times New Roman" w:eastAsia="Times New Roman" w:hAnsi="Times New Roman" w:cs="Times New Roman"/>
                <w:b/>
                <w:bCs/>
                <w:sz w:val="24"/>
                <w:szCs w:val="24"/>
              </w:rPr>
              <w:t>storageCrs</w:t>
            </w:r>
            <w:proofErr w:type="spellEnd"/>
            <w:r w:rsidRPr="0008636A">
              <w:rPr>
                <w:rFonts w:ascii="Times New Roman" w:eastAsia="Times New Roman" w:hAnsi="Times New Roman" w:cs="Times New Roman"/>
                <w:b/>
                <w:bCs/>
                <w:sz w:val="24"/>
                <w:szCs w:val="24"/>
              </w:rPr>
              <w:t>-valid-value</w:t>
            </w:r>
          </w:p>
        </w:tc>
      </w:tr>
      <w:tr w:rsidR="0008636A" w:rsidRPr="0008636A" w14:paraId="6E226B8F" w14:textId="77777777" w:rsidTr="0008636A">
        <w:trPr>
          <w:tblCellSpacing w:w="15" w:type="dxa"/>
        </w:trPr>
        <w:tc>
          <w:tcPr>
            <w:tcW w:w="0" w:type="auto"/>
            <w:gridSpan w:val="2"/>
            <w:shd w:val="clear" w:color="auto" w:fill="FFFFFF"/>
            <w:vAlign w:val="center"/>
            <w:hideMark/>
          </w:tcPr>
          <w:p w14:paraId="0405D0A8" w14:textId="0D84A1E0"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value of the </w:t>
            </w:r>
            <w:proofErr w:type="spellStart"/>
            <w:r w:rsidRPr="0008636A">
              <w:rPr>
                <w:rFonts w:ascii="Courier New" w:eastAsia="Times New Roman" w:hAnsi="Courier New" w:cs="Courier New"/>
                <w:sz w:val="20"/>
                <w:szCs w:val="20"/>
              </w:rPr>
              <w:t>storageCrs</w:t>
            </w:r>
            <w:proofErr w:type="spellEnd"/>
            <w:r w:rsidRPr="0008636A">
              <w:rPr>
                <w:rFonts w:ascii="Times New Roman" w:eastAsia="Times New Roman" w:hAnsi="Times New Roman" w:cs="Times New Roman"/>
                <w:sz w:val="24"/>
                <w:szCs w:val="24"/>
              </w:rPr>
              <w:t xml:space="preserve"> property shall be one of the CRS identifiers from the list of supported coordinate reference systems listed in the spatial collection metadata </w:t>
            </w:r>
            <w:ins w:id="61" w:author="Carl Reed" w:date="2019-12-24T14:47:00Z">
              <w:r w:rsidR="00853FEC">
                <w:rPr>
                  <w:rFonts w:ascii="Times New Roman" w:eastAsia="Times New Roman" w:hAnsi="Times New Roman" w:cs="Times New Roman"/>
                  <w:sz w:val="24"/>
                  <w:szCs w:val="24"/>
                </w:rPr>
                <w:t xml:space="preserve">specified </w:t>
              </w:r>
            </w:ins>
            <w:r w:rsidRPr="0008636A">
              <w:rPr>
                <w:rFonts w:ascii="Times New Roman" w:eastAsia="Times New Roman" w:hAnsi="Times New Roman" w:cs="Times New Roman"/>
                <w:sz w:val="24"/>
                <w:szCs w:val="24"/>
              </w:rPr>
              <w:t xml:space="preserve">using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property.</w:t>
            </w:r>
          </w:p>
        </w:tc>
      </w:tr>
    </w:tbl>
    <w:p w14:paraId="3985456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following schema fragment extends the collection metadata to add the </w:t>
      </w:r>
      <w:proofErr w:type="spellStart"/>
      <w:r w:rsidRPr="0008636A">
        <w:rPr>
          <w:rFonts w:ascii="Courier New" w:eastAsia="Times New Roman" w:hAnsi="Courier New" w:cs="Courier New"/>
          <w:sz w:val="20"/>
          <w:szCs w:val="20"/>
        </w:rPr>
        <w:t>storageCRS</w:t>
      </w:r>
      <w:proofErr w:type="spellEnd"/>
      <w:r w:rsidRPr="0008636A">
        <w:rPr>
          <w:rFonts w:ascii="Times New Roman" w:eastAsia="Times New Roman" w:hAnsi="Times New Roman" w:cs="Times New Roman"/>
          <w:sz w:val="24"/>
          <w:szCs w:val="24"/>
        </w:rPr>
        <w:t xml:space="preserve"> property.</w:t>
      </w:r>
    </w:p>
    <w:p w14:paraId="48C5902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type: object</w:t>
      </w:r>
    </w:p>
    <w:p w14:paraId="5E3850C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required:</w:t>
      </w:r>
    </w:p>
    <w:p w14:paraId="317EF07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id</w:t>
      </w:r>
    </w:p>
    <w:p w14:paraId="6DDC558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links</w:t>
      </w:r>
    </w:p>
    <w:p w14:paraId="38CA1AB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properties:</w:t>
      </w:r>
    </w:p>
    <w:p w14:paraId="3C70F13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id:</w:t>
      </w:r>
    </w:p>
    <w:p w14:paraId="53E2D76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identifier of the collection used, for example, in URIs</w:t>
      </w:r>
    </w:p>
    <w:p w14:paraId="406E26A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5CCE33F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example: address</w:t>
      </w:r>
    </w:p>
    <w:p w14:paraId="6DABFC9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w:t>
      </w:r>
    </w:p>
    <w:p w14:paraId="7A053A3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human readable title of the collection</w:t>
      </w:r>
    </w:p>
    <w:p w14:paraId="35972D6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03B628D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example: address</w:t>
      </w:r>
    </w:p>
    <w:p w14:paraId="7E49276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w:t>
      </w:r>
    </w:p>
    <w:p w14:paraId="5778905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a description of the features in the collection</w:t>
      </w:r>
    </w:p>
    <w:p w14:paraId="4745A32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5590272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example: An address.</w:t>
      </w:r>
    </w:p>
    <w:p w14:paraId="163B71F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links:</w:t>
      </w:r>
    </w:p>
    <w:p w14:paraId="018FE64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array</w:t>
      </w:r>
    </w:p>
    <w:p w14:paraId="0882DC1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items:</w:t>
      </w:r>
    </w:p>
    <w:p w14:paraId="1F41EFB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$ref: </w:t>
      </w:r>
      <w:proofErr w:type="spellStart"/>
      <w:r w:rsidRPr="0008636A">
        <w:rPr>
          <w:rFonts w:ascii="Courier New" w:eastAsia="Times New Roman" w:hAnsi="Courier New" w:cs="Courier New"/>
          <w:sz w:val="20"/>
          <w:szCs w:val="20"/>
        </w:rPr>
        <w:t>link.yaml</w:t>
      </w:r>
      <w:proofErr w:type="spellEnd"/>
    </w:p>
    <w:p w14:paraId="3F97106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example:</w:t>
      </w:r>
    </w:p>
    <w:p w14:paraId="215CD60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w:t>
      </w:r>
      <w:proofErr w:type="spellStart"/>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http://data.example.com/buildings</w:t>
      </w:r>
    </w:p>
    <w:p w14:paraId="018AEEA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item</w:t>
      </w:r>
    </w:p>
    <w:p w14:paraId="49F36EE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w:t>
      </w:r>
      <w:proofErr w:type="spellStart"/>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http://example.com/concepts/buildings.html</w:t>
      </w:r>
    </w:p>
    <w:p w14:paraId="1AF1E6F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describedBy</w:t>
      </w:r>
      <w:proofErr w:type="spellEnd"/>
    </w:p>
    <w:p w14:paraId="4D36514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text/html</w:t>
      </w:r>
    </w:p>
    <w:p w14:paraId="37D89F1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extent:</w:t>
      </w:r>
    </w:p>
    <w:p w14:paraId="0C5C9CE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$ref: </w:t>
      </w:r>
      <w:proofErr w:type="spellStart"/>
      <w:r w:rsidRPr="0008636A">
        <w:rPr>
          <w:rFonts w:ascii="Courier New" w:eastAsia="Times New Roman" w:hAnsi="Courier New" w:cs="Courier New"/>
          <w:sz w:val="20"/>
          <w:szCs w:val="20"/>
        </w:rPr>
        <w:t>extent.yaml</w:t>
      </w:r>
      <w:proofErr w:type="spellEnd"/>
    </w:p>
    <w:p w14:paraId="57FB6E4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itemType</w:t>
      </w:r>
      <w:proofErr w:type="spellEnd"/>
      <w:r w:rsidRPr="0008636A">
        <w:rPr>
          <w:rFonts w:ascii="Courier New" w:eastAsia="Times New Roman" w:hAnsi="Courier New" w:cs="Courier New"/>
          <w:sz w:val="20"/>
          <w:szCs w:val="20"/>
        </w:rPr>
        <w:t>:</w:t>
      </w:r>
    </w:p>
    <w:p w14:paraId="63C2946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indicator about the type of the items in the collection (the default value is 'feature').</w:t>
      </w:r>
    </w:p>
    <w:p w14:paraId="3AC3070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66F0B34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default: feature</w:t>
      </w:r>
    </w:p>
    <w:p w14:paraId="3B1AF66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w:t>
      </w:r>
    </w:p>
    <w:p w14:paraId="146A883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the list of CRS identifiers supported by the service</w:t>
      </w:r>
    </w:p>
    <w:p w14:paraId="55F8301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array</w:t>
      </w:r>
    </w:p>
    <w:p w14:paraId="2D59F69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items:</w:t>
      </w:r>
    </w:p>
    <w:p w14:paraId="6F54D71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24CC72F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default:</w:t>
      </w:r>
    </w:p>
    <w:p w14:paraId="5263068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http://www.opengis.net/def/crs/OGC/1.3/CRS84</w:t>
      </w:r>
    </w:p>
    <w:p w14:paraId="3BFE6DF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lastRenderedPageBreak/>
        <w:t xml:space="preserve">    example:</w:t>
      </w:r>
    </w:p>
    <w:p w14:paraId="2ACD7F6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http://www.opengis.net/def/crs/OGC/1.3/CRS84</w:t>
      </w:r>
    </w:p>
    <w:p w14:paraId="289DC17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http://www.opengis.net/def/crs/EPSG/0/4326</w:t>
      </w:r>
    </w:p>
    <w:p w14:paraId="47133E9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storageCrs</w:t>
      </w:r>
      <w:proofErr w:type="spellEnd"/>
      <w:r w:rsidRPr="0008636A">
        <w:rPr>
          <w:rFonts w:ascii="Courier New" w:eastAsia="Times New Roman" w:hAnsi="Courier New" w:cs="Courier New"/>
          <w:sz w:val="20"/>
          <w:szCs w:val="20"/>
        </w:rPr>
        <w:t>:</w:t>
      </w:r>
    </w:p>
    <w:p w14:paraId="4855946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the CRS identifier, from the list of supported CRS identifiers, that may be used to retrieve features from a collection without the need to apply a CRS transformation</w:t>
      </w:r>
    </w:p>
    <w:p w14:paraId="162A1F7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6904C92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format: </w:t>
      </w:r>
      <w:proofErr w:type="spellStart"/>
      <w:r w:rsidRPr="0008636A">
        <w:rPr>
          <w:rFonts w:ascii="Courier New" w:eastAsia="Times New Roman" w:hAnsi="Courier New" w:cs="Courier New"/>
          <w:sz w:val="20"/>
          <w:szCs w:val="20"/>
        </w:rPr>
        <w:t>uri</w:t>
      </w:r>
      <w:proofErr w:type="spellEnd"/>
    </w:p>
    <w:p w14:paraId="77A4CEBA"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6.2.3. Global list of CRS identifiers</w:t>
      </w:r>
    </w:p>
    <w:p w14:paraId="089BAA5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To prevent unnecessary duplication of lists of supported CRS identifiers in the collection metadata, a global list of supported CRS identifiers may be provided as part of the collections metadata.</w:t>
      </w:r>
    </w:p>
    <w:p w14:paraId="56E1728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This global list of CRS identifiers is not automatically inherited by each collection offered by the service. Rather the global list of CRS identifiers must be explicitly referenced in the collection metadata using a JSON Pointer (RFC 6901).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30"/>
        <w:gridCol w:w="7916"/>
        <w:gridCol w:w="45"/>
      </w:tblGrid>
      <w:tr w:rsidR="0008636A" w:rsidRPr="0008636A" w14:paraId="09CE484D" w14:textId="77777777" w:rsidTr="0008636A">
        <w:trPr>
          <w:tblCellSpacing w:w="15" w:type="dxa"/>
        </w:trPr>
        <w:tc>
          <w:tcPr>
            <w:tcW w:w="0" w:type="auto"/>
            <w:vAlign w:val="center"/>
            <w:hideMark/>
          </w:tcPr>
          <w:p w14:paraId="21F3E9CF" w14:textId="77777777" w:rsidR="0008636A" w:rsidRPr="0008636A" w:rsidRDefault="0008636A" w:rsidP="0008636A">
            <w:pPr>
              <w:spacing w:after="0" w:line="240" w:lineRule="auto"/>
              <w:divId w:val="1598713498"/>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gridSpan w:val="3"/>
            <w:vAlign w:val="center"/>
            <w:hideMark/>
          </w:tcPr>
          <w:p w14:paraId="255D5D3A" w14:textId="77777777" w:rsidR="0008636A" w:rsidRPr="0008636A" w:rsidRDefault="002637C4" w:rsidP="0008636A">
            <w:pPr>
              <w:spacing w:after="0" w:line="240" w:lineRule="auto"/>
              <w:rPr>
                <w:rFonts w:ascii="Times New Roman" w:eastAsia="Times New Roman" w:hAnsi="Times New Roman" w:cs="Times New Roman"/>
                <w:sz w:val="24"/>
                <w:szCs w:val="24"/>
              </w:rPr>
            </w:pPr>
            <w:hyperlink r:id="rId31" w:history="1">
              <w:r w:rsidR="0008636A" w:rsidRPr="0008636A">
                <w:rPr>
                  <w:rFonts w:ascii="Times New Roman" w:eastAsia="Times New Roman" w:hAnsi="Times New Roman" w:cs="Times New Roman"/>
                  <w:color w:val="0000FF"/>
                  <w:sz w:val="24"/>
                  <w:szCs w:val="24"/>
                  <w:u w:val="single"/>
                </w:rPr>
                <w:t>Open issue 274</w:t>
              </w:r>
            </w:hyperlink>
            <w:r w:rsidR="0008636A" w:rsidRPr="0008636A">
              <w:rPr>
                <w:rFonts w:ascii="Times New Roman" w:eastAsia="Times New Roman" w:hAnsi="Times New Roman" w:cs="Times New Roman"/>
                <w:sz w:val="24"/>
                <w:szCs w:val="24"/>
              </w:rPr>
              <w:br/>
              <w:t xml:space="preserve">We are looking for feedback what option would be best to encode a reference to the global list (a JSON Pointer, a JSON Reference, or something else). What works best for clients parsing the response? </w:t>
            </w:r>
          </w:p>
        </w:tc>
      </w:tr>
      <w:tr w:rsidR="0008636A" w:rsidRPr="0008636A" w14:paraId="4E9957B9" w14:textId="77777777" w:rsidTr="0008636A">
        <w:trPr>
          <w:gridAfter w:val="1"/>
          <w:tblCellSpacing w:w="15" w:type="dxa"/>
        </w:trPr>
        <w:tc>
          <w:tcPr>
            <w:tcW w:w="0" w:type="auto"/>
            <w:gridSpan w:val="2"/>
            <w:shd w:val="clear" w:color="auto" w:fill="FFFFFF"/>
            <w:vAlign w:val="center"/>
            <w:hideMark/>
          </w:tcPr>
          <w:p w14:paraId="49B8575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3FFC56C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/fc-md-</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-list-global</w:t>
            </w:r>
          </w:p>
        </w:tc>
      </w:tr>
      <w:tr w:rsidR="0008636A" w:rsidRPr="0008636A" w14:paraId="52723D36" w14:textId="77777777" w:rsidTr="0008636A">
        <w:trPr>
          <w:gridAfter w:val="1"/>
          <w:tblCellSpacing w:w="15" w:type="dxa"/>
        </w:trPr>
        <w:tc>
          <w:tcPr>
            <w:tcW w:w="0" w:type="auto"/>
            <w:gridSpan w:val="3"/>
            <w:shd w:val="clear" w:color="auto" w:fill="FFFFFF"/>
            <w:vAlign w:val="center"/>
            <w:hideMark/>
          </w:tcPr>
          <w:p w14:paraId="6BC728B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referenced in the collection metadata, then all CRS identifiers in the global list shall be valid for the </w:t>
            </w:r>
            <w:commentRangeStart w:id="62"/>
            <w:r w:rsidRPr="0008636A">
              <w:rPr>
                <w:rFonts w:ascii="Times New Roman" w:eastAsia="Times New Roman" w:hAnsi="Times New Roman" w:cs="Times New Roman"/>
                <w:sz w:val="24"/>
                <w:szCs w:val="24"/>
              </w:rPr>
              <w:t xml:space="preserve">referencing </w:t>
            </w:r>
            <w:commentRangeEnd w:id="62"/>
            <w:r w:rsidR="00B22A06">
              <w:rPr>
                <w:rStyle w:val="CommentReference"/>
              </w:rPr>
              <w:commentReference w:id="62"/>
            </w:r>
            <w:r w:rsidRPr="0008636A">
              <w:rPr>
                <w:rFonts w:ascii="Times New Roman" w:eastAsia="Times New Roman" w:hAnsi="Times New Roman" w:cs="Times New Roman"/>
                <w:sz w:val="24"/>
                <w:szCs w:val="24"/>
              </w:rPr>
              <w:t>collection.</w:t>
            </w:r>
          </w:p>
        </w:tc>
      </w:tr>
    </w:tbl>
    <w:p w14:paraId="03A33223"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following schema fragment extends the collections metadata to add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property which contains the global list of CRS identifiers.</w:t>
      </w:r>
    </w:p>
    <w:p w14:paraId="26C7235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type: object</w:t>
      </w:r>
    </w:p>
    <w:p w14:paraId="40A2693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required:</w:t>
      </w:r>
    </w:p>
    <w:p w14:paraId="31AA27F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links</w:t>
      </w:r>
    </w:p>
    <w:p w14:paraId="67CBD3D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 collections</w:t>
      </w:r>
    </w:p>
    <w:p w14:paraId="1189F5C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properties:</w:t>
      </w:r>
    </w:p>
    <w:p w14:paraId="74A5DE7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links:</w:t>
      </w:r>
    </w:p>
    <w:p w14:paraId="1A54E7B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array</w:t>
      </w:r>
    </w:p>
    <w:p w14:paraId="4649C81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items:</w:t>
      </w:r>
    </w:p>
    <w:p w14:paraId="178F1E0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$ref: </w:t>
      </w:r>
      <w:proofErr w:type="spellStart"/>
      <w:r w:rsidRPr="0008636A">
        <w:rPr>
          <w:rFonts w:ascii="Courier New" w:eastAsia="Times New Roman" w:hAnsi="Courier New" w:cs="Courier New"/>
          <w:sz w:val="20"/>
          <w:szCs w:val="20"/>
        </w:rPr>
        <w:t>link.yaml</w:t>
      </w:r>
      <w:proofErr w:type="spellEnd"/>
    </w:p>
    <w:p w14:paraId="688011C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w:t>
      </w:r>
    </w:p>
    <w:p w14:paraId="1436658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a list of CRS identifiers that are supported for more </w:t>
      </w:r>
      <w:proofErr w:type="spellStart"/>
      <w:r w:rsidRPr="0008636A">
        <w:rPr>
          <w:rFonts w:ascii="Courier New" w:eastAsia="Times New Roman" w:hAnsi="Courier New" w:cs="Courier New"/>
          <w:sz w:val="20"/>
          <w:szCs w:val="20"/>
        </w:rPr>
        <w:t>that</w:t>
      </w:r>
      <w:proofErr w:type="spellEnd"/>
      <w:r w:rsidRPr="0008636A">
        <w:rPr>
          <w:rFonts w:ascii="Courier New" w:eastAsia="Times New Roman" w:hAnsi="Courier New" w:cs="Courier New"/>
          <w:sz w:val="20"/>
          <w:szCs w:val="20"/>
        </w:rPr>
        <w:t xml:space="preserve"> one feature collection offered by the service</w:t>
      </w:r>
    </w:p>
    <w:p w14:paraId="05E1669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array</w:t>
      </w:r>
    </w:p>
    <w:p w14:paraId="3328E54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items:</w:t>
      </w:r>
    </w:p>
    <w:p w14:paraId="42F0A06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2446271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format: </w:t>
      </w:r>
      <w:proofErr w:type="spellStart"/>
      <w:r w:rsidRPr="0008636A">
        <w:rPr>
          <w:rFonts w:ascii="Courier New" w:eastAsia="Times New Roman" w:hAnsi="Courier New" w:cs="Courier New"/>
          <w:sz w:val="20"/>
          <w:szCs w:val="20"/>
        </w:rPr>
        <w:t>uri</w:t>
      </w:r>
      <w:proofErr w:type="spellEnd"/>
    </w:p>
    <w:p w14:paraId="3256ACD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collections:</w:t>
      </w:r>
    </w:p>
    <w:p w14:paraId="4231AE3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array</w:t>
      </w:r>
    </w:p>
    <w:p w14:paraId="06F636D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items:</w:t>
      </w:r>
    </w:p>
    <w:p w14:paraId="2EA2F0C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lastRenderedPageBreak/>
        <w:t xml:space="preserve">      $ref: </w:t>
      </w:r>
      <w:proofErr w:type="spellStart"/>
      <w:r w:rsidRPr="0008636A">
        <w:rPr>
          <w:rFonts w:ascii="Courier New" w:eastAsia="Times New Roman" w:hAnsi="Courier New" w:cs="Courier New"/>
          <w:sz w:val="20"/>
          <w:szCs w:val="20"/>
        </w:rPr>
        <w:t>collection.yaml</w:t>
      </w:r>
      <w:proofErr w:type="spellEnd"/>
    </w:p>
    <w:p w14:paraId="3BFB18B8"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following example illustrates the </w:t>
      </w:r>
      <w:proofErr w:type="spellStart"/>
      <w:r w:rsidRPr="0008636A">
        <w:rPr>
          <w:rFonts w:ascii="Times New Roman" w:eastAsia="Times New Roman" w:hAnsi="Times New Roman" w:cs="Times New Roman"/>
          <w:sz w:val="24"/>
          <w:szCs w:val="24"/>
        </w:rPr>
        <w:t>used</w:t>
      </w:r>
      <w:proofErr w:type="spellEnd"/>
      <w:r w:rsidRPr="0008636A">
        <w:rPr>
          <w:rFonts w:ascii="Times New Roman" w:eastAsia="Times New Roman" w:hAnsi="Times New Roman" w:cs="Times New Roman"/>
          <w:sz w:val="24"/>
          <w:szCs w:val="24"/>
        </w:rPr>
        <w:t xml:space="preserve"> of a global list of CRS identifiers.</w:t>
      </w:r>
    </w:p>
    <w:p w14:paraId="2AF0274F"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Example 1. Collections metadata containing a global list of CRS identifiers</w:t>
      </w:r>
    </w:p>
    <w:p w14:paraId="5A20BAB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w:t>
      </w:r>
    </w:p>
    <w:p w14:paraId="34A8077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"links": [</w:t>
      </w:r>
    </w:p>
    <w:p w14:paraId="2D32A21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"http://data.example.org/</w:t>
      </w:r>
      <w:proofErr w:type="spellStart"/>
      <w:r w:rsidRPr="0008636A">
        <w:rPr>
          <w:rFonts w:ascii="Courier New" w:eastAsia="Times New Roman" w:hAnsi="Courier New" w:cs="Courier New"/>
          <w:sz w:val="20"/>
          <w:szCs w:val="20"/>
        </w:rPr>
        <w:t>collections.json</w:t>
      </w:r>
      <w:proofErr w:type="spellEnd"/>
      <w:r w:rsidRPr="0008636A">
        <w:rPr>
          <w:rFonts w:ascii="Courier New" w:eastAsia="Times New Roman" w:hAnsi="Courier New" w:cs="Courier New"/>
          <w:sz w:val="20"/>
          <w:szCs w:val="20"/>
        </w:rPr>
        <w:t>",</w:t>
      </w:r>
    </w:p>
    <w:p w14:paraId="0A821C7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"self", "type": "application/</w:t>
      </w:r>
      <w:proofErr w:type="spellStart"/>
      <w:r w:rsidRPr="0008636A">
        <w:rPr>
          <w:rFonts w:ascii="Courier New" w:eastAsia="Times New Roman" w:hAnsi="Courier New" w:cs="Courier New"/>
          <w:sz w:val="20"/>
          <w:szCs w:val="20"/>
        </w:rPr>
        <w:t>json</w:t>
      </w:r>
      <w:proofErr w:type="spellEnd"/>
      <w:r w:rsidRPr="0008636A">
        <w:rPr>
          <w:rFonts w:ascii="Courier New" w:eastAsia="Times New Roman" w:hAnsi="Courier New" w:cs="Courier New"/>
          <w:sz w:val="20"/>
          <w:szCs w:val="20"/>
        </w:rPr>
        <w:t>", "title": "this document</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3C8B94B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"http://data.example.org/collections.html",</w:t>
      </w:r>
    </w:p>
    <w:p w14:paraId="51D612B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"alternate", "type": "text/html", "title": "this document as HTML</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1C99D51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"http://schemas.example.org/1.0/buildings.xsd",</w:t>
      </w:r>
    </w:p>
    <w:p w14:paraId="548FE96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w:t>
      </w:r>
      <w:proofErr w:type="spellStart"/>
      <w:r w:rsidRPr="0008636A">
        <w:rPr>
          <w:rFonts w:ascii="Courier New" w:eastAsia="Times New Roman" w:hAnsi="Courier New" w:cs="Courier New"/>
          <w:sz w:val="20"/>
          <w:szCs w:val="20"/>
        </w:rPr>
        <w:t>describedBy</w:t>
      </w:r>
      <w:proofErr w:type="spellEnd"/>
      <w:r w:rsidRPr="0008636A">
        <w:rPr>
          <w:rFonts w:ascii="Courier New" w:eastAsia="Times New Roman" w:hAnsi="Courier New" w:cs="Courier New"/>
          <w:sz w:val="20"/>
          <w:szCs w:val="20"/>
        </w:rPr>
        <w:t>", "type": "application/xml", "title": "GML application schema for Acme Corporation building data</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2FFA1AC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"http://download.example.org/</w:t>
      </w:r>
      <w:proofErr w:type="spellStart"/>
      <w:r w:rsidRPr="0008636A">
        <w:rPr>
          <w:rFonts w:ascii="Courier New" w:eastAsia="Times New Roman" w:hAnsi="Courier New" w:cs="Courier New"/>
          <w:sz w:val="20"/>
          <w:szCs w:val="20"/>
        </w:rPr>
        <w:t>buildings.gpkg</w:t>
      </w:r>
      <w:proofErr w:type="spellEnd"/>
      <w:r w:rsidRPr="0008636A">
        <w:rPr>
          <w:rFonts w:ascii="Courier New" w:eastAsia="Times New Roman" w:hAnsi="Courier New" w:cs="Courier New"/>
          <w:sz w:val="20"/>
          <w:szCs w:val="20"/>
        </w:rPr>
        <w:t>",</w:t>
      </w:r>
    </w:p>
    <w:p w14:paraId="28E19ED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xml:space="preserve">": "enclosure", "type": "application/geopackage+sqlite3", "title": "Bulk download (GeoPackage)", "length": </w:t>
      </w:r>
      <w:proofErr w:type="gramStart"/>
      <w:r w:rsidRPr="0008636A">
        <w:rPr>
          <w:rFonts w:ascii="Courier New" w:eastAsia="Times New Roman" w:hAnsi="Courier New" w:cs="Courier New"/>
          <w:sz w:val="20"/>
          <w:szCs w:val="20"/>
        </w:rPr>
        <w:t>472546 }</w:t>
      </w:r>
      <w:proofErr w:type="gramEnd"/>
    </w:p>
    <w:p w14:paraId="72970BB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7AA8B5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 [</w:t>
      </w:r>
    </w:p>
    <w:p w14:paraId="54B019E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"http://www.opengis.net/def/crs/EPSG/0/4326",</w:t>
      </w:r>
    </w:p>
    <w:p w14:paraId="02DEFE4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"http://www.opengis.net/def/crs/EPSG/0/3857",</w:t>
      </w:r>
    </w:p>
    <w:p w14:paraId="3FCD9C3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"http://www.opengis.net/def/crs/EPSG/0/3395",</w:t>
      </w:r>
    </w:p>
    <w:p w14:paraId="4DEEF38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"http://www.opengis.net/def/crs/EPSG/0/4267",</w:t>
      </w:r>
    </w:p>
    <w:p w14:paraId="6302459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"http://www.opengis.net/def/crs/EPSG/0/4269",</w:t>
      </w:r>
    </w:p>
    <w:p w14:paraId="69344B6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"http://www.opengis.net/def/crs/EPSG/0/26716",</w:t>
      </w:r>
    </w:p>
    <w:p w14:paraId="163DAC4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"http://www.opengis.net/def/crs/EPSG/0/26717",</w:t>
      </w:r>
    </w:p>
    <w:p w14:paraId="5707BF7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"http://www.opengis.net/def/crs/EPSG/0/26718",</w:t>
      </w:r>
    </w:p>
    <w:p w14:paraId="5F48381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"http://www.opengis.net/def/crs/EPSG/0/26719",</w:t>
      </w:r>
    </w:p>
    <w:p w14:paraId="709D266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"http://www.opengis.net/def/crs/EPSG/0/26916",</w:t>
      </w:r>
    </w:p>
    <w:p w14:paraId="57D7C31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"http://www.opengis.net/def/crs/EPSG/0/26917",</w:t>
      </w:r>
    </w:p>
    <w:p w14:paraId="0B63481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"http://www.opengis.net/def/crs/EPSG/0/26918",</w:t>
      </w:r>
    </w:p>
    <w:p w14:paraId="7AD200F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"http://www.opengis.net/def/crs/EPSG/0/26919",</w:t>
      </w:r>
    </w:p>
    <w:p w14:paraId="657CA0D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"http://www.opengis.net/def/crs/EPSG/0/32616",</w:t>
      </w:r>
    </w:p>
    <w:p w14:paraId="7932EAC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"http://www.opengis.net/def/crs/EPSG/0/32617",</w:t>
      </w:r>
    </w:p>
    <w:p w14:paraId="31651D7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"http://www.opengis.net/def/crs/EPSG/0/32618",</w:t>
      </w:r>
    </w:p>
    <w:p w14:paraId="0F2779C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"http://www.opengis.net/def/crs/EPSG/0/32619",</w:t>
      </w:r>
    </w:p>
    <w:p w14:paraId="7876A4B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"http://www.opengis.net/def/crs/EPSG/0/32188"</w:t>
      </w:r>
    </w:p>
    <w:p w14:paraId="7A993AB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636EA10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"collections": [</w:t>
      </w:r>
    </w:p>
    <w:p w14:paraId="2623561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34AA891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"id": "</w:t>
      </w:r>
      <w:proofErr w:type="spellStart"/>
      <w:r w:rsidRPr="0008636A">
        <w:rPr>
          <w:rFonts w:ascii="Courier New" w:eastAsia="Times New Roman" w:hAnsi="Courier New" w:cs="Courier New"/>
          <w:sz w:val="20"/>
          <w:szCs w:val="20"/>
        </w:rPr>
        <w:t>bonn_buildings</w:t>
      </w:r>
      <w:proofErr w:type="spellEnd"/>
      <w:r w:rsidRPr="0008636A">
        <w:rPr>
          <w:rFonts w:ascii="Courier New" w:eastAsia="Times New Roman" w:hAnsi="Courier New" w:cs="Courier New"/>
          <w:sz w:val="20"/>
          <w:szCs w:val="20"/>
        </w:rPr>
        <w:t>",</w:t>
      </w:r>
    </w:p>
    <w:p w14:paraId="0D5953C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"Bonn Buildings",</w:t>
      </w:r>
    </w:p>
    <w:p w14:paraId="36EFC3C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"Buildings in the city of Bonn.",</w:t>
      </w:r>
    </w:p>
    <w:p w14:paraId="27364B8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"extent": {</w:t>
      </w:r>
    </w:p>
    <w:p w14:paraId="68FCA0F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"spatial": {</w:t>
      </w:r>
    </w:p>
    <w:p w14:paraId="3EB8B1B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proofErr w:type="gramStart"/>
      <w:r w:rsidRPr="0008636A">
        <w:rPr>
          <w:rFonts w:ascii="Courier New" w:eastAsia="Times New Roman" w:hAnsi="Courier New" w:cs="Courier New"/>
          <w:sz w:val="20"/>
          <w:szCs w:val="20"/>
        </w:rPr>
        <w:t>bbox</w:t>
      </w:r>
      <w:proofErr w:type="spellEnd"/>
      <w:proofErr w:type="gramEnd"/>
      <w:r w:rsidRPr="0008636A">
        <w:rPr>
          <w:rFonts w:ascii="Courier New" w:eastAsia="Times New Roman" w:hAnsi="Courier New" w:cs="Courier New"/>
          <w:sz w:val="20"/>
          <w:szCs w:val="20"/>
        </w:rPr>
        <w:t>": [ [ 7.01, 50.63, 7.22, 50.78 ] ]</w:t>
      </w:r>
    </w:p>
    <w:p w14:paraId="4E85E4D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01A7CFA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"temporal": {</w:t>
      </w:r>
    </w:p>
    <w:p w14:paraId="1DD666E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interval</w:t>
      </w:r>
      <w:proofErr w:type="gramEnd"/>
      <w:r w:rsidRPr="0008636A">
        <w:rPr>
          <w:rFonts w:ascii="Courier New" w:eastAsia="Times New Roman" w:hAnsi="Courier New" w:cs="Courier New"/>
          <w:sz w:val="20"/>
          <w:szCs w:val="20"/>
        </w:rPr>
        <w:t>": [ [ "2010-02-15T12:34:56Z", null ] ]</w:t>
      </w:r>
    </w:p>
    <w:p w14:paraId="453683F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577143C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F411AE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"links": [</w:t>
      </w:r>
    </w:p>
    <w:p w14:paraId="6FB2F1C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"http://data.example.org/collections/</w:t>
      </w:r>
      <w:proofErr w:type="spellStart"/>
      <w:r w:rsidRPr="0008636A">
        <w:rPr>
          <w:rFonts w:ascii="Courier New" w:eastAsia="Times New Roman" w:hAnsi="Courier New" w:cs="Courier New"/>
          <w:sz w:val="20"/>
          <w:szCs w:val="20"/>
        </w:rPr>
        <w:t>bonn_buildings</w:t>
      </w:r>
      <w:proofErr w:type="spellEnd"/>
      <w:r w:rsidRPr="0008636A">
        <w:rPr>
          <w:rFonts w:ascii="Courier New" w:eastAsia="Times New Roman" w:hAnsi="Courier New" w:cs="Courier New"/>
          <w:sz w:val="20"/>
          <w:szCs w:val="20"/>
        </w:rPr>
        <w:t>/items",</w:t>
      </w:r>
    </w:p>
    <w:p w14:paraId="3EF3416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"items", "type": "application/</w:t>
      </w:r>
      <w:proofErr w:type="spellStart"/>
      <w:r w:rsidRPr="0008636A">
        <w:rPr>
          <w:rFonts w:ascii="Courier New" w:eastAsia="Times New Roman" w:hAnsi="Courier New" w:cs="Courier New"/>
          <w:sz w:val="20"/>
          <w:szCs w:val="20"/>
        </w:rPr>
        <w:t>geo+json</w:t>
      </w:r>
      <w:proofErr w:type="spellEnd"/>
      <w:r w:rsidRPr="0008636A">
        <w:rPr>
          <w:rFonts w:ascii="Courier New" w:eastAsia="Times New Roman" w:hAnsi="Courier New" w:cs="Courier New"/>
          <w:sz w:val="20"/>
          <w:szCs w:val="20"/>
        </w:rPr>
        <w:t>",</w:t>
      </w:r>
    </w:p>
    <w:p w14:paraId="1520F70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lastRenderedPageBreak/>
        <w:t xml:space="preserve">           "title": "Bonn Buildings</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2CB226A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
    <w:p w14:paraId="4982B83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"text/html",</w:t>
      </w:r>
    </w:p>
    <w:p w14:paraId="36E1784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02D14B3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roofErr w:type="spellStart"/>
      <w:r w:rsidRPr="0008636A">
        <w:rPr>
          <w:rFonts w:ascii="Courier New" w:eastAsia="Times New Roman" w:hAnsi="Courier New" w:cs="Courier New"/>
          <w:sz w:val="20"/>
          <w:szCs w:val="20"/>
        </w:rPr>
        <w:t>rdf</w:t>
      </w:r>
      <w:proofErr w:type="spellEnd"/>
      <w:r w:rsidRPr="0008636A">
        <w:rPr>
          <w:rFonts w:ascii="Courier New" w:eastAsia="Times New Roman" w:hAnsi="Courier New" w:cs="Courier New"/>
          <w:sz w:val="20"/>
          <w:szCs w:val="20"/>
        </w:rPr>
        <w:t>",</w:t>
      </w:r>
    </w:p>
    <w:p w14:paraId="3240232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"application/</w:t>
      </w:r>
      <w:proofErr w:type="spellStart"/>
      <w:r w:rsidRPr="0008636A">
        <w:rPr>
          <w:rFonts w:ascii="Courier New" w:eastAsia="Times New Roman" w:hAnsi="Courier New" w:cs="Courier New"/>
          <w:sz w:val="20"/>
          <w:szCs w:val="20"/>
        </w:rPr>
        <w:t>rdf+xml</w:t>
      </w:r>
      <w:proofErr w:type="spellEnd"/>
      <w:r w:rsidRPr="0008636A">
        <w:rPr>
          <w:rFonts w:ascii="Courier New" w:eastAsia="Times New Roman" w:hAnsi="Courier New" w:cs="Courier New"/>
          <w:sz w:val="20"/>
          <w:szCs w:val="20"/>
        </w:rPr>
        <w:t>",</w:t>
      </w:r>
    </w:p>
    <w:p w14:paraId="6191474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p>
    <w:p w14:paraId="1D68D49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59B0CEF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 [</w:t>
      </w:r>
    </w:p>
    <w:p w14:paraId="6EFFD9D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w:t>
      </w:r>
    </w:p>
    <w:p w14:paraId="6854718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"http://www.opengis.net/def/crs/OGC/1.3/CRS41001",</w:t>
      </w:r>
    </w:p>
    <w:p w14:paraId="0A944E3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"http://www.opengis.net/def/crs/OGC/0/2246",</w:t>
      </w:r>
    </w:p>
    <w:p w14:paraId="768A603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"http://www.opengis.net/def/crs/OGC/0/3130",</w:t>
      </w:r>
    </w:p>
    <w:p w14:paraId="3599E09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"http://www.opengis.net/def/crs/OGC/0/3634",</w:t>
      </w:r>
    </w:p>
    <w:p w14:paraId="6B49ED2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"http://www.opengis.net/def/crs/OGC/0/6702",</w:t>
      </w:r>
    </w:p>
    <w:p w14:paraId="0E1AD08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35BE6DB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6584A2F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C6C6CCB"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"id": "</w:t>
      </w:r>
      <w:proofErr w:type="spellStart"/>
      <w:r w:rsidRPr="0008636A">
        <w:rPr>
          <w:rFonts w:ascii="Courier New" w:eastAsia="Times New Roman" w:hAnsi="Courier New" w:cs="Courier New"/>
          <w:sz w:val="20"/>
          <w:szCs w:val="20"/>
        </w:rPr>
        <w:t>tor_buildings</w:t>
      </w:r>
      <w:proofErr w:type="spellEnd"/>
      <w:r w:rsidRPr="0008636A">
        <w:rPr>
          <w:rFonts w:ascii="Courier New" w:eastAsia="Times New Roman" w:hAnsi="Courier New" w:cs="Courier New"/>
          <w:sz w:val="20"/>
          <w:szCs w:val="20"/>
        </w:rPr>
        <w:t>",</w:t>
      </w:r>
    </w:p>
    <w:p w14:paraId="56966EC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"Toronto Buildings",</w:t>
      </w:r>
    </w:p>
    <w:p w14:paraId="6424A99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"Buildings in the city of Toronto.",</w:t>
      </w:r>
    </w:p>
    <w:p w14:paraId="6D8C371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"extent": {</w:t>
      </w:r>
    </w:p>
    <w:p w14:paraId="372A50A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"spatial": {</w:t>
      </w:r>
    </w:p>
    <w:p w14:paraId="6D644A9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proofErr w:type="gramStart"/>
      <w:r w:rsidRPr="0008636A">
        <w:rPr>
          <w:rFonts w:ascii="Courier New" w:eastAsia="Times New Roman" w:hAnsi="Courier New" w:cs="Courier New"/>
          <w:sz w:val="20"/>
          <w:szCs w:val="20"/>
        </w:rPr>
        <w:t>bbox</w:t>
      </w:r>
      <w:proofErr w:type="spellEnd"/>
      <w:proofErr w:type="gramEnd"/>
      <w:r w:rsidRPr="0008636A">
        <w:rPr>
          <w:rFonts w:ascii="Courier New" w:eastAsia="Times New Roman" w:hAnsi="Courier New" w:cs="Courier New"/>
          <w:sz w:val="20"/>
          <w:szCs w:val="20"/>
        </w:rPr>
        <w:t>": [ [ -79.62, 43.58, -79.12, 43.87 ] ]</w:t>
      </w:r>
    </w:p>
    <w:p w14:paraId="3B8F5B3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05AB930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"temporal": {</w:t>
      </w:r>
    </w:p>
    <w:p w14:paraId="2233DD3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interval</w:t>
      </w:r>
      <w:proofErr w:type="gramEnd"/>
      <w:r w:rsidRPr="0008636A">
        <w:rPr>
          <w:rFonts w:ascii="Courier New" w:eastAsia="Times New Roman" w:hAnsi="Courier New" w:cs="Courier New"/>
          <w:sz w:val="20"/>
          <w:szCs w:val="20"/>
        </w:rPr>
        <w:t>": [ [ "2010-02-15T12:34:56Z", null ] ]</w:t>
      </w:r>
    </w:p>
    <w:p w14:paraId="3ABA5BE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1A63728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742C4EF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"links": [</w:t>
      </w:r>
    </w:p>
    <w:p w14:paraId="62DE825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"http://data.example.org/collections/</w:t>
      </w:r>
      <w:proofErr w:type="spellStart"/>
      <w:r w:rsidRPr="0008636A">
        <w:rPr>
          <w:rFonts w:ascii="Courier New" w:eastAsia="Times New Roman" w:hAnsi="Courier New" w:cs="Courier New"/>
          <w:sz w:val="20"/>
          <w:szCs w:val="20"/>
        </w:rPr>
        <w:t>tor_buildings</w:t>
      </w:r>
      <w:proofErr w:type="spellEnd"/>
      <w:r w:rsidRPr="0008636A">
        <w:rPr>
          <w:rFonts w:ascii="Courier New" w:eastAsia="Times New Roman" w:hAnsi="Courier New" w:cs="Courier New"/>
          <w:sz w:val="20"/>
          <w:szCs w:val="20"/>
        </w:rPr>
        <w:t>/items",</w:t>
      </w:r>
    </w:p>
    <w:p w14:paraId="0D3A51F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"items", "type": "application/</w:t>
      </w:r>
      <w:proofErr w:type="spellStart"/>
      <w:r w:rsidRPr="0008636A">
        <w:rPr>
          <w:rFonts w:ascii="Courier New" w:eastAsia="Times New Roman" w:hAnsi="Courier New" w:cs="Courier New"/>
          <w:sz w:val="20"/>
          <w:szCs w:val="20"/>
        </w:rPr>
        <w:t>geo+json</w:t>
      </w:r>
      <w:proofErr w:type="spellEnd"/>
      <w:r w:rsidRPr="0008636A">
        <w:rPr>
          <w:rFonts w:ascii="Courier New" w:eastAsia="Times New Roman" w:hAnsi="Courier New" w:cs="Courier New"/>
          <w:sz w:val="20"/>
          <w:szCs w:val="20"/>
        </w:rPr>
        <w:t>",</w:t>
      </w:r>
    </w:p>
    <w:p w14:paraId="11664F5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"Toronto Buildings</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1CFE665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
    <w:p w14:paraId="66A8F81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"text/html",</w:t>
      </w:r>
    </w:p>
    <w:p w14:paraId="7B434893"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5F4419A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roofErr w:type="spellStart"/>
      <w:r w:rsidRPr="0008636A">
        <w:rPr>
          <w:rFonts w:ascii="Courier New" w:eastAsia="Times New Roman" w:hAnsi="Courier New" w:cs="Courier New"/>
          <w:sz w:val="20"/>
          <w:szCs w:val="20"/>
        </w:rPr>
        <w:t>rdf</w:t>
      </w:r>
      <w:proofErr w:type="spellEnd"/>
      <w:r w:rsidRPr="0008636A">
        <w:rPr>
          <w:rFonts w:ascii="Courier New" w:eastAsia="Times New Roman" w:hAnsi="Courier New" w:cs="Courier New"/>
          <w:sz w:val="20"/>
          <w:szCs w:val="20"/>
        </w:rPr>
        <w:t>",</w:t>
      </w:r>
    </w:p>
    <w:p w14:paraId="5298E50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"application/</w:t>
      </w:r>
      <w:proofErr w:type="spellStart"/>
      <w:r w:rsidRPr="0008636A">
        <w:rPr>
          <w:rFonts w:ascii="Courier New" w:eastAsia="Times New Roman" w:hAnsi="Courier New" w:cs="Courier New"/>
          <w:sz w:val="20"/>
          <w:szCs w:val="20"/>
        </w:rPr>
        <w:t>rdf+xml</w:t>
      </w:r>
      <w:proofErr w:type="spellEnd"/>
      <w:r w:rsidRPr="0008636A">
        <w:rPr>
          <w:rFonts w:ascii="Courier New" w:eastAsia="Times New Roman" w:hAnsi="Courier New" w:cs="Courier New"/>
          <w:sz w:val="20"/>
          <w:szCs w:val="20"/>
        </w:rPr>
        <w:t>",</w:t>
      </w:r>
    </w:p>
    <w:p w14:paraId="4E96EA5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p>
    <w:p w14:paraId="0EA94A0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0F88AA8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 [</w:t>
      </w:r>
    </w:p>
    <w:p w14:paraId="0902F6A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crs</w:t>
      </w:r>
      <w:proofErr w:type="spellEnd"/>
      <w:r w:rsidRPr="0008636A">
        <w:rPr>
          <w:rFonts w:ascii="Courier New" w:eastAsia="Times New Roman" w:hAnsi="Courier New" w:cs="Courier New"/>
          <w:sz w:val="20"/>
          <w:szCs w:val="20"/>
        </w:rPr>
        <w:t>"</w:t>
      </w:r>
    </w:p>
    <w:p w14:paraId="51BD36F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62F17FF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65C6D3F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17BF5FA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"id": "</w:t>
      </w:r>
      <w:proofErr w:type="spellStart"/>
      <w:r w:rsidRPr="0008636A">
        <w:rPr>
          <w:rFonts w:ascii="Courier New" w:eastAsia="Times New Roman" w:hAnsi="Courier New" w:cs="Courier New"/>
          <w:sz w:val="20"/>
          <w:szCs w:val="20"/>
        </w:rPr>
        <w:t>dc_buildings</w:t>
      </w:r>
      <w:proofErr w:type="spellEnd"/>
      <w:r w:rsidRPr="0008636A">
        <w:rPr>
          <w:rFonts w:ascii="Courier New" w:eastAsia="Times New Roman" w:hAnsi="Courier New" w:cs="Courier New"/>
          <w:sz w:val="20"/>
          <w:szCs w:val="20"/>
        </w:rPr>
        <w:t>",</w:t>
      </w:r>
    </w:p>
    <w:p w14:paraId="23C5AC9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"Washington DC Buildings",</w:t>
      </w:r>
    </w:p>
    <w:p w14:paraId="7179E5C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"description": "Buildings in the city of Washington DC.",</w:t>
      </w:r>
    </w:p>
    <w:p w14:paraId="6C71F35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"extent": {</w:t>
      </w:r>
    </w:p>
    <w:p w14:paraId="6A9132D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"spatial": {</w:t>
      </w:r>
    </w:p>
    <w:p w14:paraId="5F581AA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proofErr w:type="gramStart"/>
      <w:r w:rsidRPr="0008636A">
        <w:rPr>
          <w:rFonts w:ascii="Courier New" w:eastAsia="Times New Roman" w:hAnsi="Courier New" w:cs="Courier New"/>
          <w:sz w:val="20"/>
          <w:szCs w:val="20"/>
        </w:rPr>
        <w:t>bbox</w:t>
      </w:r>
      <w:proofErr w:type="spellEnd"/>
      <w:proofErr w:type="gramEnd"/>
      <w:r w:rsidRPr="0008636A">
        <w:rPr>
          <w:rFonts w:ascii="Courier New" w:eastAsia="Times New Roman" w:hAnsi="Courier New" w:cs="Courier New"/>
          <w:sz w:val="20"/>
          <w:szCs w:val="20"/>
        </w:rPr>
        <w:t>": [ [ -77.12, 38.80, -76.89, 39.01 ] ]</w:t>
      </w:r>
    </w:p>
    <w:p w14:paraId="52043E01"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BA06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9D65D4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"temporal": {</w:t>
      </w:r>
    </w:p>
    <w:p w14:paraId="1FC6157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interval</w:t>
      </w:r>
      <w:proofErr w:type="gramEnd"/>
      <w:r w:rsidRPr="0008636A">
        <w:rPr>
          <w:rFonts w:ascii="Courier New" w:eastAsia="Times New Roman" w:hAnsi="Courier New" w:cs="Courier New"/>
          <w:sz w:val="20"/>
          <w:szCs w:val="20"/>
        </w:rPr>
        <w:t>": [ [ "2010-02-15T12:34:56Z", null ] ]</w:t>
      </w:r>
    </w:p>
    <w:p w14:paraId="0D31219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30E23E4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727CDC6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lastRenderedPageBreak/>
        <w:t xml:space="preserve">       "links": [</w:t>
      </w:r>
    </w:p>
    <w:p w14:paraId="3B20196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"http://data.example.org/collections/</w:t>
      </w:r>
      <w:proofErr w:type="spellStart"/>
      <w:r w:rsidRPr="0008636A">
        <w:rPr>
          <w:rFonts w:ascii="Courier New" w:eastAsia="Times New Roman" w:hAnsi="Courier New" w:cs="Courier New"/>
          <w:sz w:val="20"/>
          <w:szCs w:val="20"/>
        </w:rPr>
        <w:t>dc_buildings</w:t>
      </w:r>
      <w:proofErr w:type="spellEnd"/>
      <w:r w:rsidRPr="0008636A">
        <w:rPr>
          <w:rFonts w:ascii="Courier New" w:eastAsia="Times New Roman" w:hAnsi="Courier New" w:cs="Courier New"/>
          <w:sz w:val="20"/>
          <w:szCs w:val="20"/>
        </w:rPr>
        <w:t>/items",</w:t>
      </w:r>
    </w:p>
    <w:p w14:paraId="597AA6D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"items", "type": "application/</w:t>
      </w:r>
      <w:proofErr w:type="spellStart"/>
      <w:r w:rsidRPr="0008636A">
        <w:rPr>
          <w:rFonts w:ascii="Courier New" w:eastAsia="Times New Roman" w:hAnsi="Courier New" w:cs="Courier New"/>
          <w:sz w:val="20"/>
          <w:szCs w:val="20"/>
        </w:rPr>
        <w:t>geo+json</w:t>
      </w:r>
      <w:proofErr w:type="spellEnd"/>
      <w:r w:rsidRPr="0008636A">
        <w:rPr>
          <w:rFonts w:ascii="Courier New" w:eastAsia="Times New Roman" w:hAnsi="Courier New" w:cs="Courier New"/>
          <w:sz w:val="20"/>
          <w:szCs w:val="20"/>
        </w:rPr>
        <w:t>",</w:t>
      </w:r>
    </w:p>
    <w:p w14:paraId="515F183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"DC Buildings</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4831B45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
    <w:p w14:paraId="35E0B28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"text/html",</w:t>
      </w:r>
    </w:p>
    <w:p w14:paraId="082D594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r w:rsidRPr="0008636A">
        <w:rPr>
          <w:rFonts w:ascii="Courier New" w:eastAsia="Times New Roman" w:hAnsi="Courier New" w:cs="Courier New"/>
          <w:sz w:val="20"/>
          <w:szCs w:val="20"/>
        </w:rPr>
        <w:t>,</w:t>
      </w:r>
    </w:p>
    <w:p w14:paraId="4EC6E52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gramStart"/>
      <w:r w:rsidRPr="0008636A">
        <w:rPr>
          <w:rFonts w:ascii="Courier New" w:eastAsia="Times New Roman" w:hAnsi="Courier New" w:cs="Courier New"/>
          <w:sz w:val="20"/>
          <w:szCs w:val="20"/>
        </w:rPr>
        <w:t>{ "</w:t>
      </w:r>
      <w:proofErr w:type="spellStart"/>
      <w:proofErr w:type="gramEnd"/>
      <w:r w:rsidRPr="0008636A">
        <w:rPr>
          <w:rFonts w:ascii="Courier New" w:eastAsia="Times New Roman" w:hAnsi="Courier New" w:cs="Courier New"/>
          <w:sz w:val="20"/>
          <w:szCs w:val="20"/>
        </w:rPr>
        <w:t>href</w:t>
      </w:r>
      <w:proofErr w:type="spellEnd"/>
      <w:r w:rsidRPr="0008636A">
        <w:rPr>
          <w:rFonts w:ascii="Courier New" w:eastAsia="Times New Roman" w:hAnsi="Courier New" w:cs="Courier New"/>
          <w:sz w:val="20"/>
          <w:szCs w:val="20"/>
        </w:rPr>
        <w:t>": "https://creativecommons.org/</w:t>
      </w:r>
      <w:proofErr w:type="spellStart"/>
      <w:r w:rsidRPr="0008636A">
        <w:rPr>
          <w:rFonts w:ascii="Courier New" w:eastAsia="Times New Roman" w:hAnsi="Courier New" w:cs="Courier New"/>
          <w:sz w:val="20"/>
          <w:szCs w:val="20"/>
        </w:rPr>
        <w:t>publicdomain</w:t>
      </w:r>
      <w:proofErr w:type="spellEnd"/>
      <w:r w:rsidRPr="0008636A">
        <w:rPr>
          <w:rFonts w:ascii="Courier New" w:eastAsia="Times New Roman" w:hAnsi="Courier New" w:cs="Courier New"/>
          <w:sz w:val="20"/>
          <w:szCs w:val="20"/>
        </w:rPr>
        <w:t>/zero/1.0/</w:t>
      </w:r>
      <w:proofErr w:type="spellStart"/>
      <w:r w:rsidRPr="0008636A">
        <w:rPr>
          <w:rFonts w:ascii="Courier New" w:eastAsia="Times New Roman" w:hAnsi="Courier New" w:cs="Courier New"/>
          <w:sz w:val="20"/>
          <w:szCs w:val="20"/>
        </w:rPr>
        <w:t>rdf</w:t>
      </w:r>
      <w:proofErr w:type="spellEnd"/>
      <w:r w:rsidRPr="0008636A">
        <w:rPr>
          <w:rFonts w:ascii="Courier New" w:eastAsia="Times New Roman" w:hAnsi="Courier New" w:cs="Courier New"/>
          <w:sz w:val="20"/>
          <w:szCs w:val="20"/>
        </w:rPr>
        <w:t>",</w:t>
      </w:r>
    </w:p>
    <w:p w14:paraId="3F51629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roofErr w:type="spellStart"/>
      <w:r w:rsidRPr="0008636A">
        <w:rPr>
          <w:rFonts w:ascii="Courier New" w:eastAsia="Times New Roman" w:hAnsi="Courier New" w:cs="Courier New"/>
          <w:sz w:val="20"/>
          <w:szCs w:val="20"/>
        </w:rPr>
        <w:t>rel</w:t>
      </w:r>
      <w:proofErr w:type="spellEnd"/>
      <w:r w:rsidRPr="0008636A">
        <w:rPr>
          <w:rFonts w:ascii="Courier New" w:eastAsia="Times New Roman" w:hAnsi="Courier New" w:cs="Courier New"/>
          <w:sz w:val="20"/>
          <w:szCs w:val="20"/>
        </w:rPr>
        <w:t>": "license", "type": "application/</w:t>
      </w:r>
      <w:proofErr w:type="spellStart"/>
      <w:r w:rsidRPr="0008636A">
        <w:rPr>
          <w:rFonts w:ascii="Courier New" w:eastAsia="Times New Roman" w:hAnsi="Courier New" w:cs="Courier New"/>
          <w:sz w:val="20"/>
          <w:szCs w:val="20"/>
        </w:rPr>
        <w:t>rdf+xml</w:t>
      </w:r>
      <w:proofErr w:type="spellEnd"/>
      <w:r w:rsidRPr="0008636A">
        <w:rPr>
          <w:rFonts w:ascii="Courier New" w:eastAsia="Times New Roman" w:hAnsi="Courier New" w:cs="Courier New"/>
          <w:sz w:val="20"/>
          <w:szCs w:val="20"/>
        </w:rPr>
        <w:t>",</w:t>
      </w:r>
    </w:p>
    <w:p w14:paraId="303FB310"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"title": "CC0-1.0</w:t>
      </w:r>
      <w:proofErr w:type="gramStart"/>
      <w:r w:rsidRPr="0008636A">
        <w:rPr>
          <w:rFonts w:ascii="Courier New" w:eastAsia="Times New Roman" w:hAnsi="Courier New" w:cs="Courier New"/>
          <w:sz w:val="20"/>
          <w:szCs w:val="20"/>
        </w:rPr>
        <w:t>" }</w:t>
      </w:r>
      <w:proofErr w:type="gramEnd"/>
    </w:p>
    <w:p w14:paraId="16C54AD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9D53F1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74E27AD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w:t>
      </w:r>
    </w:p>
    <w:p w14:paraId="2F90A03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w:t>
      </w:r>
    </w:p>
    <w:p w14:paraId="5A5F4AB3" w14:textId="2386F578" w:rsidR="0008636A" w:rsidRPr="0008636A" w:rsidRDefault="00B22A06" w:rsidP="0008636A">
      <w:pPr>
        <w:spacing w:before="100" w:beforeAutospacing="1" w:after="100" w:afterAutospacing="1" w:line="240" w:lineRule="auto"/>
        <w:rPr>
          <w:rFonts w:ascii="Times New Roman" w:eastAsia="Times New Roman" w:hAnsi="Times New Roman" w:cs="Times New Roman"/>
          <w:sz w:val="24"/>
          <w:szCs w:val="24"/>
        </w:rPr>
      </w:pPr>
      <w:ins w:id="63" w:author="Carl Reed" w:date="2019-12-24T15:00:00Z">
        <w:r>
          <w:rPr>
            <w:rFonts w:ascii="Times New Roman" w:eastAsia="Times New Roman" w:hAnsi="Times New Roman" w:cs="Times New Roman"/>
            <w:sz w:val="24"/>
            <w:szCs w:val="24"/>
          </w:rPr>
          <w:t>In the above example, t</w:t>
        </w:r>
      </w:ins>
      <w:del w:id="64" w:author="Carl Reed" w:date="2019-12-24T15:00:00Z">
        <w:r w:rsidR="0008636A" w:rsidRPr="0008636A" w:rsidDel="00B22A06">
          <w:rPr>
            <w:rFonts w:ascii="Times New Roman" w:eastAsia="Times New Roman" w:hAnsi="Times New Roman" w:cs="Times New Roman"/>
            <w:sz w:val="24"/>
            <w:szCs w:val="24"/>
          </w:rPr>
          <w:delText>T</w:delText>
        </w:r>
      </w:del>
      <w:r w:rsidR="0008636A" w:rsidRPr="0008636A">
        <w:rPr>
          <w:rFonts w:ascii="Times New Roman" w:eastAsia="Times New Roman" w:hAnsi="Times New Roman" w:cs="Times New Roman"/>
          <w:sz w:val="24"/>
          <w:szCs w:val="24"/>
        </w:rPr>
        <w:t xml:space="preserve">he </w:t>
      </w:r>
      <w:proofErr w:type="spellStart"/>
      <w:r w:rsidR="0008636A" w:rsidRPr="0008636A">
        <w:rPr>
          <w:rFonts w:ascii="Courier New" w:eastAsia="Times New Roman" w:hAnsi="Courier New" w:cs="Courier New"/>
          <w:sz w:val="20"/>
          <w:szCs w:val="20"/>
        </w:rPr>
        <w:t>bonn_buildings</w:t>
      </w:r>
      <w:proofErr w:type="spellEnd"/>
      <w:r w:rsidR="0008636A" w:rsidRPr="0008636A">
        <w:rPr>
          <w:rFonts w:ascii="Times New Roman" w:eastAsia="Times New Roman" w:hAnsi="Times New Roman" w:cs="Times New Roman"/>
          <w:sz w:val="24"/>
          <w:szCs w:val="24"/>
        </w:rPr>
        <w:t xml:space="preserve"> collection is offered in all the </w:t>
      </w:r>
      <w:del w:id="65" w:author="Carl Reed" w:date="2019-12-24T15:00:00Z">
        <w:r w:rsidR="0008636A" w:rsidRPr="0008636A" w:rsidDel="00B22A06">
          <w:rPr>
            <w:rFonts w:ascii="Times New Roman" w:eastAsia="Times New Roman" w:hAnsi="Times New Roman" w:cs="Times New Roman"/>
            <w:sz w:val="24"/>
            <w:szCs w:val="24"/>
          </w:rPr>
          <w:delText>coordinate reference system</w:delText>
        </w:r>
      </w:del>
      <w:ins w:id="66" w:author="Carl Reed" w:date="2019-12-24T15:00:00Z">
        <w:r>
          <w:rPr>
            <w:rFonts w:ascii="Times New Roman" w:eastAsia="Times New Roman" w:hAnsi="Times New Roman" w:cs="Times New Roman"/>
            <w:sz w:val="24"/>
            <w:szCs w:val="24"/>
          </w:rPr>
          <w:t>CRS</w:t>
        </w:r>
      </w:ins>
      <w:r w:rsidR="0008636A" w:rsidRPr="0008636A">
        <w:rPr>
          <w:rFonts w:ascii="Times New Roman" w:eastAsia="Times New Roman" w:hAnsi="Times New Roman" w:cs="Times New Roman"/>
          <w:sz w:val="24"/>
          <w:szCs w:val="24"/>
        </w:rPr>
        <w:t xml:space="preserve">s specified in the global list plus five other </w:t>
      </w:r>
      <w:del w:id="67" w:author="Carl Reed" w:date="2019-12-24T15:00:00Z">
        <w:r w:rsidR="0008636A" w:rsidRPr="0008636A" w:rsidDel="00B22A06">
          <w:rPr>
            <w:rFonts w:ascii="Times New Roman" w:eastAsia="Times New Roman" w:hAnsi="Times New Roman" w:cs="Times New Roman"/>
            <w:sz w:val="24"/>
            <w:szCs w:val="24"/>
          </w:rPr>
          <w:delText>coordinate reference system</w:delText>
        </w:r>
      </w:del>
      <w:ins w:id="68" w:author="Carl Reed" w:date="2019-12-24T15:00:00Z">
        <w:r>
          <w:rPr>
            <w:rFonts w:ascii="Times New Roman" w:eastAsia="Times New Roman" w:hAnsi="Times New Roman" w:cs="Times New Roman"/>
            <w:sz w:val="24"/>
            <w:szCs w:val="24"/>
          </w:rPr>
          <w:t>CRS</w:t>
        </w:r>
      </w:ins>
      <w:r w:rsidR="0008636A" w:rsidRPr="0008636A">
        <w:rPr>
          <w:rFonts w:ascii="Times New Roman" w:eastAsia="Times New Roman" w:hAnsi="Times New Roman" w:cs="Times New Roman"/>
          <w:sz w:val="24"/>
          <w:szCs w:val="24"/>
        </w:rPr>
        <w:t xml:space="preserve">s. The </w:t>
      </w:r>
      <w:proofErr w:type="spellStart"/>
      <w:r w:rsidR="0008636A" w:rsidRPr="0008636A">
        <w:rPr>
          <w:rFonts w:ascii="Courier New" w:eastAsia="Times New Roman" w:hAnsi="Courier New" w:cs="Courier New"/>
          <w:sz w:val="20"/>
          <w:szCs w:val="20"/>
        </w:rPr>
        <w:t>tor_buildings</w:t>
      </w:r>
      <w:proofErr w:type="spellEnd"/>
      <w:r w:rsidR="0008636A" w:rsidRPr="0008636A">
        <w:rPr>
          <w:rFonts w:ascii="Times New Roman" w:eastAsia="Times New Roman" w:hAnsi="Times New Roman" w:cs="Times New Roman"/>
          <w:sz w:val="24"/>
          <w:szCs w:val="24"/>
        </w:rPr>
        <w:t xml:space="preserve"> collection is offered in the </w:t>
      </w:r>
      <w:del w:id="69" w:author="Carl Reed" w:date="2019-12-24T15:00:00Z">
        <w:r w:rsidR="0008636A" w:rsidRPr="0008636A" w:rsidDel="00B22A06">
          <w:rPr>
            <w:rFonts w:ascii="Times New Roman" w:eastAsia="Times New Roman" w:hAnsi="Times New Roman" w:cs="Times New Roman"/>
            <w:sz w:val="24"/>
            <w:szCs w:val="24"/>
          </w:rPr>
          <w:delText>coordinate reference system</w:delText>
        </w:r>
      </w:del>
      <w:ins w:id="70" w:author="Carl Reed" w:date="2019-12-24T15:00:00Z">
        <w:r>
          <w:rPr>
            <w:rFonts w:ascii="Times New Roman" w:eastAsia="Times New Roman" w:hAnsi="Times New Roman" w:cs="Times New Roman"/>
            <w:sz w:val="24"/>
            <w:szCs w:val="24"/>
          </w:rPr>
          <w:t>CRS</w:t>
        </w:r>
      </w:ins>
      <w:r w:rsidR="0008636A" w:rsidRPr="0008636A">
        <w:rPr>
          <w:rFonts w:ascii="Times New Roman" w:eastAsia="Times New Roman" w:hAnsi="Times New Roman" w:cs="Times New Roman"/>
          <w:sz w:val="24"/>
          <w:szCs w:val="24"/>
        </w:rPr>
        <w:t xml:space="preserve">s specified in the global list. The </w:t>
      </w:r>
      <w:proofErr w:type="spellStart"/>
      <w:r w:rsidR="0008636A" w:rsidRPr="0008636A">
        <w:rPr>
          <w:rFonts w:ascii="Courier New" w:eastAsia="Times New Roman" w:hAnsi="Courier New" w:cs="Courier New"/>
          <w:sz w:val="20"/>
          <w:szCs w:val="20"/>
        </w:rPr>
        <w:t>dc_buildings</w:t>
      </w:r>
      <w:proofErr w:type="spellEnd"/>
      <w:r w:rsidR="0008636A" w:rsidRPr="0008636A">
        <w:rPr>
          <w:rFonts w:ascii="Times New Roman" w:eastAsia="Times New Roman" w:hAnsi="Times New Roman" w:cs="Times New Roman"/>
          <w:sz w:val="24"/>
          <w:szCs w:val="24"/>
        </w:rPr>
        <w:t xml:space="preserve"> collection, not having a </w:t>
      </w:r>
      <w:commentRangeStart w:id="71"/>
      <w:proofErr w:type="spellStart"/>
      <w:r w:rsidR="0008636A" w:rsidRPr="0008636A">
        <w:rPr>
          <w:rFonts w:ascii="Times New Roman" w:eastAsia="Times New Roman" w:hAnsi="Times New Roman" w:cs="Times New Roman"/>
          <w:sz w:val="24"/>
          <w:szCs w:val="24"/>
        </w:rPr>
        <w:t>crs</w:t>
      </w:r>
      <w:commentRangeEnd w:id="71"/>
      <w:proofErr w:type="spellEnd"/>
      <w:r>
        <w:rPr>
          <w:rStyle w:val="CommentReference"/>
        </w:rPr>
        <w:commentReference w:id="71"/>
      </w:r>
      <w:r w:rsidR="0008636A" w:rsidRPr="0008636A">
        <w:rPr>
          <w:rFonts w:ascii="Times New Roman" w:eastAsia="Times New Roman" w:hAnsi="Times New Roman" w:cs="Times New Roman"/>
          <w:sz w:val="24"/>
          <w:szCs w:val="24"/>
        </w:rPr>
        <w:t xml:space="preserve"> property, is only offered in the default CRS (i.e. WGS84 longitude, latitude).</w:t>
      </w:r>
    </w:p>
    <w:p w14:paraId="14C1A460" w14:textId="77777777" w:rsidR="0008636A" w:rsidRPr="0008636A" w:rsidRDefault="0008636A" w:rsidP="0008636A">
      <w:pPr>
        <w:spacing w:before="100" w:beforeAutospacing="1" w:after="100" w:afterAutospacing="1" w:line="240" w:lineRule="auto"/>
        <w:outlineLvl w:val="2"/>
        <w:rPr>
          <w:rFonts w:ascii="Times New Roman" w:eastAsia="Times New Roman" w:hAnsi="Times New Roman" w:cs="Times New Roman"/>
          <w:b/>
          <w:bCs/>
          <w:sz w:val="27"/>
          <w:szCs w:val="27"/>
        </w:rPr>
      </w:pPr>
      <w:r w:rsidRPr="0008636A">
        <w:rPr>
          <w:rFonts w:ascii="Times New Roman" w:eastAsia="Times New Roman" w:hAnsi="Times New Roman" w:cs="Times New Roman"/>
          <w:b/>
          <w:bCs/>
          <w:sz w:val="27"/>
          <w:szCs w:val="27"/>
        </w:rPr>
        <w:t>6.3. Query</w:t>
      </w:r>
    </w:p>
    <w:p w14:paraId="63CBA734"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 xml:space="preserve">6.3.1. Parameter </w:t>
      </w:r>
      <w:proofErr w:type="spellStart"/>
      <w:r w:rsidRPr="0008636A">
        <w:rPr>
          <w:rFonts w:ascii="Times New Roman" w:eastAsia="Times New Roman" w:hAnsi="Times New Roman" w:cs="Times New Roman"/>
          <w:b/>
          <w:bCs/>
          <w:sz w:val="24"/>
          <w:szCs w:val="24"/>
        </w:rPr>
        <w:t>bbox-crs</w:t>
      </w:r>
      <w:proofErr w:type="spellEnd"/>
    </w:p>
    <w:p w14:paraId="16DA55C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parameter may be used to assert the CRS used for the coordinate values of the </w:t>
      </w:r>
      <w:proofErr w:type="spellStart"/>
      <w:r w:rsidRPr="0008636A">
        <w:rPr>
          <w:rFonts w:ascii="Courier New" w:eastAsia="Times New Roman" w:hAnsi="Courier New" w:cs="Courier New"/>
          <w:sz w:val="20"/>
          <w:szCs w:val="20"/>
        </w:rPr>
        <w:t>bbox</w:t>
      </w:r>
      <w:proofErr w:type="spellEnd"/>
      <w:r w:rsidRPr="0008636A">
        <w:rPr>
          <w:rFonts w:ascii="Times New Roman" w:eastAsia="Times New Roman" w:hAnsi="Times New Roman" w:cs="Times New Roman"/>
          <w:sz w:val="24"/>
          <w:szCs w:val="24"/>
        </w:rPr>
        <w:t xml:space="preserve"> parameter.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2"/>
        <w:gridCol w:w="5553"/>
      </w:tblGrid>
      <w:tr w:rsidR="0008636A" w:rsidRPr="0008636A" w14:paraId="5D0142AD" w14:textId="77777777" w:rsidTr="0008636A">
        <w:trPr>
          <w:tblCellSpacing w:w="15" w:type="dxa"/>
        </w:trPr>
        <w:tc>
          <w:tcPr>
            <w:tcW w:w="0" w:type="auto"/>
            <w:shd w:val="clear" w:color="auto" w:fill="FFFFFF"/>
            <w:vAlign w:val="center"/>
            <w:hideMark/>
          </w:tcPr>
          <w:p w14:paraId="511A602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7BE6B6D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bbox</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-definition</w:t>
            </w:r>
          </w:p>
        </w:tc>
      </w:tr>
      <w:tr w:rsidR="0008636A" w:rsidRPr="0008636A" w14:paraId="7F682342" w14:textId="77777777" w:rsidTr="0008636A">
        <w:trPr>
          <w:tblCellSpacing w:w="15" w:type="dxa"/>
        </w:trPr>
        <w:tc>
          <w:tcPr>
            <w:tcW w:w="0" w:type="auto"/>
            <w:gridSpan w:val="2"/>
            <w:shd w:val="clear" w:color="auto" w:fill="FFFFFF"/>
            <w:vAlign w:val="center"/>
            <w:hideMark/>
          </w:tcPr>
          <w:p w14:paraId="1467C855"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Each GET request on a 'features' resource shall support a query parameter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with the following characteristics:</w:t>
            </w:r>
          </w:p>
          <w:p w14:paraId="6C7D246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name: </w:t>
            </w:r>
            <w:proofErr w:type="spellStart"/>
            <w:r w:rsidRPr="0008636A">
              <w:rPr>
                <w:rFonts w:ascii="Courier New" w:eastAsia="Times New Roman" w:hAnsi="Courier New" w:cs="Courier New"/>
                <w:sz w:val="20"/>
                <w:szCs w:val="20"/>
              </w:rPr>
              <w:t>bbox-crs</w:t>
            </w:r>
            <w:proofErr w:type="spellEnd"/>
          </w:p>
          <w:p w14:paraId="17EAF7E9"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in: query</w:t>
            </w:r>
          </w:p>
          <w:p w14:paraId="2C3573C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required: false</w:t>
            </w:r>
          </w:p>
          <w:p w14:paraId="19A81DE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schema:</w:t>
            </w:r>
          </w:p>
          <w:p w14:paraId="618FAA4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5F84B964"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format: </w:t>
            </w:r>
            <w:proofErr w:type="spellStart"/>
            <w:r w:rsidRPr="0008636A">
              <w:rPr>
                <w:rFonts w:ascii="Courier New" w:eastAsia="Times New Roman" w:hAnsi="Courier New" w:cs="Courier New"/>
                <w:sz w:val="20"/>
                <w:szCs w:val="20"/>
              </w:rPr>
              <w:t>uri</w:t>
            </w:r>
            <w:proofErr w:type="spellEnd"/>
          </w:p>
          <w:p w14:paraId="01C9095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style: form</w:t>
            </w:r>
          </w:p>
          <w:p w14:paraId="18794566"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explode: false</w:t>
            </w:r>
          </w:p>
        </w:tc>
      </w:tr>
    </w:tbl>
    <w:p w14:paraId="591D9D93"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47"/>
        <w:gridCol w:w="5458"/>
      </w:tblGrid>
      <w:tr w:rsidR="0008636A" w:rsidRPr="0008636A" w14:paraId="1BB7A3E1" w14:textId="77777777" w:rsidTr="0008636A">
        <w:trPr>
          <w:tblCellSpacing w:w="15" w:type="dxa"/>
        </w:trPr>
        <w:tc>
          <w:tcPr>
            <w:tcW w:w="0" w:type="auto"/>
            <w:shd w:val="clear" w:color="auto" w:fill="FFFFFF"/>
            <w:vAlign w:val="center"/>
            <w:hideMark/>
          </w:tcPr>
          <w:p w14:paraId="6033015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7</w:t>
            </w:r>
          </w:p>
        </w:tc>
        <w:tc>
          <w:tcPr>
            <w:tcW w:w="0" w:type="auto"/>
            <w:shd w:val="clear" w:color="auto" w:fill="FFFFFF"/>
            <w:vAlign w:val="center"/>
            <w:hideMark/>
          </w:tcPr>
          <w:p w14:paraId="1FC6765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bbox</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-valid-value</w:t>
            </w:r>
          </w:p>
        </w:tc>
      </w:tr>
      <w:tr w:rsidR="0008636A" w:rsidRPr="0008636A" w14:paraId="56679AF7" w14:textId="77777777" w:rsidTr="0008636A">
        <w:trPr>
          <w:tblCellSpacing w:w="15" w:type="dxa"/>
        </w:trPr>
        <w:tc>
          <w:tcPr>
            <w:tcW w:w="0" w:type="auto"/>
            <w:gridSpan w:val="2"/>
            <w:shd w:val="clear" w:color="auto" w:fill="FFFFFF"/>
            <w:vAlign w:val="center"/>
            <w:hideMark/>
          </w:tcPr>
          <w:p w14:paraId="6F16BD43" w14:textId="14D77525"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value of the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parameter shall be one of the CRS identifiers from the list of supported </w:t>
            </w:r>
            <w:del w:id="72" w:author="Carl Reed" w:date="2019-12-24T15:41:00Z">
              <w:r w:rsidRPr="0008636A" w:rsidDel="000A4EB1">
                <w:rPr>
                  <w:rFonts w:ascii="Times New Roman" w:eastAsia="Times New Roman" w:hAnsi="Times New Roman" w:cs="Times New Roman"/>
                  <w:sz w:val="24"/>
                  <w:szCs w:val="24"/>
                </w:rPr>
                <w:delText>coordinate reference system</w:delText>
              </w:r>
            </w:del>
            <w:ins w:id="73" w:author="Carl Reed" w:date="2019-12-24T15:41: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s listed in the </w:t>
            </w:r>
            <w:commentRangeStart w:id="74"/>
            <w:r w:rsidRPr="0008636A">
              <w:rPr>
                <w:rFonts w:ascii="Times New Roman" w:eastAsia="Times New Roman" w:hAnsi="Times New Roman" w:cs="Times New Roman"/>
                <w:sz w:val="24"/>
                <w:szCs w:val="24"/>
              </w:rPr>
              <w:t xml:space="preserve">spatial </w:t>
            </w:r>
            <w:commentRangeEnd w:id="74"/>
            <w:r w:rsidR="000A4EB1">
              <w:rPr>
                <w:rStyle w:val="CommentReference"/>
              </w:rPr>
              <w:commentReference w:id="74"/>
            </w:r>
            <w:r w:rsidRPr="0008636A">
              <w:rPr>
                <w:rFonts w:ascii="Times New Roman" w:eastAsia="Times New Roman" w:hAnsi="Times New Roman" w:cs="Times New Roman"/>
                <w:sz w:val="24"/>
                <w:szCs w:val="24"/>
              </w:rPr>
              <w:t xml:space="preserve">collection metadata using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property.</w:t>
            </w:r>
          </w:p>
        </w:tc>
      </w:tr>
    </w:tbl>
    <w:p w14:paraId="5FB0D7A9"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3046"/>
        <w:gridCol w:w="5052"/>
        <w:gridCol w:w="45"/>
      </w:tblGrid>
      <w:tr w:rsidR="0008636A" w:rsidRPr="0008636A" w14:paraId="28532F5A" w14:textId="77777777" w:rsidTr="0008636A">
        <w:trPr>
          <w:gridAfter w:val="1"/>
          <w:tblCellSpacing w:w="15" w:type="dxa"/>
        </w:trPr>
        <w:tc>
          <w:tcPr>
            <w:tcW w:w="0" w:type="auto"/>
            <w:vAlign w:val="center"/>
            <w:hideMark/>
          </w:tcPr>
          <w:p w14:paraId="1E4E57BF" w14:textId="77777777" w:rsidR="0008636A" w:rsidRPr="0008636A" w:rsidRDefault="0008636A" w:rsidP="0008636A">
            <w:pPr>
              <w:spacing w:after="0" w:line="240" w:lineRule="auto"/>
              <w:divId w:val="534270798"/>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gridSpan w:val="2"/>
            <w:vAlign w:val="center"/>
            <w:hideMark/>
          </w:tcPr>
          <w:p w14:paraId="3E88FCB3" w14:textId="77777777" w:rsidR="0008636A" w:rsidRPr="0008636A" w:rsidRDefault="002637C4" w:rsidP="0008636A">
            <w:pPr>
              <w:spacing w:after="0" w:line="240" w:lineRule="auto"/>
              <w:rPr>
                <w:rFonts w:ascii="Times New Roman" w:eastAsia="Times New Roman" w:hAnsi="Times New Roman" w:cs="Times New Roman"/>
                <w:sz w:val="24"/>
                <w:szCs w:val="24"/>
              </w:rPr>
            </w:pPr>
            <w:hyperlink r:id="rId32" w:history="1">
              <w:r w:rsidR="0008636A" w:rsidRPr="0008636A">
                <w:rPr>
                  <w:rFonts w:ascii="Times New Roman" w:eastAsia="Times New Roman" w:hAnsi="Times New Roman" w:cs="Times New Roman"/>
                  <w:color w:val="0000FF"/>
                  <w:sz w:val="24"/>
                  <w:szCs w:val="24"/>
                  <w:u w:val="single"/>
                </w:rPr>
                <w:t>Open issue 294</w:t>
              </w:r>
            </w:hyperlink>
            <w:r w:rsidR="0008636A" w:rsidRPr="0008636A">
              <w:rPr>
                <w:rFonts w:ascii="Times New Roman" w:eastAsia="Times New Roman" w:hAnsi="Times New Roman" w:cs="Times New Roman"/>
                <w:sz w:val="24"/>
                <w:szCs w:val="24"/>
              </w:rPr>
              <w:br/>
              <w:t xml:space="preserve">The wording of the requirement may be unclear. </w:t>
            </w:r>
          </w:p>
        </w:tc>
      </w:tr>
      <w:tr w:rsidR="0008636A" w:rsidRPr="0008636A" w14:paraId="4858FE2F" w14:textId="77777777" w:rsidTr="0008636A">
        <w:trPr>
          <w:tblCellSpacing w:w="15" w:type="dxa"/>
        </w:trPr>
        <w:tc>
          <w:tcPr>
            <w:tcW w:w="0" w:type="auto"/>
            <w:gridSpan w:val="2"/>
            <w:shd w:val="clear" w:color="auto" w:fill="FFFFFF"/>
            <w:vAlign w:val="center"/>
            <w:hideMark/>
          </w:tcPr>
          <w:p w14:paraId="1A4C5EB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8</w:t>
            </w:r>
          </w:p>
        </w:tc>
        <w:tc>
          <w:tcPr>
            <w:tcW w:w="0" w:type="auto"/>
            <w:gridSpan w:val="2"/>
            <w:shd w:val="clear" w:color="auto" w:fill="FFFFFF"/>
            <w:vAlign w:val="center"/>
            <w:hideMark/>
          </w:tcPr>
          <w:p w14:paraId="7EDB911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/fc-</w:t>
            </w:r>
            <w:proofErr w:type="spellStart"/>
            <w:r w:rsidRPr="0008636A">
              <w:rPr>
                <w:rFonts w:ascii="Times New Roman" w:eastAsia="Times New Roman" w:hAnsi="Times New Roman" w:cs="Times New Roman"/>
                <w:b/>
                <w:bCs/>
                <w:sz w:val="24"/>
                <w:szCs w:val="24"/>
              </w:rPr>
              <w:t>bbox</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-valid-</w:t>
            </w:r>
            <w:proofErr w:type="spellStart"/>
            <w:r w:rsidRPr="0008636A">
              <w:rPr>
                <w:rFonts w:ascii="Times New Roman" w:eastAsia="Times New Roman" w:hAnsi="Times New Roman" w:cs="Times New Roman"/>
                <w:b/>
                <w:bCs/>
                <w:sz w:val="24"/>
                <w:szCs w:val="24"/>
              </w:rPr>
              <w:t>defaultValue</w:t>
            </w:r>
            <w:proofErr w:type="spellEnd"/>
          </w:p>
        </w:tc>
      </w:tr>
      <w:tr w:rsidR="0008636A" w:rsidRPr="0008636A" w14:paraId="6A565147" w14:textId="77777777" w:rsidTr="0008636A">
        <w:trPr>
          <w:tblCellSpacing w:w="15" w:type="dxa"/>
        </w:trPr>
        <w:tc>
          <w:tcPr>
            <w:tcW w:w="0" w:type="auto"/>
            <w:gridSpan w:val="4"/>
            <w:shd w:val="clear" w:color="auto" w:fill="FFFFFF"/>
            <w:vAlign w:val="center"/>
            <w:hideMark/>
          </w:tcPr>
          <w:p w14:paraId="191C3628"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parameter is not specified then the coordinate values of the </w:t>
            </w:r>
            <w:proofErr w:type="spellStart"/>
            <w:r w:rsidRPr="0008636A">
              <w:rPr>
                <w:rFonts w:ascii="Courier New" w:eastAsia="Times New Roman" w:hAnsi="Courier New" w:cs="Courier New"/>
                <w:sz w:val="20"/>
                <w:szCs w:val="20"/>
              </w:rPr>
              <w:t>bbox</w:t>
            </w:r>
            <w:proofErr w:type="spellEnd"/>
            <w:r w:rsidRPr="0008636A">
              <w:rPr>
                <w:rFonts w:ascii="Times New Roman" w:eastAsia="Times New Roman" w:hAnsi="Times New Roman" w:cs="Times New Roman"/>
                <w:sz w:val="24"/>
                <w:szCs w:val="24"/>
              </w:rPr>
              <w:t xml:space="preserve"> parameter shall </w:t>
            </w:r>
            <w:r w:rsidRPr="0008636A">
              <w:rPr>
                <w:rFonts w:ascii="Times New Roman" w:eastAsia="Times New Roman" w:hAnsi="Times New Roman" w:cs="Times New Roman"/>
                <w:sz w:val="24"/>
                <w:szCs w:val="24"/>
              </w:rPr>
              <w:lastRenderedPageBreak/>
              <w:t xml:space="preserve">be assumed to be in the default CRS specified in </w:t>
            </w:r>
            <w:hyperlink r:id="rId33" w:anchor="OAFeat-1" w:history="1">
              <w:r w:rsidRPr="0008636A">
                <w:rPr>
                  <w:rFonts w:ascii="Times New Roman" w:eastAsia="Times New Roman" w:hAnsi="Times New Roman" w:cs="Times New Roman"/>
                  <w:color w:val="0000FF"/>
                  <w:sz w:val="24"/>
                  <w:szCs w:val="24"/>
                  <w:u w:val="single"/>
                </w:rPr>
                <w:t>OGC API - Feature - Part 1: Core</w:t>
              </w:r>
            </w:hyperlink>
            <w:r w:rsidRPr="0008636A">
              <w:rPr>
                <w:rFonts w:ascii="Times New Roman" w:eastAsia="Times New Roman" w:hAnsi="Times New Roman" w:cs="Times New Roman"/>
                <w:sz w:val="24"/>
                <w:szCs w:val="24"/>
              </w:rPr>
              <w:t xml:space="preserve">; that is </w:t>
            </w:r>
            <w:hyperlink r:id="rId34" w:history="1">
              <w:r w:rsidRPr="0008636A">
                <w:rPr>
                  <w:rFonts w:ascii="Times New Roman" w:eastAsia="Times New Roman" w:hAnsi="Times New Roman" w:cs="Times New Roman"/>
                  <w:color w:val="0000FF"/>
                  <w:sz w:val="24"/>
                  <w:szCs w:val="24"/>
                  <w:u w:val="single"/>
                </w:rPr>
                <w:t>http://www.opengis.net/def/crs/OGC/1.3/CRS84</w:t>
              </w:r>
            </w:hyperlink>
            <w:r w:rsidRPr="0008636A">
              <w:rPr>
                <w:rFonts w:ascii="Times New Roman" w:eastAsia="Times New Roman" w:hAnsi="Times New Roman" w:cs="Times New Roman"/>
                <w:sz w:val="24"/>
                <w:szCs w:val="24"/>
              </w:rPr>
              <w:t xml:space="preserve"> for coordinates without height and </w:t>
            </w:r>
            <w:hyperlink r:id="rId35" w:history="1">
              <w:r w:rsidRPr="0008636A">
                <w:rPr>
                  <w:rFonts w:ascii="Times New Roman" w:eastAsia="Times New Roman" w:hAnsi="Times New Roman" w:cs="Times New Roman"/>
                  <w:color w:val="0000FF"/>
                  <w:sz w:val="24"/>
                  <w:szCs w:val="24"/>
                  <w:u w:val="single"/>
                </w:rPr>
                <w:t>http://www.opengis.net/def/crs/OGC/0/CRS84h</w:t>
              </w:r>
            </w:hyperlink>
            <w:r w:rsidRPr="0008636A">
              <w:rPr>
                <w:rFonts w:ascii="Times New Roman" w:eastAsia="Times New Roman" w:hAnsi="Times New Roman" w:cs="Times New Roman"/>
                <w:sz w:val="24"/>
                <w:szCs w:val="24"/>
              </w:rPr>
              <w:t xml:space="preserve"> for coordinates with height.</w:t>
            </w:r>
          </w:p>
        </w:tc>
      </w:tr>
    </w:tbl>
    <w:p w14:paraId="0C790C34"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21"/>
        <w:gridCol w:w="5184"/>
      </w:tblGrid>
      <w:tr w:rsidR="0008636A" w:rsidRPr="0008636A" w14:paraId="4CEABB9A" w14:textId="77777777" w:rsidTr="0008636A">
        <w:trPr>
          <w:tblCellSpacing w:w="15" w:type="dxa"/>
        </w:trPr>
        <w:tc>
          <w:tcPr>
            <w:tcW w:w="0" w:type="auto"/>
            <w:shd w:val="clear" w:color="auto" w:fill="FFFFFF"/>
            <w:vAlign w:val="center"/>
            <w:hideMark/>
          </w:tcPr>
          <w:p w14:paraId="1AD5E09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9</w:t>
            </w:r>
          </w:p>
        </w:tc>
        <w:tc>
          <w:tcPr>
            <w:tcW w:w="0" w:type="auto"/>
            <w:shd w:val="clear" w:color="auto" w:fill="FFFFFF"/>
            <w:vAlign w:val="center"/>
            <w:hideMark/>
          </w:tcPr>
          <w:p w14:paraId="1A15AF1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bbox</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-action</w:t>
            </w:r>
          </w:p>
        </w:tc>
      </w:tr>
      <w:tr w:rsidR="0008636A" w:rsidRPr="0008636A" w14:paraId="04AD3B12" w14:textId="77777777" w:rsidTr="0008636A">
        <w:trPr>
          <w:tblCellSpacing w:w="15" w:type="dxa"/>
        </w:trPr>
        <w:tc>
          <w:tcPr>
            <w:tcW w:w="0" w:type="auto"/>
            <w:gridSpan w:val="2"/>
            <w:shd w:val="clear" w:color="auto" w:fill="FFFFFF"/>
            <w:vAlign w:val="center"/>
            <w:hideMark/>
          </w:tcPr>
          <w:p w14:paraId="642BF04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parameter is specified then the values of the </w:t>
            </w:r>
            <w:proofErr w:type="spellStart"/>
            <w:r w:rsidRPr="0008636A">
              <w:rPr>
                <w:rFonts w:ascii="Courier New" w:eastAsia="Times New Roman" w:hAnsi="Courier New" w:cs="Courier New"/>
                <w:sz w:val="20"/>
                <w:szCs w:val="20"/>
              </w:rPr>
              <w:t>bbox</w:t>
            </w:r>
            <w:proofErr w:type="spellEnd"/>
            <w:r w:rsidRPr="0008636A">
              <w:rPr>
                <w:rFonts w:ascii="Times New Roman" w:eastAsia="Times New Roman" w:hAnsi="Times New Roman" w:cs="Times New Roman"/>
                <w:sz w:val="24"/>
                <w:szCs w:val="24"/>
              </w:rPr>
              <w:t xml:space="preserve"> parameter shall be assumed to be in the specified CRS and the server shall perform the necessary internal transformations to properly fetch data from within the specified bounding box.</w:t>
            </w:r>
          </w:p>
        </w:tc>
      </w:tr>
    </w:tbl>
    <w:p w14:paraId="04BFD744"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23"/>
        <w:gridCol w:w="5182"/>
      </w:tblGrid>
      <w:tr w:rsidR="0008636A" w:rsidRPr="0008636A" w14:paraId="7194EAC2" w14:textId="77777777" w:rsidTr="0008636A">
        <w:trPr>
          <w:tblCellSpacing w:w="15" w:type="dxa"/>
        </w:trPr>
        <w:tc>
          <w:tcPr>
            <w:tcW w:w="0" w:type="auto"/>
            <w:shd w:val="clear" w:color="auto" w:fill="FFFFFF"/>
            <w:vAlign w:val="center"/>
            <w:hideMark/>
          </w:tcPr>
          <w:p w14:paraId="4EB2083F"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10</w:t>
            </w:r>
          </w:p>
        </w:tc>
        <w:tc>
          <w:tcPr>
            <w:tcW w:w="0" w:type="auto"/>
            <w:shd w:val="clear" w:color="auto" w:fill="FFFFFF"/>
            <w:vAlign w:val="center"/>
            <w:hideMark/>
          </w:tcPr>
          <w:p w14:paraId="1EF329B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bbox</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-exception</w:t>
            </w:r>
          </w:p>
        </w:tc>
      </w:tr>
      <w:tr w:rsidR="0008636A" w:rsidRPr="0008636A" w14:paraId="6C16F0F9" w14:textId="77777777" w:rsidTr="0008636A">
        <w:trPr>
          <w:tblCellSpacing w:w="15" w:type="dxa"/>
        </w:trPr>
        <w:tc>
          <w:tcPr>
            <w:tcW w:w="0" w:type="auto"/>
            <w:gridSpan w:val="2"/>
            <w:shd w:val="clear" w:color="auto" w:fill="FFFFFF"/>
            <w:vAlign w:val="center"/>
            <w:hideMark/>
          </w:tcPr>
          <w:p w14:paraId="78FF1008" w14:textId="4CB75E65"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In all cases, an invalid or unrecognized </w:t>
            </w:r>
            <w:del w:id="75" w:author="Carl Reed" w:date="2019-12-24T15:42:00Z">
              <w:r w:rsidRPr="0008636A" w:rsidDel="000A4EB1">
                <w:rPr>
                  <w:rFonts w:ascii="Times New Roman" w:eastAsia="Times New Roman" w:hAnsi="Times New Roman" w:cs="Times New Roman"/>
                  <w:sz w:val="24"/>
                  <w:szCs w:val="24"/>
                </w:rPr>
                <w:delText>coordinate reference system</w:delText>
              </w:r>
            </w:del>
            <w:ins w:id="76" w:author="Carl Reed" w:date="2019-12-24T15:42: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value shall trigger a 400 exception with an appropriate message.</w:t>
            </w:r>
          </w:p>
        </w:tc>
      </w:tr>
    </w:tbl>
    <w:p w14:paraId="47277A3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following fragment illustrates the use of the </w:t>
      </w:r>
      <w:proofErr w:type="spellStart"/>
      <w:r w:rsidRPr="0008636A">
        <w:rPr>
          <w:rFonts w:ascii="Courier New" w:eastAsia="Times New Roman" w:hAnsi="Courier New" w:cs="Courier New"/>
          <w:sz w:val="20"/>
          <w:szCs w:val="20"/>
        </w:rPr>
        <w:t>bbox-crs</w:t>
      </w:r>
      <w:proofErr w:type="spellEnd"/>
      <w:r w:rsidRPr="0008636A">
        <w:rPr>
          <w:rFonts w:ascii="Times New Roman" w:eastAsia="Times New Roman" w:hAnsi="Times New Roman" w:cs="Times New Roman"/>
          <w:sz w:val="24"/>
          <w:szCs w:val="24"/>
        </w:rPr>
        <w:t xml:space="preserve"> parameter:</w:t>
      </w:r>
    </w:p>
    <w:p w14:paraId="50887043"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Example 2. Specifying a bounding box in one of the supported coordinate reference systems</w:t>
      </w:r>
    </w:p>
    <w:p w14:paraId="1D47A3D7"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...&amp;bbox=160.6,-155.95,-170,-25.89&amp;bbox-crs=http://www.opengis.net/...</w:t>
      </w:r>
    </w:p>
    <w:p w14:paraId="60653F5A"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 xml:space="preserve">6.3.2. Parameter </w:t>
      </w:r>
      <w:proofErr w:type="spellStart"/>
      <w:r w:rsidRPr="0008636A">
        <w:rPr>
          <w:rFonts w:ascii="Times New Roman" w:eastAsia="Times New Roman" w:hAnsi="Times New Roman" w:cs="Times New Roman"/>
          <w:b/>
          <w:bCs/>
          <w:sz w:val="24"/>
          <w:szCs w:val="24"/>
        </w:rPr>
        <w:t>crs</w:t>
      </w:r>
      <w:proofErr w:type="spellEnd"/>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48"/>
        <w:gridCol w:w="5057"/>
      </w:tblGrid>
      <w:tr w:rsidR="0008636A" w:rsidRPr="0008636A" w14:paraId="2A729E60" w14:textId="77777777" w:rsidTr="0008636A">
        <w:trPr>
          <w:tblCellSpacing w:w="15" w:type="dxa"/>
        </w:trPr>
        <w:tc>
          <w:tcPr>
            <w:tcW w:w="0" w:type="auto"/>
            <w:shd w:val="clear" w:color="auto" w:fill="FFFFFF"/>
            <w:vAlign w:val="center"/>
            <w:hideMark/>
          </w:tcPr>
          <w:p w14:paraId="273C4E2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11</w:t>
            </w:r>
          </w:p>
        </w:tc>
        <w:tc>
          <w:tcPr>
            <w:tcW w:w="0" w:type="auto"/>
            <w:shd w:val="clear" w:color="auto" w:fill="FFFFFF"/>
            <w:vAlign w:val="center"/>
            <w:hideMark/>
          </w:tcPr>
          <w:p w14:paraId="4F8E8AE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-definition</w:t>
            </w:r>
          </w:p>
        </w:tc>
      </w:tr>
      <w:tr w:rsidR="0008636A" w:rsidRPr="0008636A" w14:paraId="42D9AA35" w14:textId="77777777" w:rsidTr="0008636A">
        <w:trPr>
          <w:tblCellSpacing w:w="15" w:type="dxa"/>
        </w:trPr>
        <w:tc>
          <w:tcPr>
            <w:tcW w:w="0" w:type="auto"/>
            <w:gridSpan w:val="2"/>
            <w:shd w:val="clear" w:color="auto" w:fill="FFFFFF"/>
            <w:vAlign w:val="center"/>
            <w:hideMark/>
          </w:tcPr>
          <w:p w14:paraId="0A328B0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Each GET request on a 'features' or 'feature' resource shall support a query parameter named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with the following characteristics:</w:t>
            </w:r>
          </w:p>
          <w:p w14:paraId="500CC10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name: </w:t>
            </w:r>
            <w:proofErr w:type="spellStart"/>
            <w:r w:rsidRPr="0008636A">
              <w:rPr>
                <w:rFonts w:ascii="Courier New" w:eastAsia="Times New Roman" w:hAnsi="Courier New" w:cs="Courier New"/>
                <w:sz w:val="20"/>
                <w:szCs w:val="20"/>
              </w:rPr>
              <w:t>crs</w:t>
            </w:r>
            <w:proofErr w:type="spellEnd"/>
          </w:p>
          <w:p w14:paraId="1455B41C"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in: query</w:t>
            </w:r>
          </w:p>
          <w:p w14:paraId="36EB611A"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required: false</w:t>
            </w:r>
          </w:p>
          <w:p w14:paraId="7EF8EE7E"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schema:</w:t>
            </w:r>
          </w:p>
          <w:p w14:paraId="2EE265FD"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type: string</w:t>
            </w:r>
          </w:p>
          <w:p w14:paraId="3E6F6B7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format: </w:t>
            </w:r>
            <w:proofErr w:type="spellStart"/>
            <w:r w:rsidRPr="0008636A">
              <w:rPr>
                <w:rFonts w:ascii="Courier New" w:eastAsia="Times New Roman" w:hAnsi="Courier New" w:cs="Courier New"/>
                <w:sz w:val="20"/>
                <w:szCs w:val="20"/>
              </w:rPr>
              <w:t>uri</w:t>
            </w:r>
            <w:proofErr w:type="spellEnd"/>
          </w:p>
          <w:p w14:paraId="537A4B75"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style: form</w:t>
            </w:r>
          </w:p>
          <w:p w14:paraId="15ADAD2F"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explode: false</w:t>
            </w:r>
          </w:p>
        </w:tc>
      </w:tr>
    </w:tbl>
    <w:p w14:paraId="33638DB2"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31"/>
        <w:gridCol w:w="5074"/>
      </w:tblGrid>
      <w:tr w:rsidR="0008636A" w:rsidRPr="0008636A" w14:paraId="22843EB1" w14:textId="77777777" w:rsidTr="0008636A">
        <w:trPr>
          <w:tblCellSpacing w:w="15" w:type="dxa"/>
        </w:trPr>
        <w:tc>
          <w:tcPr>
            <w:tcW w:w="0" w:type="auto"/>
            <w:shd w:val="clear" w:color="auto" w:fill="FFFFFF"/>
            <w:vAlign w:val="center"/>
            <w:hideMark/>
          </w:tcPr>
          <w:p w14:paraId="0D3FA25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12</w:t>
            </w:r>
          </w:p>
        </w:tc>
        <w:tc>
          <w:tcPr>
            <w:tcW w:w="0" w:type="auto"/>
            <w:shd w:val="clear" w:color="auto" w:fill="FFFFFF"/>
            <w:vAlign w:val="center"/>
            <w:hideMark/>
          </w:tcPr>
          <w:p w14:paraId="5D445BD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-valid-value</w:t>
            </w:r>
          </w:p>
        </w:tc>
      </w:tr>
      <w:tr w:rsidR="0008636A" w:rsidRPr="0008636A" w14:paraId="4DA54B79" w14:textId="77777777" w:rsidTr="0008636A">
        <w:trPr>
          <w:tblCellSpacing w:w="15" w:type="dxa"/>
        </w:trPr>
        <w:tc>
          <w:tcPr>
            <w:tcW w:w="0" w:type="auto"/>
            <w:gridSpan w:val="2"/>
            <w:shd w:val="clear" w:color="auto" w:fill="FFFFFF"/>
            <w:vAlign w:val="center"/>
            <w:hideMark/>
          </w:tcPr>
          <w:p w14:paraId="4665E23E"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value of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parameter shall be one of the CRS identifiers from the list of supported coordinate reference systems listed in the spatial collection metadata using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property.</w:t>
            </w:r>
          </w:p>
        </w:tc>
      </w:tr>
    </w:tbl>
    <w:p w14:paraId="594D50D3"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468"/>
        <w:gridCol w:w="4529"/>
        <w:gridCol w:w="45"/>
      </w:tblGrid>
      <w:tr w:rsidR="0008636A" w:rsidRPr="0008636A" w14:paraId="3A66DD33" w14:textId="77777777" w:rsidTr="0008636A">
        <w:trPr>
          <w:gridAfter w:val="1"/>
          <w:tblCellSpacing w:w="15" w:type="dxa"/>
        </w:trPr>
        <w:tc>
          <w:tcPr>
            <w:tcW w:w="0" w:type="auto"/>
            <w:vAlign w:val="center"/>
            <w:hideMark/>
          </w:tcPr>
          <w:p w14:paraId="06228FC3" w14:textId="77777777" w:rsidR="0008636A" w:rsidRPr="0008636A" w:rsidRDefault="0008636A" w:rsidP="0008636A">
            <w:pPr>
              <w:spacing w:after="0" w:line="240" w:lineRule="auto"/>
              <w:divId w:val="4675276"/>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gridSpan w:val="2"/>
            <w:vAlign w:val="center"/>
            <w:hideMark/>
          </w:tcPr>
          <w:p w14:paraId="76F1EEE6" w14:textId="77777777" w:rsidR="0008636A" w:rsidRPr="0008636A" w:rsidRDefault="002637C4" w:rsidP="0008636A">
            <w:pPr>
              <w:spacing w:after="0" w:line="240" w:lineRule="auto"/>
              <w:rPr>
                <w:rFonts w:ascii="Times New Roman" w:eastAsia="Times New Roman" w:hAnsi="Times New Roman" w:cs="Times New Roman"/>
                <w:sz w:val="24"/>
                <w:szCs w:val="24"/>
              </w:rPr>
            </w:pPr>
            <w:hyperlink r:id="rId36" w:history="1">
              <w:r w:rsidR="0008636A" w:rsidRPr="0008636A">
                <w:rPr>
                  <w:rFonts w:ascii="Times New Roman" w:eastAsia="Times New Roman" w:hAnsi="Times New Roman" w:cs="Times New Roman"/>
                  <w:color w:val="0000FF"/>
                  <w:sz w:val="24"/>
                  <w:szCs w:val="24"/>
                  <w:u w:val="single"/>
                </w:rPr>
                <w:t>Open issue 294</w:t>
              </w:r>
            </w:hyperlink>
            <w:r w:rsidR="0008636A" w:rsidRPr="0008636A">
              <w:rPr>
                <w:rFonts w:ascii="Times New Roman" w:eastAsia="Times New Roman" w:hAnsi="Times New Roman" w:cs="Times New Roman"/>
                <w:sz w:val="24"/>
                <w:szCs w:val="24"/>
              </w:rPr>
              <w:br/>
              <w:t xml:space="preserve">The wording of the requirement may be unclear. </w:t>
            </w:r>
          </w:p>
        </w:tc>
      </w:tr>
      <w:tr w:rsidR="0008636A" w:rsidRPr="0008636A" w14:paraId="7681075B" w14:textId="77777777" w:rsidTr="0008636A">
        <w:trPr>
          <w:tblCellSpacing w:w="15" w:type="dxa"/>
        </w:trPr>
        <w:tc>
          <w:tcPr>
            <w:tcW w:w="0" w:type="auto"/>
            <w:gridSpan w:val="2"/>
            <w:shd w:val="clear" w:color="auto" w:fill="FFFFFF"/>
            <w:vAlign w:val="center"/>
            <w:hideMark/>
          </w:tcPr>
          <w:p w14:paraId="1740B9E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13</w:t>
            </w:r>
          </w:p>
        </w:tc>
        <w:tc>
          <w:tcPr>
            <w:tcW w:w="0" w:type="auto"/>
            <w:gridSpan w:val="2"/>
            <w:shd w:val="clear" w:color="auto" w:fill="FFFFFF"/>
            <w:vAlign w:val="center"/>
            <w:hideMark/>
          </w:tcPr>
          <w:p w14:paraId="2927CA1A"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-default-value</w:t>
            </w:r>
          </w:p>
        </w:tc>
      </w:tr>
      <w:tr w:rsidR="0008636A" w:rsidRPr="0008636A" w14:paraId="6E167605" w14:textId="77777777" w:rsidTr="0008636A">
        <w:trPr>
          <w:tblCellSpacing w:w="15" w:type="dxa"/>
        </w:trPr>
        <w:tc>
          <w:tcPr>
            <w:tcW w:w="0" w:type="auto"/>
            <w:gridSpan w:val="4"/>
            <w:shd w:val="clear" w:color="auto" w:fill="FFFFFF"/>
            <w:vAlign w:val="center"/>
            <w:hideMark/>
          </w:tcPr>
          <w:p w14:paraId="4F042BF0" w14:textId="46F4AF04"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parameter is not specified the geometry coordinates shall be presented in the default CRS specified in </w:t>
            </w:r>
            <w:hyperlink r:id="rId37" w:anchor="OAFeat-1" w:history="1">
              <w:r w:rsidRPr="0008636A">
                <w:rPr>
                  <w:rFonts w:ascii="Times New Roman" w:eastAsia="Times New Roman" w:hAnsi="Times New Roman" w:cs="Times New Roman"/>
                  <w:color w:val="0000FF"/>
                  <w:sz w:val="24"/>
                  <w:szCs w:val="24"/>
                  <w:u w:val="single"/>
                </w:rPr>
                <w:t>OGC API - Feature - Part 1: Core</w:t>
              </w:r>
            </w:hyperlink>
            <w:r w:rsidRPr="0008636A">
              <w:rPr>
                <w:rFonts w:ascii="Times New Roman" w:eastAsia="Times New Roman" w:hAnsi="Times New Roman" w:cs="Times New Roman"/>
                <w:sz w:val="24"/>
                <w:szCs w:val="24"/>
              </w:rPr>
              <w:t xml:space="preserve">; that is </w:t>
            </w:r>
            <w:hyperlink r:id="rId38" w:history="1">
              <w:r w:rsidRPr="0008636A">
                <w:rPr>
                  <w:rFonts w:ascii="Times New Roman" w:eastAsia="Times New Roman" w:hAnsi="Times New Roman" w:cs="Times New Roman"/>
                  <w:color w:val="0000FF"/>
                  <w:sz w:val="24"/>
                  <w:szCs w:val="24"/>
                  <w:u w:val="single"/>
                </w:rPr>
                <w:t>http://www.opengis.net/def/crs/OGC/1.3/CRS84</w:t>
              </w:r>
            </w:hyperlink>
            <w:r w:rsidRPr="0008636A">
              <w:rPr>
                <w:rFonts w:ascii="Times New Roman" w:eastAsia="Times New Roman" w:hAnsi="Times New Roman" w:cs="Times New Roman"/>
                <w:sz w:val="24"/>
                <w:szCs w:val="24"/>
              </w:rPr>
              <w:t xml:space="preserve"> for coordinates without height</w:t>
            </w:r>
            <w:ins w:id="77" w:author="Carl Reed" w:date="2019-12-24T15:43:00Z">
              <w:r w:rsidR="000A4EB1">
                <w:rPr>
                  <w:rFonts w:ascii="Times New Roman" w:eastAsia="Times New Roman" w:hAnsi="Times New Roman" w:cs="Times New Roman"/>
                  <w:sz w:val="24"/>
                  <w:szCs w:val="24"/>
                </w:rPr>
                <w:t>/depth</w:t>
              </w:r>
            </w:ins>
            <w:r w:rsidRPr="0008636A">
              <w:rPr>
                <w:rFonts w:ascii="Times New Roman" w:eastAsia="Times New Roman" w:hAnsi="Times New Roman" w:cs="Times New Roman"/>
                <w:sz w:val="24"/>
                <w:szCs w:val="24"/>
              </w:rPr>
              <w:t xml:space="preserve"> and </w:t>
            </w:r>
            <w:hyperlink r:id="rId39" w:history="1">
              <w:r w:rsidRPr="0008636A">
                <w:rPr>
                  <w:rFonts w:ascii="Times New Roman" w:eastAsia="Times New Roman" w:hAnsi="Times New Roman" w:cs="Times New Roman"/>
                  <w:color w:val="0000FF"/>
                  <w:sz w:val="24"/>
                  <w:szCs w:val="24"/>
                  <w:u w:val="single"/>
                </w:rPr>
                <w:t>http://www.opengis.net/def/crs/OGC/0/CRS84h</w:t>
              </w:r>
            </w:hyperlink>
            <w:r w:rsidRPr="0008636A">
              <w:rPr>
                <w:rFonts w:ascii="Times New Roman" w:eastAsia="Times New Roman" w:hAnsi="Times New Roman" w:cs="Times New Roman"/>
                <w:sz w:val="24"/>
                <w:szCs w:val="24"/>
              </w:rPr>
              <w:t xml:space="preserve"> for coordinates with height</w:t>
            </w:r>
            <w:ins w:id="78" w:author="Carl Reed" w:date="2019-12-24T15:43:00Z">
              <w:r w:rsidR="000A4EB1">
                <w:rPr>
                  <w:rFonts w:ascii="Times New Roman" w:eastAsia="Times New Roman" w:hAnsi="Times New Roman" w:cs="Times New Roman"/>
                  <w:sz w:val="24"/>
                  <w:szCs w:val="24"/>
                </w:rPr>
                <w:t>/depth</w:t>
              </w:r>
            </w:ins>
            <w:r w:rsidRPr="0008636A">
              <w:rPr>
                <w:rFonts w:ascii="Times New Roman" w:eastAsia="Times New Roman" w:hAnsi="Times New Roman" w:cs="Times New Roman"/>
                <w:sz w:val="24"/>
                <w:szCs w:val="24"/>
              </w:rPr>
              <w:t>.</w:t>
            </w:r>
          </w:p>
        </w:tc>
      </w:tr>
    </w:tbl>
    <w:p w14:paraId="6EBA83DE"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96"/>
        <w:gridCol w:w="4709"/>
      </w:tblGrid>
      <w:tr w:rsidR="0008636A" w:rsidRPr="0008636A" w14:paraId="22EB9696" w14:textId="77777777" w:rsidTr="0008636A">
        <w:trPr>
          <w:tblCellSpacing w:w="15" w:type="dxa"/>
        </w:trPr>
        <w:tc>
          <w:tcPr>
            <w:tcW w:w="0" w:type="auto"/>
            <w:shd w:val="clear" w:color="auto" w:fill="FFFFFF"/>
            <w:vAlign w:val="center"/>
            <w:hideMark/>
          </w:tcPr>
          <w:p w14:paraId="0461C4C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35C6B3C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-action</w:t>
            </w:r>
          </w:p>
        </w:tc>
      </w:tr>
      <w:tr w:rsidR="0008636A" w:rsidRPr="0008636A" w14:paraId="75B6B439" w14:textId="77777777" w:rsidTr="0008636A">
        <w:trPr>
          <w:tblCellSpacing w:w="15" w:type="dxa"/>
        </w:trPr>
        <w:tc>
          <w:tcPr>
            <w:tcW w:w="0" w:type="auto"/>
            <w:gridSpan w:val="2"/>
            <w:shd w:val="clear" w:color="auto" w:fill="FFFFFF"/>
            <w:vAlign w:val="center"/>
            <w:hideMark/>
          </w:tcPr>
          <w:p w14:paraId="42FCC24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parameter is specified then the coordinates of all geometry-valued properties in the response document shall be presented in the requested CRS subject to any </w:t>
            </w:r>
            <w:r w:rsidRPr="0008636A">
              <w:rPr>
                <w:rFonts w:ascii="Times New Roman" w:eastAsia="Times New Roman" w:hAnsi="Times New Roman" w:cs="Times New Roman"/>
                <w:sz w:val="24"/>
                <w:szCs w:val="24"/>
              </w:rPr>
              <w:lastRenderedPageBreak/>
              <w:t>limitations placed on the response based on the requested output representation (e.g. the requested representation mandates a fixed CRS).</w:t>
            </w:r>
          </w:p>
        </w:tc>
      </w:tr>
    </w:tbl>
    <w:p w14:paraId="7D2CEE02"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34"/>
        <w:gridCol w:w="5371"/>
      </w:tblGrid>
      <w:tr w:rsidR="0008636A" w:rsidRPr="0008636A" w14:paraId="7F74757A" w14:textId="77777777" w:rsidTr="0008636A">
        <w:trPr>
          <w:tblCellSpacing w:w="15" w:type="dxa"/>
        </w:trPr>
        <w:tc>
          <w:tcPr>
            <w:tcW w:w="0" w:type="auto"/>
            <w:shd w:val="clear" w:color="auto" w:fill="FFFFFF"/>
            <w:vAlign w:val="center"/>
            <w:hideMark/>
          </w:tcPr>
          <w:p w14:paraId="3FB3B3F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15</w:t>
            </w:r>
          </w:p>
        </w:tc>
        <w:tc>
          <w:tcPr>
            <w:tcW w:w="0" w:type="auto"/>
            <w:shd w:val="clear" w:color="auto" w:fill="FFFFFF"/>
            <w:vAlign w:val="center"/>
            <w:hideMark/>
          </w:tcPr>
          <w:p w14:paraId="6C0B101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/core/fc-</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-action-exception</w:t>
            </w:r>
          </w:p>
        </w:tc>
      </w:tr>
      <w:tr w:rsidR="0008636A" w:rsidRPr="0008636A" w14:paraId="6FEE0338" w14:textId="77777777" w:rsidTr="0008636A">
        <w:trPr>
          <w:tblCellSpacing w:w="15" w:type="dxa"/>
        </w:trPr>
        <w:tc>
          <w:tcPr>
            <w:tcW w:w="0" w:type="auto"/>
            <w:gridSpan w:val="2"/>
            <w:shd w:val="clear" w:color="auto" w:fill="FFFFFF"/>
            <w:vAlign w:val="center"/>
            <w:hideMark/>
          </w:tcPr>
          <w:p w14:paraId="31CBBBB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requested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parameter </w:t>
            </w:r>
            <w:proofErr w:type="gramStart"/>
            <w:r w:rsidRPr="0008636A">
              <w:rPr>
                <w:rFonts w:ascii="Times New Roman" w:eastAsia="Times New Roman" w:hAnsi="Times New Roman" w:cs="Times New Roman"/>
                <w:sz w:val="24"/>
                <w:szCs w:val="24"/>
              </w:rPr>
              <w:t>values violates</w:t>
            </w:r>
            <w:proofErr w:type="gramEnd"/>
            <w:r w:rsidRPr="0008636A">
              <w:rPr>
                <w:rFonts w:ascii="Times New Roman" w:eastAsia="Times New Roman" w:hAnsi="Times New Roman" w:cs="Times New Roman"/>
                <w:sz w:val="24"/>
                <w:szCs w:val="24"/>
              </w:rPr>
              <w:t xml:space="preserve"> some requirement of the requested output format then the server shall raise an 400 exception with an appropriate message.</w:t>
            </w:r>
          </w:p>
        </w:tc>
      </w:tr>
    </w:tbl>
    <w:p w14:paraId="18FE7913"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77"/>
        <w:gridCol w:w="4828"/>
      </w:tblGrid>
      <w:tr w:rsidR="0008636A" w:rsidRPr="0008636A" w14:paraId="77C58292" w14:textId="77777777" w:rsidTr="0008636A">
        <w:trPr>
          <w:tblCellSpacing w:w="15" w:type="dxa"/>
        </w:trPr>
        <w:tc>
          <w:tcPr>
            <w:tcW w:w="0" w:type="auto"/>
            <w:shd w:val="clear" w:color="auto" w:fill="FFFFFF"/>
            <w:vAlign w:val="center"/>
            <w:hideMark/>
          </w:tcPr>
          <w:p w14:paraId="75779FF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16</w:t>
            </w:r>
          </w:p>
        </w:tc>
        <w:tc>
          <w:tcPr>
            <w:tcW w:w="0" w:type="auto"/>
            <w:shd w:val="clear" w:color="auto" w:fill="FFFFFF"/>
            <w:vAlign w:val="center"/>
            <w:hideMark/>
          </w:tcPr>
          <w:p w14:paraId="0940032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-exception</w:t>
            </w:r>
          </w:p>
        </w:tc>
      </w:tr>
      <w:tr w:rsidR="0008636A" w:rsidRPr="0008636A" w14:paraId="7D77085E" w14:textId="77777777" w:rsidTr="0008636A">
        <w:trPr>
          <w:tblCellSpacing w:w="15" w:type="dxa"/>
        </w:trPr>
        <w:tc>
          <w:tcPr>
            <w:tcW w:w="0" w:type="auto"/>
            <w:gridSpan w:val="2"/>
            <w:shd w:val="clear" w:color="auto" w:fill="FFFFFF"/>
            <w:vAlign w:val="center"/>
            <w:hideMark/>
          </w:tcPr>
          <w:p w14:paraId="6F2F1CF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An invalid or unrecognized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value shall trigger a 400 exception with an appropriate message.</w:t>
            </w:r>
          </w:p>
        </w:tc>
      </w:tr>
    </w:tbl>
    <w:p w14:paraId="5A88F9DB" w14:textId="33EAFF7A"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The following fragment illustrate</w:t>
      </w:r>
      <w:ins w:id="79" w:author="Carl Reed" w:date="2019-12-24T15:43:00Z">
        <w:r w:rsidR="000A4EB1">
          <w:rPr>
            <w:rFonts w:ascii="Times New Roman" w:eastAsia="Times New Roman" w:hAnsi="Times New Roman" w:cs="Times New Roman"/>
            <w:sz w:val="24"/>
            <w:szCs w:val="24"/>
          </w:rPr>
          <w:t>s</w:t>
        </w:r>
      </w:ins>
      <w:del w:id="80" w:author="Carl Reed" w:date="2019-12-24T15:43:00Z">
        <w:r w:rsidRPr="0008636A" w:rsidDel="000A4EB1">
          <w:rPr>
            <w:rFonts w:ascii="Times New Roman" w:eastAsia="Times New Roman" w:hAnsi="Times New Roman" w:cs="Times New Roman"/>
            <w:sz w:val="24"/>
            <w:szCs w:val="24"/>
          </w:rPr>
          <w:delText>d</w:delText>
        </w:r>
      </w:del>
      <w:r w:rsidRPr="0008636A">
        <w:rPr>
          <w:rFonts w:ascii="Times New Roman" w:eastAsia="Times New Roman" w:hAnsi="Times New Roman" w:cs="Times New Roman"/>
          <w:sz w:val="24"/>
          <w:szCs w:val="24"/>
        </w:rPr>
        <w:t xml:space="preserve"> the use of the </w:t>
      </w:r>
      <w:proofErr w:type="spellStart"/>
      <w:r w:rsidRPr="0008636A">
        <w:rPr>
          <w:rFonts w:ascii="Courier New" w:eastAsia="Times New Roman" w:hAnsi="Courier New" w:cs="Courier New"/>
          <w:sz w:val="20"/>
          <w:szCs w:val="20"/>
        </w:rPr>
        <w:t>crs</w:t>
      </w:r>
      <w:proofErr w:type="spellEnd"/>
      <w:r w:rsidRPr="0008636A">
        <w:rPr>
          <w:rFonts w:ascii="Times New Roman" w:eastAsia="Times New Roman" w:hAnsi="Times New Roman" w:cs="Times New Roman"/>
          <w:sz w:val="24"/>
          <w:szCs w:val="24"/>
        </w:rPr>
        <w:t xml:space="preserve"> parameter:</w:t>
      </w:r>
    </w:p>
    <w:p w14:paraId="53E61C33" w14:textId="178FD6EF"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Example 3. Retrieving features from a collection in one of the supported </w:t>
      </w:r>
      <w:del w:id="81" w:author="Carl Reed" w:date="2019-12-24T15:44:00Z">
        <w:r w:rsidRPr="0008636A" w:rsidDel="000A4EB1">
          <w:rPr>
            <w:rFonts w:ascii="Times New Roman" w:eastAsia="Times New Roman" w:hAnsi="Times New Roman" w:cs="Times New Roman"/>
            <w:sz w:val="24"/>
            <w:szCs w:val="24"/>
          </w:rPr>
          <w:delText>coordinate reference system</w:delText>
        </w:r>
      </w:del>
      <w:ins w:id="82" w:author="Carl Reed" w:date="2019-12-24T15:44: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s</w:t>
      </w:r>
    </w:p>
    <w:p w14:paraId="3DD4C1F8"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.../collections/buildings/items?crs=http://www.opengis.net/def/crs/epsg/0/26703&amp;...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615"/>
      </w:tblGrid>
      <w:tr w:rsidR="0008636A" w:rsidRPr="0008636A" w14:paraId="12CEAF50" w14:textId="77777777" w:rsidTr="0008636A">
        <w:trPr>
          <w:tblCellSpacing w:w="15" w:type="dxa"/>
        </w:trPr>
        <w:tc>
          <w:tcPr>
            <w:tcW w:w="0" w:type="auto"/>
            <w:vAlign w:val="center"/>
            <w:hideMark/>
          </w:tcPr>
          <w:p w14:paraId="26222116" w14:textId="77777777" w:rsidR="0008636A" w:rsidRPr="0008636A" w:rsidRDefault="0008636A" w:rsidP="0008636A">
            <w:pPr>
              <w:spacing w:after="0" w:line="240" w:lineRule="auto"/>
              <w:divId w:val="1784498650"/>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vAlign w:val="center"/>
            <w:hideMark/>
          </w:tcPr>
          <w:p w14:paraId="065C023E" w14:textId="4D9E94A4" w:rsidR="0008636A" w:rsidRPr="0008636A" w:rsidRDefault="002637C4" w:rsidP="0008636A">
            <w:pPr>
              <w:spacing w:after="0" w:line="240" w:lineRule="auto"/>
              <w:rPr>
                <w:rFonts w:ascii="Times New Roman" w:eastAsia="Times New Roman" w:hAnsi="Times New Roman" w:cs="Times New Roman"/>
                <w:sz w:val="24"/>
                <w:szCs w:val="24"/>
              </w:rPr>
            </w:pPr>
            <w:hyperlink r:id="rId40" w:history="1">
              <w:r w:rsidR="0008636A" w:rsidRPr="0008636A">
                <w:rPr>
                  <w:rFonts w:ascii="Times New Roman" w:eastAsia="Times New Roman" w:hAnsi="Times New Roman" w:cs="Times New Roman"/>
                  <w:color w:val="0000FF"/>
                  <w:sz w:val="24"/>
                  <w:szCs w:val="24"/>
                  <w:u w:val="single"/>
                </w:rPr>
                <w:t>Open issue 153</w:t>
              </w:r>
            </w:hyperlink>
            <w:r w:rsidR="0008636A" w:rsidRPr="0008636A">
              <w:rPr>
                <w:rFonts w:ascii="Times New Roman" w:eastAsia="Times New Roman" w:hAnsi="Times New Roman" w:cs="Times New Roman"/>
                <w:sz w:val="24"/>
                <w:szCs w:val="24"/>
              </w:rPr>
              <w:br/>
              <w:t xml:space="preserve">There is ongoing work to add negotiation of the CRS to the content negotiation process. However, this is still draft and not widely supported. For this reason, such a capability is considered </w:t>
            </w:r>
            <w:del w:id="83" w:author="Carl Reed" w:date="2019-12-24T15:44:00Z">
              <w:r w:rsidR="0008636A" w:rsidRPr="0008636A" w:rsidDel="000A4EB1">
                <w:rPr>
                  <w:rFonts w:ascii="Times New Roman" w:eastAsia="Times New Roman" w:hAnsi="Times New Roman" w:cs="Times New Roman"/>
                  <w:sz w:val="24"/>
                  <w:szCs w:val="24"/>
                </w:rPr>
                <w:delText xml:space="preserve">right now </w:delText>
              </w:r>
            </w:del>
            <w:r w:rsidR="0008636A" w:rsidRPr="0008636A">
              <w:rPr>
                <w:rFonts w:ascii="Times New Roman" w:eastAsia="Times New Roman" w:hAnsi="Times New Roman" w:cs="Times New Roman"/>
                <w:sz w:val="24"/>
                <w:szCs w:val="24"/>
              </w:rPr>
              <w:t xml:space="preserve">only for a future </w:t>
            </w:r>
            <w:del w:id="84" w:author="Carl Reed" w:date="2019-12-24T15:44:00Z">
              <w:r w:rsidR="0008636A" w:rsidRPr="0008636A" w:rsidDel="000A4EB1">
                <w:rPr>
                  <w:rFonts w:ascii="Times New Roman" w:eastAsia="Times New Roman" w:hAnsi="Times New Roman" w:cs="Times New Roman"/>
                  <w:sz w:val="24"/>
                  <w:szCs w:val="24"/>
                </w:rPr>
                <w:delText>revision</w:delText>
              </w:r>
            </w:del>
            <w:ins w:id="85" w:author="Carl Reed" w:date="2019-12-24T15:44:00Z">
              <w:r w:rsidR="000A4EB1">
                <w:rPr>
                  <w:rFonts w:ascii="Times New Roman" w:eastAsia="Times New Roman" w:hAnsi="Times New Roman" w:cs="Times New Roman"/>
                  <w:sz w:val="24"/>
                  <w:szCs w:val="24"/>
                </w:rPr>
                <w:t>version of this standard</w:t>
              </w:r>
            </w:ins>
            <w:r w:rsidR="0008636A" w:rsidRPr="0008636A">
              <w:rPr>
                <w:rFonts w:ascii="Times New Roman" w:eastAsia="Times New Roman" w:hAnsi="Times New Roman" w:cs="Times New Roman"/>
                <w:sz w:val="24"/>
                <w:szCs w:val="24"/>
              </w:rPr>
              <w:t xml:space="preserve">. </w:t>
            </w:r>
          </w:p>
        </w:tc>
      </w:tr>
    </w:tbl>
    <w:p w14:paraId="1E2838AD"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t>6.3.3. Output format considerations</w:t>
      </w:r>
    </w:p>
    <w:p w14:paraId="0813099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OGC API - Features - Part 1: Core defines three conformance classes related to the output formats:</w:t>
      </w:r>
    </w:p>
    <w:p w14:paraId="5D627C14" w14:textId="77777777" w:rsidR="0008636A" w:rsidRPr="0008636A" w:rsidRDefault="0008636A" w:rsidP="000863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GML</w:t>
      </w:r>
    </w:p>
    <w:p w14:paraId="263EEFE5" w14:textId="77777777" w:rsidR="0008636A" w:rsidRPr="0008636A" w:rsidRDefault="0008636A" w:rsidP="000863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GeoJSON</w:t>
      </w:r>
    </w:p>
    <w:p w14:paraId="5785FBDB" w14:textId="77777777" w:rsidR="0008636A" w:rsidRPr="0008636A" w:rsidRDefault="0008636A" w:rsidP="000863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HTML</w:t>
      </w:r>
    </w:p>
    <w:p w14:paraId="4A1BEE5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GML has full CRS support and no further requirements are imposed by this standard.</w:t>
      </w:r>
    </w:p>
    <w:p w14:paraId="2C92EA54"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GeoJSON normatively supports WGS84 (</w:t>
      </w:r>
      <w:proofErr w:type="spellStart"/>
      <w:r w:rsidRPr="0008636A">
        <w:rPr>
          <w:rFonts w:ascii="Times New Roman" w:eastAsia="Times New Roman" w:hAnsi="Times New Roman" w:cs="Times New Roman"/>
          <w:sz w:val="24"/>
          <w:szCs w:val="24"/>
        </w:rPr>
        <w:t>lon</w:t>
      </w:r>
      <w:proofErr w:type="gramStart"/>
      <w:r w:rsidRPr="0008636A">
        <w:rPr>
          <w:rFonts w:ascii="Times New Roman" w:eastAsia="Times New Roman" w:hAnsi="Times New Roman" w:cs="Times New Roman"/>
          <w:sz w:val="24"/>
          <w:szCs w:val="24"/>
        </w:rPr>
        <w:t>,lat</w:t>
      </w:r>
      <w:proofErr w:type="spellEnd"/>
      <w:proofErr w:type="gramEnd"/>
      <w:r w:rsidRPr="0008636A">
        <w:rPr>
          <w:rFonts w:ascii="Times New Roman" w:eastAsia="Times New Roman" w:hAnsi="Times New Roman" w:cs="Times New Roman"/>
          <w:sz w:val="24"/>
          <w:szCs w:val="24"/>
        </w:rPr>
        <w:t>) but the "prior arrangement" provision allows other coordinate systems to be used.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082"/>
        <w:gridCol w:w="4423"/>
      </w:tblGrid>
      <w:tr w:rsidR="0008636A" w:rsidRPr="0008636A" w14:paraId="48D06E20" w14:textId="77777777" w:rsidTr="0008636A">
        <w:trPr>
          <w:tblCellSpacing w:w="15" w:type="dxa"/>
        </w:trPr>
        <w:tc>
          <w:tcPr>
            <w:tcW w:w="0" w:type="auto"/>
            <w:shd w:val="clear" w:color="auto" w:fill="FFFFFF"/>
            <w:vAlign w:val="center"/>
            <w:hideMark/>
          </w:tcPr>
          <w:p w14:paraId="1B345BE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17</w:t>
            </w:r>
          </w:p>
        </w:tc>
        <w:tc>
          <w:tcPr>
            <w:tcW w:w="0" w:type="auto"/>
            <w:shd w:val="clear" w:color="auto" w:fill="FFFFFF"/>
            <w:vAlign w:val="center"/>
            <w:hideMark/>
          </w:tcPr>
          <w:p w14:paraId="42B5858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geojson</w:t>
            </w:r>
            <w:proofErr w:type="spellEnd"/>
          </w:p>
        </w:tc>
      </w:tr>
      <w:tr w:rsidR="0008636A" w:rsidRPr="0008636A" w14:paraId="2C8BE54B" w14:textId="77777777" w:rsidTr="0008636A">
        <w:trPr>
          <w:tblCellSpacing w:w="15" w:type="dxa"/>
        </w:trPr>
        <w:tc>
          <w:tcPr>
            <w:tcW w:w="0" w:type="auto"/>
            <w:gridSpan w:val="2"/>
            <w:shd w:val="clear" w:color="auto" w:fill="FFFFFF"/>
            <w:vAlign w:val="center"/>
            <w:hideMark/>
          </w:tcPr>
          <w:p w14:paraId="7F1D928B"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Servers that implement this extension and clients that use this extension shall be subject to the prior arrangements provision of the GeoJSON standard (see </w:t>
            </w:r>
            <w:hyperlink r:id="rId41" w:anchor="page-12" w:history="1">
              <w:r w:rsidRPr="0008636A">
                <w:rPr>
                  <w:rFonts w:ascii="Times New Roman" w:eastAsia="Times New Roman" w:hAnsi="Times New Roman" w:cs="Times New Roman"/>
                  <w:color w:val="0000FF"/>
                  <w:sz w:val="24"/>
                  <w:szCs w:val="24"/>
                  <w:u w:val="single"/>
                </w:rPr>
                <w:t>https://tools.ietf.org/html/rfc7946#page-12</w:t>
              </w:r>
            </w:hyperlink>
            <w:r w:rsidRPr="0008636A">
              <w:rPr>
                <w:rFonts w:ascii="Times New Roman" w:eastAsia="Times New Roman" w:hAnsi="Times New Roman" w:cs="Times New Roman"/>
                <w:sz w:val="24"/>
                <w:szCs w:val="24"/>
              </w:rPr>
              <w:t>).</w:t>
            </w:r>
          </w:p>
        </w:tc>
      </w:tr>
    </w:tbl>
    <w:p w14:paraId="0DE83F66"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355"/>
      </w:tblGrid>
      <w:tr w:rsidR="0008636A" w:rsidRPr="0008636A" w14:paraId="07957C83" w14:textId="77777777" w:rsidTr="0008636A">
        <w:trPr>
          <w:tblCellSpacing w:w="15" w:type="dxa"/>
        </w:trPr>
        <w:tc>
          <w:tcPr>
            <w:tcW w:w="0" w:type="auto"/>
            <w:vAlign w:val="center"/>
            <w:hideMark/>
          </w:tcPr>
          <w:p w14:paraId="21D4D4AB" w14:textId="77777777" w:rsidR="0008636A" w:rsidRPr="0008636A" w:rsidRDefault="0008636A" w:rsidP="0008636A">
            <w:pPr>
              <w:spacing w:after="0" w:line="240" w:lineRule="auto"/>
              <w:divId w:val="1712877364"/>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Note</w:t>
            </w:r>
          </w:p>
        </w:tc>
        <w:tc>
          <w:tcPr>
            <w:tcW w:w="0" w:type="auto"/>
            <w:vAlign w:val="center"/>
            <w:hideMark/>
          </w:tcPr>
          <w:p w14:paraId="7CEF68D4"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Need to do more work on HTML! </w:t>
            </w:r>
          </w:p>
        </w:tc>
      </w:tr>
    </w:tbl>
    <w:p w14:paraId="0CD66BDC" w14:textId="5042BD18"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HTML only supports WGS84 based on schema.org dependency</w:t>
      </w:r>
      <w:ins w:id="86" w:author="Carl Reed" w:date="2019-12-24T15:45:00Z">
        <w:r w:rsidR="000A4EB1">
          <w:rPr>
            <w:rFonts w:ascii="Times New Roman" w:eastAsia="Times New Roman" w:hAnsi="Times New Roman" w:cs="Times New Roman"/>
            <w:sz w:val="24"/>
            <w:szCs w:val="24"/>
          </w:rPr>
          <w:t>. The OGC is</w:t>
        </w:r>
      </w:ins>
      <w:del w:id="87" w:author="Carl Reed" w:date="2019-12-24T15:45:00Z">
        <w:r w:rsidRPr="0008636A" w:rsidDel="000A4EB1">
          <w:rPr>
            <w:rFonts w:ascii="Times New Roman" w:eastAsia="Times New Roman" w:hAnsi="Times New Roman" w:cs="Times New Roman"/>
            <w:sz w:val="24"/>
            <w:szCs w:val="24"/>
          </w:rPr>
          <w:delText>;</w:delText>
        </w:r>
      </w:del>
      <w:r w:rsidRPr="0008636A">
        <w:rPr>
          <w:rFonts w:ascii="Times New Roman" w:eastAsia="Times New Roman" w:hAnsi="Times New Roman" w:cs="Times New Roman"/>
          <w:sz w:val="24"/>
          <w:szCs w:val="24"/>
        </w:rPr>
        <w:t xml:space="preserve"> not sure if this is an issue but schema.org annotations seem to require WGS84 (</w:t>
      </w:r>
      <w:proofErr w:type="spellStart"/>
      <w:r w:rsidRPr="0008636A">
        <w:rPr>
          <w:rFonts w:ascii="Times New Roman" w:eastAsia="Times New Roman" w:hAnsi="Times New Roman" w:cs="Times New Roman"/>
          <w:sz w:val="24"/>
          <w:szCs w:val="24"/>
        </w:rPr>
        <w:t>lat</w:t>
      </w:r>
      <w:proofErr w:type="gramStart"/>
      <w:r w:rsidRPr="0008636A">
        <w:rPr>
          <w:rFonts w:ascii="Times New Roman" w:eastAsia="Times New Roman" w:hAnsi="Times New Roman" w:cs="Times New Roman"/>
          <w:sz w:val="24"/>
          <w:szCs w:val="24"/>
        </w:rPr>
        <w:t>,lon</w:t>
      </w:r>
      <w:proofErr w:type="spellEnd"/>
      <w:proofErr w:type="gramEnd"/>
      <w:r w:rsidRPr="0008636A">
        <w:rPr>
          <w:rFonts w:ascii="Times New Roman" w:eastAsia="Times New Roman" w:hAnsi="Times New Roman" w:cs="Times New Roman"/>
          <w:sz w:val="24"/>
          <w:szCs w:val="24"/>
        </w:rPr>
        <w:t xml:space="preserve">) yet WFS core requires </w:t>
      </w:r>
      <w:ins w:id="88" w:author="Carl Reed" w:date="2019-12-24T15:45:00Z">
        <w:r w:rsidR="000A4EB1">
          <w:rPr>
            <w:rFonts w:ascii="Times New Roman" w:eastAsia="Times New Roman" w:hAnsi="Times New Roman" w:cs="Times New Roman"/>
            <w:sz w:val="24"/>
            <w:szCs w:val="24"/>
          </w:rPr>
          <w:t>(</w:t>
        </w:r>
      </w:ins>
      <w:proofErr w:type="spellStart"/>
      <w:r w:rsidRPr="0008636A">
        <w:rPr>
          <w:rFonts w:ascii="Times New Roman" w:eastAsia="Times New Roman" w:hAnsi="Times New Roman" w:cs="Times New Roman"/>
          <w:sz w:val="24"/>
          <w:szCs w:val="24"/>
        </w:rPr>
        <w:t>lon,lat</w:t>
      </w:r>
      <w:proofErr w:type="spellEnd"/>
      <w:ins w:id="89" w:author="Carl Reed" w:date="2019-12-24T15:45:00Z">
        <w:r w:rsidR="000A4EB1">
          <w:rPr>
            <w:rFonts w:ascii="Times New Roman" w:eastAsia="Times New Roman" w:hAnsi="Times New Roman" w:cs="Times New Roman"/>
            <w:sz w:val="24"/>
            <w:szCs w:val="24"/>
          </w:rPr>
          <w:t>)</w:t>
        </w:r>
      </w:ins>
      <w:r w:rsidRPr="0008636A">
        <w:rPr>
          <w:rFonts w:ascii="Times New Roman" w:eastAsia="Times New Roman" w:hAnsi="Times New Roman" w:cs="Times New Roman"/>
          <w:sz w:val="24"/>
          <w:szCs w:val="24"/>
        </w:rPr>
        <w:t xml:space="preserve"> by default.</w:t>
      </w:r>
    </w:p>
    <w:p w14:paraId="18F4883A" w14:textId="77777777" w:rsidR="0008636A" w:rsidRPr="0008636A" w:rsidRDefault="0008636A" w:rsidP="0008636A">
      <w:pPr>
        <w:spacing w:before="100" w:beforeAutospacing="1" w:after="100" w:afterAutospacing="1" w:line="240" w:lineRule="auto"/>
        <w:outlineLvl w:val="3"/>
        <w:rPr>
          <w:rFonts w:ascii="Times New Roman" w:eastAsia="Times New Roman" w:hAnsi="Times New Roman" w:cs="Times New Roman"/>
          <w:b/>
          <w:bCs/>
          <w:sz w:val="24"/>
          <w:szCs w:val="24"/>
        </w:rPr>
      </w:pPr>
      <w:r w:rsidRPr="0008636A">
        <w:rPr>
          <w:rFonts w:ascii="Times New Roman" w:eastAsia="Times New Roman" w:hAnsi="Times New Roman" w:cs="Times New Roman"/>
          <w:b/>
          <w:bCs/>
          <w:sz w:val="24"/>
          <w:szCs w:val="24"/>
        </w:rPr>
        <w:lastRenderedPageBreak/>
        <w:t>6.3.4. Coordinate system and axis order</w:t>
      </w:r>
    </w:p>
    <w:p w14:paraId="781AE079" w14:textId="1D1B10E6"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Because of the inconsistent provision of coordinate reference system metadata in geospatial encodings and the continued confusion caused by the axis order of coordinates, this standard defines a mechanism for a server to clearly and unambiguously assert the </w:t>
      </w:r>
      <w:del w:id="90" w:author="Carl Reed" w:date="2019-12-24T15:46:00Z">
        <w:r w:rsidRPr="0008636A" w:rsidDel="000A4EB1">
          <w:rPr>
            <w:rFonts w:ascii="Times New Roman" w:eastAsia="Times New Roman" w:hAnsi="Times New Roman" w:cs="Times New Roman"/>
            <w:sz w:val="24"/>
            <w:szCs w:val="24"/>
          </w:rPr>
          <w:delText>coordinate reference system</w:delText>
        </w:r>
      </w:del>
      <w:ins w:id="91" w:author="Carl Reed" w:date="2019-12-24T15:46: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and axis order being used in a response document independent of the requested output format.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59"/>
        <w:gridCol w:w="4846"/>
      </w:tblGrid>
      <w:tr w:rsidR="0008636A" w:rsidRPr="0008636A" w14:paraId="332FF046" w14:textId="77777777" w:rsidTr="0008636A">
        <w:trPr>
          <w:tblCellSpacing w:w="15" w:type="dxa"/>
        </w:trPr>
        <w:tc>
          <w:tcPr>
            <w:tcW w:w="0" w:type="auto"/>
            <w:shd w:val="clear" w:color="auto" w:fill="FFFFFF"/>
            <w:vAlign w:val="center"/>
            <w:hideMark/>
          </w:tcPr>
          <w:p w14:paraId="3A22862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18</w:t>
            </w:r>
          </w:p>
        </w:tc>
        <w:tc>
          <w:tcPr>
            <w:tcW w:w="0" w:type="auto"/>
            <w:shd w:val="clear" w:color="auto" w:fill="FFFFFF"/>
            <w:vAlign w:val="center"/>
            <w:hideMark/>
          </w:tcPr>
          <w:p w14:paraId="598089B6"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ogc</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-header</w:t>
            </w:r>
          </w:p>
        </w:tc>
      </w:tr>
      <w:tr w:rsidR="0008636A" w:rsidRPr="0008636A" w14:paraId="09CBA7BB" w14:textId="77777777" w:rsidTr="0008636A">
        <w:trPr>
          <w:tblCellSpacing w:w="15" w:type="dxa"/>
        </w:trPr>
        <w:tc>
          <w:tcPr>
            <w:tcW w:w="0" w:type="auto"/>
            <w:gridSpan w:val="2"/>
            <w:shd w:val="clear" w:color="auto" w:fill="FFFFFF"/>
            <w:vAlign w:val="center"/>
            <w:hideMark/>
          </w:tcPr>
          <w:p w14:paraId="51216926" w14:textId="4C22239B"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An HTTP header named </w:t>
            </w:r>
            <w:r w:rsidRPr="0008636A">
              <w:rPr>
                <w:rFonts w:ascii="Courier New" w:eastAsia="Times New Roman" w:hAnsi="Courier New" w:cs="Courier New"/>
                <w:sz w:val="20"/>
                <w:szCs w:val="20"/>
              </w:rPr>
              <w:t>OGC-CRS</w:t>
            </w:r>
            <w:r w:rsidRPr="0008636A">
              <w:rPr>
                <w:rFonts w:ascii="Times New Roman" w:eastAsia="Times New Roman" w:hAnsi="Times New Roman" w:cs="Times New Roman"/>
                <w:sz w:val="24"/>
                <w:szCs w:val="24"/>
              </w:rPr>
              <w:t xml:space="preserve"> shall be used to assert the </w:t>
            </w:r>
            <w:del w:id="92" w:author="Carl Reed" w:date="2019-12-24T15:46:00Z">
              <w:r w:rsidRPr="0008636A" w:rsidDel="000A4EB1">
                <w:rPr>
                  <w:rFonts w:ascii="Times New Roman" w:eastAsia="Times New Roman" w:hAnsi="Times New Roman" w:cs="Times New Roman"/>
                  <w:sz w:val="24"/>
                  <w:szCs w:val="24"/>
                </w:rPr>
                <w:delText>coordinate reference system</w:delText>
              </w:r>
            </w:del>
            <w:ins w:id="93" w:author="Carl Reed" w:date="2019-12-24T15:46: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and, optionally, the coordinate axis order used in the body of a response.</w:t>
            </w:r>
          </w:p>
        </w:tc>
      </w:tr>
    </w:tbl>
    <w:p w14:paraId="64EE6B00"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94"/>
        <w:gridCol w:w="5211"/>
      </w:tblGrid>
      <w:tr w:rsidR="0008636A" w:rsidRPr="0008636A" w14:paraId="5E0DCB7E" w14:textId="77777777" w:rsidTr="0008636A">
        <w:trPr>
          <w:tblCellSpacing w:w="15" w:type="dxa"/>
        </w:trPr>
        <w:tc>
          <w:tcPr>
            <w:tcW w:w="0" w:type="auto"/>
            <w:shd w:val="clear" w:color="auto" w:fill="FFFFFF"/>
            <w:vAlign w:val="center"/>
            <w:hideMark/>
          </w:tcPr>
          <w:p w14:paraId="298BD670"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19</w:t>
            </w:r>
          </w:p>
        </w:tc>
        <w:tc>
          <w:tcPr>
            <w:tcW w:w="0" w:type="auto"/>
            <w:shd w:val="clear" w:color="auto" w:fill="FFFFFF"/>
            <w:vAlign w:val="center"/>
            <w:hideMark/>
          </w:tcPr>
          <w:p w14:paraId="74AE4EB1"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ogc</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-header-value</w:t>
            </w:r>
          </w:p>
        </w:tc>
      </w:tr>
      <w:tr w:rsidR="0008636A" w:rsidRPr="0008636A" w14:paraId="2B5105FB" w14:textId="77777777" w:rsidTr="0008636A">
        <w:trPr>
          <w:tblCellSpacing w:w="15" w:type="dxa"/>
        </w:trPr>
        <w:tc>
          <w:tcPr>
            <w:tcW w:w="0" w:type="auto"/>
            <w:gridSpan w:val="2"/>
            <w:shd w:val="clear" w:color="auto" w:fill="FFFFFF"/>
            <w:vAlign w:val="center"/>
            <w:hideMark/>
          </w:tcPr>
          <w:p w14:paraId="52448FE4" w14:textId="291F4B03"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value of the </w:t>
            </w:r>
            <w:r w:rsidRPr="0008636A">
              <w:rPr>
                <w:rFonts w:ascii="Courier New" w:eastAsia="Times New Roman" w:hAnsi="Courier New" w:cs="Courier New"/>
                <w:sz w:val="20"/>
                <w:szCs w:val="20"/>
              </w:rPr>
              <w:t>OGC-CRS</w:t>
            </w:r>
            <w:r w:rsidRPr="0008636A">
              <w:rPr>
                <w:rFonts w:ascii="Times New Roman" w:eastAsia="Times New Roman" w:hAnsi="Times New Roman" w:cs="Times New Roman"/>
                <w:sz w:val="24"/>
                <w:szCs w:val="24"/>
              </w:rPr>
              <w:t xml:space="preserve"> header shall be a URI referencing the </w:t>
            </w:r>
            <w:del w:id="94" w:author="Carl Reed" w:date="2019-12-24T15:46:00Z">
              <w:r w:rsidRPr="0008636A" w:rsidDel="000A4EB1">
                <w:rPr>
                  <w:rFonts w:ascii="Times New Roman" w:eastAsia="Times New Roman" w:hAnsi="Times New Roman" w:cs="Times New Roman"/>
                  <w:sz w:val="24"/>
                  <w:szCs w:val="24"/>
                </w:rPr>
                <w:delText>coordinate reference system</w:delText>
              </w:r>
            </w:del>
            <w:ins w:id="95" w:author="Carl Reed" w:date="2019-12-24T15:46: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used in the response document with an optional parameter named </w:t>
            </w:r>
            <w:proofErr w:type="spellStart"/>
            <w:r w:rsidRPr="0008636A">
              <w:rPr>
                <w:rFonts w:ascii="Courier New" w:eastAsia="Times New Roman" w:hAnsi="Courier New" w:cs="Courier New"/>
                <w:sz w:val="20"/>
                <w:szCs w:val="20"/>
              </w:rPr>
              <w:t>axisOrder</w:t>
            </w:r>
            <w:proofErr w:type="spellEnd"/>
            <w:r w:rsidRPr="0008636A">
              <w:rPr>
                <w:rFonts w:ascii="Times New Roman" w:eastAsia="Times New Roman" w:hAnsi="Times New Roman" w:cs="Times New Roman"/>
                <w:sz w:val="24"/>
                <w:szCs w:val="24"/>
              </w:rPr>
              <w:t>.</w:t>
            </w:r>
          </w:p>
        </w:tc>
      </w:tr>
    </w:tbl>
    <w:p w14:paraId="5E5F3417"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53"/>
        <w:gridCol w:w="5352"/>
      </w:tblGrid>
      <w:tr w:rsidR="0008636A" w:rsidRPr="0008636A" w14:paraId="55F4FDC8" w14:textId="77777777" w:rsidTr="0008636A">
        <w:trPr>
          <w:tblCellSpacing w:w="15" w:type="dxa"/>
        </w:trPr>
        <w:tc>
          <w:tcPr>
            <w:tcW w:w="0" w:type="auto"/>
            <w:shd w:val="clear" w:color="auto" w:fill="FFFFFF"/>
            <w:vAlign w:val="center"/>
            <w:hideMark/>
          </w:tcPr>
          <w:p w14:paraId="055E424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20</w:t>
            </w:r>
          </w:p>
        </w:tc>
        <w:tc>
          <w:tcPr>
            <w:tcW w:w="0" w:type="auto"/>
            <w:shd w:val="clear" w:color="auto" w:fill="FFFFFF"/>
            <w:vAlign w:val="center"/>
            <w:hideMark/>
          </w:tcPr>
          <w:p w14:paraId="0C2080AC"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ogc</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-axis-order-value</w:t>
            </w:r>
          </w:p>
        </w:tc>
      </w:tr>
      <w:tr w:rsidR="0008636A" w:rsidRPr="0008636A" w14:paraId="74488571" w14:textId="77777777" w:rsidTr="0008636A">
        <w:trPr>
          <w:tblCellSpacing w:w="15" w:type="dxa"/>
        </w:trPr>
        <w:tc>
          <w:tcPr>
            <w:tcW w:w="0" w:type="auto"/>
            <w:gridSpan w:val="2"/>
            <w:shd w:val="clear" w:color="auto" w:fill="FFFFFF"/>
            <w:vAlign w:val="center"/>
            <w:hideMark/>
          </w:tcPr>
          <w:p w14:paraId="32B8BD72" w14:textId="56E2EC1E" w:rsidR="0008636A" w:rsidRPr="0008636A" w:rsidRDefault="008C2B7E" w:rsidP="0008636A">
            <w:pPr>
              <w:spacing w:before="100" w:beforeAutospacing="1" w:after="100" w:afterAutospacing="1" w:line="240" w:lineRule="auto"/>
              <w:rPr>
                <w:rFonts w:ascii="Times New Roman" w:eastAsia="Times New Roman" w:hAnsi="Times New Roman" w:cs="Times New Roman"/>
                <w:sz w:val="24"/>
                <w:szCs w:val="24"/>
              </w:rPr>
            </w:pPr>
            <w:ins w:id="96" w:author="Carl Reed" w:date="2019-12-24T15:47:00Z">
              <w:r>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axisOrder</w:t>
              </w:r>
              <w:proofErr w:type="spellEnd"/>
              <w:r w:rsidRPr="000863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is spe</w:t>
              </w:r>
            </w:ins>
            <w:ins w:id="97" w:author="Carl Reed" w:date="2019-12-24T15:48:00Z">
              <w:r>
                <w:rPr>
                  <w:rFonts w:ascii="Times New Roman" w:eastAsia="Times New Roman" w:hAnsi="Times New Roman" w:cs="Times New Roman"/>
                  <w:sz w:val="24"/>
                  <w:szCs w:val="24"/>
                </w:rPr>
                <w:t xml:space="preserve">cified, </w:t>
              </w:r>
            </w:ins>
            <w:del w:id="98" w:author="Carl Reed" w:date="2019-12-24T15:48:00Z">
              <w:r w:rsidR="0008636A" w:rsidRPr="0008636A" w:rsidDel="008C2B7E">
                <w:rPr>
                  <w:rFonts w:ascii="Times New Roman" w:eastAsia="Times New Roman" w:hAnsi="Times New Roman" w:cs="Times New Roman"/>
                  <w:sz w:val="24"/>
                  <w:szCs w:val="24"/>
                </w:rPr>
                <w:delText>T</w:delText>
              </w:r>
            </w:del>
            <w:ins w:id="99" w:author="Carl Reed" w:date="2019-12-24T15:48:00Z">
              <w:r>
                <w:rPr>
                  <w:rFonts w:ascii="Times New Roman" w:eastAsia="Times New Roman" w:hAnsi="Times New Roman" w:cs="Times New Roman"/>
                  <w:sz w:val="24"/>
                  <w:szCs w:val="24"/>
                </w:rPr>
                <w:t>t</w:t>
              </w:r>
            </w:ins>
            <w:r w:rsidR="0008636A" w:rsidRPr="0008636A">
              <w:rPr>
                <w:rFonts w:ascii="Times New Roman" w:eastAsia="Times New Roman" w:hAnsi="Times New Roman" w:cs="Times New Roman"/>
                <w:sz w:val="24"/>
                <w:szCs w:val="24"/>
              </w:rPr>
              <w:t xml:space="preserve">he value of the </w:t>
            </w:r>
            <w:proofErr w:type="spellStart"/>
            <w:r w:rsidR="0008636A" w:rsidRPr="0008636A">
              <w:rPr>
                <w:rFonts w:ascii="Courier New" w:eastAsia="Times New Roman" w:hAnsi="Courier New" w:cs="Courier New"/>
                <w:sz w:val="20"/>
                <w:szCs w:val="20"/>
              </w:rPr>
              <w:t>axisOrder</w:t>
            </w:r>
            <w:proofErr w:type="spellEnd"/>
            <w:r w:rsidR="0008636A" w:rsidRPr="0008636A">
              <w:rPr>
                <w:rFonts w:ascii="Times New Roman" w:eastAsia="Times New Roman" w:hAnsi="Times New Roman" w:cs="Times New Roman"/>
                <w:sz w:val="24"/>
                <w:szCs w:val="24"/>
              </w:rPr>
              <w:t xml:space="preserve"> parameter shall be an ordered list of axis names indicating the order in which coordinates are presented in a response document.</w:t>
            </w:r>
          </w:p>
        </w:tc>
      </w:tr>
    </w:tbl>
    <w:p w14:paraId="1D3447C0"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76"/>
        <w:gridCol w:w="5329"/>
      </w:tblGrid>
      <w:tr w:rsidR="0008636A" w:rsidRPr="0008636A" w14:paraId="740E032F" w14:textId="77777777" w:rsidTr="0008636A">
        <w:trPr>
          <w:tblCellSpacing w:w="15" w:type="dxa"/>
        </w:trPr>
        <w:tc>
          <w:tcPr>
            <w:tcW w:w="0" w:type="auto"/>
            <w:shd w:val="clear" w:color="auto" w:fill="FFFFFF"/>
            <w:vAlign w:val="center"/>
            <w:hideMark/>
          </w:tcPr>
          <w:p w14:paraId="79B1426D"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21</w:t>
            </w:r>
          </w:p>
        </w:tc>
        <w:tc>
          <w:tcPr>
            <w:tcW w:w="0" w:type="auto"/>
            <w:shd w:val="clear" w:color="auto" w:fill="FFFFFF"/>
            <w:vAlign w:val="center"/>
            <w:hideMark/>
          </w:tcPr>
          <w:p w14:paraId="204E39D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ogc</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-axis-names</w:t>
            </w:r>
          </w:p>
        </w:tc>
      </w:tr>
      <w:tr w:rsidR="0008636A" w:rsidRPr="0008636A" w14:paraId="1E38FB21" w14:textId="77777777" w:rsidTr="0008636A">
        <w:trPr>
          <w:tblCellSpacing w:w="15" w:type="dxa"/>
        </w:trPr>
        <w:tc>
          <w:tcPr>
            <w:tcW w:w="0" w:type="auto"/>
            <w:gridSpan w:val="2"/>
            <w:shd w:val="clear" w:color="auto" w:fill="FFFFFF"/>
            <w:vAlign w:val="center"/>
            <w:hideMark/>
          </w:tcPr>
          <w:p w14:paraId="589D1B9B" w14:textId="52D8DF95"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axis names shall be taken from the </w:t>
            </w:r>
            <w:del w:id="100" w:author="Carl Reed" w:date="2019-12-24T15:47:00Z">
              <w:r w:rsidRPr="0008636A" w:rsidDel="000A4EB1">
                <w:rPr>
                  <w:rFonts w:ascii="Times New Roman" w:eastAsia="Times New Roman" w:hAnsi="Times New Roman" w:cs="Times New Roman"/>
                  <w:sz w:val="24"/>
                  <w:szCs w:val="24"/>
                </w:rPr>
                <w:delText>coordinate reference system</w:delText>
              </w:r>
            </w:del>
            <w:ins w:id="101" w:author="Carl Reed" w:date="2019-12-24T15:47:00Z">
              <w:r w:rsidR="000A4EB1">
                <w:rPr>
                  <w:rFonts w:ascii="Times New Roman" w:eastAsia="Times New Roman" w:hAnsi="Times New Roman" w:cs="Times New Roman"/>
                  <w:sz w:val="24"/>
                  <w:szCs w:val="24"/>
                </w:rPr>
                <w:t>CRS</w:t>
              </w:r>
            </w:ins>
            <w:r w:rsidRPr="0008636A">
              <w:rPr>
                <w:rFonts w:ascii="Times New Roman" w:eastAsia="Times New Roman" w:hAnsi="Times New Roman" w:cs="Times New Roman"/>
                <w:sz w:val="24"/>
                <w:szCs w:val="24"/>
              </w:rPr>
              <w:t xml:space="preserve"> definition.</w:t>
            </w:r>
          </w:p>
        </w:tc>
      </w:tr>
    </w:tbl>
    <w:p w14:paraId="0B06D119"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57"/>
        <w:gridCol w:w="5448"/>
      </w:tblGrid>
      <w:tr w:rsidR="0008636A" w:rsidRPr="0008636A" w14:paraId="00F740CE" w14:textId="77777777" w:rsidTr="0008636A">
        <w:trPr>
          <w:tblCellSpacing w:w="15" w:type="dxa"/>
        </w:trPr>
        <w:tc>
          <w:tcPr>
            <w:tcW w:w="0" w:type="auto"/>
            <w:shd w:val="clear" w:color="auto" w:fill="FFFFFF"/>
            <w:vAlign w:val="center"/>
            <w:hideMark/>
          </w:tcPr>
          <w:p w14:paraId="1F9050B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Requirement 22</w:t>
            </w:r>
          </w:p>
        </w:tc>
        <w:tc>
          <w:tcPr>
            <w:tcW w:w="0" w:type="auto"/>
            <w:shd w:val="clear" w:color="auto" w:fill="FFFFFF"/>
            <w:vAlign w:val="center"/>
            <w:hideMark/>
          </w:tcPr>
          <w:p w14:paraId="7E759C39"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req</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ogc</w:t>
            </w:r>
            <w:proofErr w:type="spellEnd"/>
            <w:r w:rsidRPr="0008636A">
              <w:rPr>
                <w:rFonts w:ascii="Times New Roman" w:eastAsia="Times New Roman" w:hAnsi="Times New Roman" w:cs="Times New Roman"/>
                <w:b/>
                <w:bCs/>
                <w:sz w:val="24"/>
                <w:szCs w:val="24"/>
              </w:rPr>
              <w:t>-</w:t>
            </w:r>
            <w:proofErr w:type="spellStart"/>
            <w:r w:rsidRPr="0008636A">
              <w:rPr>
                <w:rFonts w:ascii="Times New Roman" w:eastAsia="Times New Roman" w:hAnsi="Times New Roman" w:cs="Times New Roman"/>
                <w:b/>
                <w:bCs/>
                <w:sz w:val="24"/>
                <w:szCs w:val="24"/>
              </w:rPr>
              <w:t>crs</w:t>
            </w:r>
            <w:proofErr w:type="spellEnd"/>
            <w:r w:rsidRPr="0008636A">
              <w:rPr>
                <w:rFonts w:ascii="Times New Roman" w:eastAsia="Times New Roman" w:hAnsi="Times New Roman" w:cs="Times New Roman"/>
                <w:b/>
                <w:bCs/>
                <w:sz w:val="24"/>
                <w:szCs w:val="24"/>
              </w:rPr>
              <w:t>-header-axis-action</w:t>
            </w:r>
          </w:p>
        </w:tc>
      </w:tr>
      <w:tr w:rsidR="0008636A" w:rsidRPr="0008636A" w14:paraId="7CA12840" w14:textId="77777777" w:rsidTr="0008636A">
        <w:trPr>
          <w:tblCellSpacing w:w="15" w:type="dxa"/>
        </w:trPr>
        <w:tc>
          <w:tcPr>
            <w:tcW w:w="0" w:type="auto"/>
            <w:gridSpan w:val="2"/>
            <w:shd w:val="clear" w:color="auto" w:fill="FFFFFF"/>
            <w:vAlign w:val="center"/>
            <w:hideMark/>
          </w:tcPr>
          <w:p w14:paraId="287DC952"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If the </w:t>
            </w:r>
            <w:proofErr w:type="spellStart"/>
            <w:r w:rsidRPr="0008636A">
              <w:rPr>
                <w:rFonts w:ascii="Courier New" w:eastAsia="Times New Roman" w:hAnsi="Courier New" w:cs="Courier New"/>
                <w:sz w:val="20"/>
                <w:szCs w:val="20"/>
              </w:rPr>
              <w:t>axisOrder</w:t>
            </w:r>
            <w:proofErr w:type="spellEnd"/>
            <w:r w:rsidRPr="0008636A">
              <w:rPr>
                <w:rFonts w:ascii="Times New Roman" w:eastAsia="Times New Roman" w:hAnsi="Times New Roman" w:cs="Times New Roman"/>
                <w:sz w:val="24"/>
                <w:szCs w:val="24"/>
              </w:rPr>
              <w:t xml:space="preserve"> parameter is not include with the </w:t>
            </w:r>
            <w:r w:rsidRPr="0008636A">
              <w:rPr>
                <w:rFonts w:ascii="Courier New" w:eastAsia="Times New Roman" w:hAnsi="Courier New" w:cs="Courier New"/>
                <w:sz w:val="20"/>
                <w:szCs w:val="20"/>
              </w:rPr>
              <w:t>OGC-CRS</w:t>
            </w:r>
            <w:r w:rsidRPr="0008636A">
              <w:rPr>
                <w:rFonts w:ascii="Times New Roman" w:eastAsia="Times New Roman" w:hAnsi="Times New Roman" w:cs="Times New Roman"/>
                <w:sz w:val="24"/>
                <w:szCs w:val="24"/>
              </w:rPr>
              <w:t xml:space="preserve"> header, then the order of coordinates shall be assumed to be generated according to the requirements of the requested output format.</w:t>
            </w:r>
          </w:p>
        </w:tc>
      </w:tr>
    </w:tbl>
    <w:p w14:paraId="4D92264F" w14:textId="77777777" w:rsidR="0008636A" w:rsidRPr="0008636A" w:rsidRDefault="0008636A" w:rsidP="0008636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615"/>
      </w:tblGrid>
      <w:tr w:rsidR="0008636A" w:rsidRPr="0008636A" w14:paraId="7266C241" w14:textId="77777777" w:rsidTr="0008636A">
        <w:trPr>
          <w:tblCellSpacing w:w="15" w:type="dxa"/>
        </w:trPr>
        <w:tc>
          <w:tcPr>
            <w:tcW w:w="0" w:type="auto"/>
            <w:vAlign w:val="center"/>
            <w:hideMark/>
          </w:tcPr>
          <w:p w14:paraId="7AD47B17" w14:textId="77777777" w:rsidR="0008636A" w:rsidRPr="0008636A" w:rsidRDefault="0008636A" w:rsidP="0008636A">
            <w:pPr>
              <w:spacing w:after="0" w:line="240" w:lineRule="auto"/>
              <w:divId w:val="1223717579"/>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Caution</w:t>
            </w:r>
          </w:p>
        </w:tc>
        <w:tc>
          <w:tcPr>
            <w:tcW w:w="0" w:type="auto"/>
            <w:vAlign w:val="center"/>
            <w:hideMark/>
          </w:tcPr>
          <w:p w14:paraId="44830BC1" w14:textId="563BEE25" w:rsidR="0008636A" w:rsidRPr="0008636A" w:rsidRDefault="002637C4" w:rsidP="0008636A">
            <w:pPr>
              <w:spacing w:after="0" w:line="240" w:lineRule="auto"/>
              <w:rPr>
                <w:rFonts w:ascii="Times New Roman" w:eastAsia="Times New Roman" w:hAnsi="Times New Roman" w:cs="Times New Roman"/>
                <w:sz w:val="24"/>
                <w:szCs w:val="24"/>
              </w:rPr>
            </w:pPr>
            <w:hyperlink r:id="rId42" w:history="1">
              <w:r w:rsidR="0008636A" w:rsidRPr="0008636A">
                <w:rPr>
                  <w:rFonts w:ascii="Times New Roman" w:eastAsia="Times New Roman" w:hAnsi="Times New Roman" w:cs="Times New Roman"/>
                  <w:color w:val="0000FF"/>
                  <w:sz w:val="24"/>
                  <w:szCs w:val="24"/>
                  <w:u w:val="single"/>
                </w:rPr>
                <w:t>Open issue 153</w:t>
              </w:r>
            </w:hyperlink>
            <w:r w:rsidR="0008636A" w:rsidRPr="0008636A">
              <w:rPr>
                <w:rFonts w:ascii="Times New Roman" w:eastAsia="Times New Roman" w:hAnsi="Times New Roman" w:cs="Times New Roman"/>
                <w:sz w:val="24"/>
                <w:szCs w:val="24"/>
              </w:rPr>
              <w:br/>
              <w:t xml:space="preserve">The draft content negotiation by CRS specifies a </w:t>
            </w:r>
            <w:r w:rsidR="0008636A" w:rsidRPr="0008636A">
              <w:rPr>
                <w:rFonts w:ascii="Courier New" w:eastAsia="Times New Roman" w:hAnsi="Courier New" w:cs="Courier New"/>
                <w:sz w:val="20"/>
                <w:szCs w:val="20"/>
              </w:rPr>
              <w:t>Content-</w:t>
            </w:r>
            <w:proofErr w:type="spellStart"/>
            <w:r w:rsidR="0008636A" w:rsidRPr="0008636A">
              <w:rPr>
                <w:rFonts w:ascii="Courier New" w:eastAsia="Times New Roman" w:hAnsi="Courier New" w:cs="Courier New"/>
                <w:sz w:val="20"/>
                <w:szCs w:val="20"/>
              </w:rPr>
              <w:t>Crs</w:t>
            </w:r>
            <w:proofErr w:type="spellEnd"/>
            <w:r w:rsidR="0008636A" w:rsidRPr="0008636A">
              <w:rPr>
                <w:rFonts w:ascii="Times New Roman" w:eastAsia="Times New Roman" w:hAnsi="Times New Roman" w:cs="Times New Roman"/>
                <w:sz w:val="24"/>
                <w:szCs w:val="24"/>
              </w:rPr>
              <w:t xml:space="preserve"> header that could be used instead of a custom </w:t>
            </w:r>
            <w:r w:rsidR="0008636A" w:rsidRPr="0008636A">
              <w:rPr>
                <w:rFonts w:ascii="Courier New" w:eastAsia="Times New Roman" w:hAnsi="Courier New" w:cs="Courier New"/>
                <w:sz w:val="20"/>
                <w:szCs w:val="20"/>
              </w:rPr>
              <w:t>OGC-CRS</w:t>
            </w:r>
            <w:r w:rsidR="0008636A" w:rsidRPr="0008636A">
              <w:rPr>
                <w:rFonts w:ascii="Times New Roman" w:eastAsia="Times New Roman" w:hAnsi="Times New Roman" w:cs="Times New Roman"/>
                <w:sz w:val="24"/>
                <w:szCs w:val="24"/>
              </w:rPr>
              <w:t xml:space="preserve"> header. The </w:t>
            </w:r>
            <w:r w:rsidR="0008636A" w:rsidRPr="0008636A">
              <w:rPr>
                <w:rFonts w:ascii="Courier New" w:eastAsia="Times New Roman" w:hAnsi="Courier New" w:cs="Courier New"/>
                <w:sz w:val="20"/>
                <w:szCs w:val="20"/>
              </w:rPr>
              <w:t>Content-</w:t>
            </w:r>
            <w:proofErr w:type="spellStart"/>
            <w:r w:rsidR="0008636A" w:rsidRPr="0008636A">
              <w:rPr>
                <w:rFonts w:ascii="Courier New" w:eastAsia="Times New Roman" w:hAnsi="Courier New" w:cs="Courier New"/>
                <w:sz w:val="20"/>
                <w:szCs w:val="20"/>
              </w:rPr>
              <w:t>Crs</w:t>
            </w:r>
            <w:proofErr w:type="spellEnd"/>
            <w:r w:rsidR="0008636A" w:rsidRPr="0008636A">
              <w:rPr>
                <w:rFonts w:ascii="Times New Roman" w:eastAsia="Times New Roman" w:hAnsi="Times New Roman" w:cs="Times New Roman"/>
                <w:sz w:val="24"/>
                <w:szCs w:val="24"/>
              </w:rPr>
              <w:t xml:space="preserve"> header just states the CRS, but has no option to state the axis order.</w:t>
            </w:r>
            <w:r w:rsidR="0008636A" w:rsidRPr="0008636A">
              <w:rPr>
                <w:rFonts w:ascii="Times New Roman" w:eastAsia="Times New Roman" w:hAnsi="Times New Roman" w:cs="Times New Roman"/>
                <w:sz w:val="24"/>
                <w:szCs w:val="24"/>
              </w:rPr>
              <w:br/>
            </w:r>
            <w:del w:id="102" w:author="Carl Reed" w:date="2019-12-24T15:48:00Z">
              <w:r w:rsidR="0008636A" w:rsidRPr="0008636A" w:rsidDel="008C2B7E">
                <w:rPr>
                  <w:rFonts w:ascii="Times New Roman" w:eastAsia="Times New Roman" w:hAnsi="Times New Roman" w:cs="Times New Roman"/>
                  <w:sz w:val="24"/>
                  <w:szCs w:val="24"/>
                </w:rPr>
                <w:delText>It is a</w:delText>
              </w:r>
            </w:del>
            <w:ins w:id="103" w:author="Carl Reed" w:date="2019-12-24T15:48:00Z">
              <w:r w:rsidR="008C2B7E">
                <w:rPr>
                  <w:rFonts w:ascii="Times New Roman" w:eastAsia="Times New Roman" w:hAnsi="Times New Roman" w:cs="Times New Roman"/>
                  <w:sz w:val="24"/>
                  <w:szCs w:val="24"/>
                </w:rPr>
                <w:t>A</w:t>
              </w:r>
            </w:ins>
            <w:r w:rsidR="0008636A" w:rsidRPr="0008636A">
              <w:rPr>
                <w:rFonts w:ascii="Times New Roman" w:eastAsia="Times New Roman" w:hAnsi="Times New Roman" w:cs="Times New Roman"/>
                <w:sz w:val="24"/>
                <w:szCs w:val="24"/>
              </w:rPr>
              <w:t xml:space="preserve"> related general question,</w:t>
            </w:r>
            <w:ins w:id="104" w:author="Carl Reed" w:date="2019-12-24T15:48:00Z">
              <w:r w:rsidR="008C2B7E">
                <w:rPr>
                  <w:rFonts w:ascii="Times New Roman" w:eastAsia="Times New Roman" w:hAnsi="Times New Roman" w:cs="Times New Roman"/>
                  <w:sz w:val="24"/>
                  <w:szCs w:val="24"/>
                </w:rPr>
                <w:t xml:space="preserve"> is whether </w:t>
              </w:r>
            </w:ins>
            <w:del w:id="105" w:author="Carl Reed" w:date="2019-12-24T15:48:00Z">
              <w:r w:rsidR="0008636A" w:rsidRPr="0008636A" w:rsidDel="008C2B7E">
                <w:rPr>
                  <w:rFonts w:ascii="Times New Roman" w:eastAsia="Times New Roman" w:hAnsi="Times New Roman" w:cs="Times New Roman"/>
                  <w:sz w:val="24"/>
                  <w:szCs w:val="24"/>
                </w:rPr>
                <w:delText xml:space="preserve"> if a</w:delText>
              </w:r>
            </w:del>
            <w:ins w:id="106" w:author="Carl Reed" w:date="2019-12-24T15:48:00Z">
              <w:r w:rsidR="008C2B7E">
                <w:rPr>
                  <w:rFonts w:ascii="Times New Roman" w:eastAsia="Times New Roman" w:hAnsi="Times New Roman" w:cs="Times New Roman"/>
                  <w:sz w:val="24"/>
                  <w:szCs w:val="24"/>
                </w:rPr>
                <w:t>the</w:t>
              </w:r>
            </w:ins>
            <w:r w:rsidR="0008636A" w:rsidRPr="0008636A">
              <w:rPr>
                <w:rFonts w:ascii="Times New Roman" w:eastAsia="Times New Roman" w:hAnsi="Times New Roman" w:cs="Times New Roman"/>
                <w:sz w:val="24"/>
                <w:szCs w:val="24"/>
              </w:rPr>
              <w:t xml:space="preserve"> capability to state the axis order would be helpful or not. </w:t>
            </w:r>
          </w:p>
        </w:tc>
      </w:tr>
    </w:tbl>
    <w:p w14:paraId="6B371AF7" w14:textId="77777777" w:rsidR="0008636A" w:rsidRPr="0008636A" w:rsidRDefault="0008636A" w:rsidP="0008636A">
      <w:pPr>
        <w:spacing w:before="100" w:beforeAutospacing="1" w:after="100" w:afterAutospacing="1"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 xml:space="preserve">The following example illustrates the use of the </w:t>
      </w:r>
      <w:r w:rsidRPr="0008636A">
        <w:rPr>
          <w:rFonts w:ascii="Courier New" w:eastAsia="Times New Roman" w:hAnsi="Courier New" w:cs="Courier New"/>
          <w:sz w:val="20"/>
          <w:szCs w:val="20"/>
        </w:rPr>
        <w:t>OGC-CRS</w:t>
      </w:r>
      <w:r w:rsidRPr="0008636A">
        <w:rPr>
          <w:rFonts w:ascii="Times New Roman" w:eastAsia="Times New Roman" w:hAnsi="Times New Roman" w:cs="Times New Roman"/>
          <w:sz w:val="24"/>
          <w:szCs w:val="24"/>
        </w:rPr>
        <w:t xml:space="preserve"> header.</w:t>
      </w:r>
    </w:p>
    <w:p w14:paraId="3C12708A" w14:textId="77777777" w:rsidR="0008636A" w:rsidRPr="0008636A" w:rsidRDefault="0008636A" w:rsidP="0008636A">
      <w:pPr>
        <w:spacing w:after="0" w:line="240" w:lineRule="auto"/>
        <w:rPr>
          <w:rFonts w:ascii="Times New Roman" w:eastAsia="Times New Roman" w:hAnsi="Times New Roman" w:cs="Times New Roman"/>
          <w:sz w:val="24"/>
          <w:szCs w:val="24"/>
        </w:rPr>
      </w:pPr>
      <w:r w:rsidRPr="0008636A">
        <w:rPr>
          <w:rFonts w:ascii="Times New Roman" w:eastAsia="Times New Roman" w:hAnsi="Times New Roman" w:cs="Times New Roman"/>
          <w:sz w:val="24"/>
          <w:szCs w:val="24"/>
        </w:rPr>
        <w:t>Example 4. HTTP header declaring the CRS and axis order used in the body of the response</w:t>
      </w:r>
    </w:p>
    <w:p w14:paraId="2A742CE2" w14:textId="77777777" w:rsidR="0008636A" w:rsidRPr="0008636A" w:rsidRDefault="0008636A" w:rsidP="0008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36A">
        <w:rPr>
          <w:rFonts w:ascii="Courier New" w:eastAsia="Times New Roman" w:hAnsi="Courier New" w:cs="Courier New"/>
          <w:sz w:val="20"/>
          <w:szCs w:val="20"/>
        </w:rPr>
        <w:t xml:space="preserve">   OGC-CRS: http://www.opengis.net/def/crs/OGC/0/4326; </w:t>
      </w:r>
      <w:proofErr w:type="spellStart"/>
      <w:r w:rsidRPr="0008636A">
        <w:rPr>
          <w:rFonts w:ascii="Courier New" w:eastAsia="Times New Roman" w:hAnsi="Courier New" w:cs="Courier New"/>
          <w:sz w:val="20"/>
          <w:szCs w:val="20"/>
        </w:rPr>
        <w:t>axisOrder</w:t>
      </w:r>
      <w:proofErr w:type="spellEnd"/>
      <w:r w:rsidRPr="0008636A">
        <w:rPr>
          <w:rFonts w:ascii="Courier New" w:eastAsia="Times New Roman" w:hAnsi="Courier New" w:cs="Courier New"/>
          <w:sz w:val="20"/>
          <w:szCs w:val="20"/>
        </w:rPr>
        <w:t>=</w:t>
      </w:r>
      <w:proofErr w:type="spellStart"/>
      <w:r w:rsidRPr="0008636A">
        <w:rPr>
          <w:rFonts w:ascii="Courier New" w:eastAsia="Times New Roman" w:hAnsi="Courier New" w:cs="Courier New"/>
          <w:sz w:val="20"/>
          <w:szCs w:val="20"/>
        </w:rPr>
        <w:t>lon</w:t>
      </w:r>
      <w:proofErr w:type="gramStart"/>
      <w:r w:rsidRPr="0008636A">
        <w:rPr>
          <w:rFonts w:ascii="Courier New" w:eastAsia="Times New Roman" w:hAnsi="Courier New" w:cs="Courier New"/>
          <w:sz w:val="20"/>
          <w:szCs w:val="20"/>
        </w:rPr>
        <w:t>,lat</w:t>
      </w:r>
      <w:proofErr w:type="spellEnd"/>
      <w:proofErr w:type="gramEnd"/>
    </w:p>
    <w:p w14:paraId="45EAB045" w14:textId="77777777" w:rsidR="00A43135" w:rsidRDefault="00A43135"/>
    <w:sectPr w:rsidR="00A431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l Reed" w:date="2019-12-23T14:23:00Z" w:initials="CR">
    <w:p w14:paraId="1DB01E6A" w14:textId="77777777" w:rsidR="0008636A" w:rsidRDefault="0008636A">
      <w:pPr>
        <w:pStyle w:val="CommentText"/>
      </w:pPr>
      <w:r>
        <w:rPr>
          <w:rStyle w:val="CommentReference"/>
        </w:rPr>
        <w:annotationRef/>
      </w:r>
      <w:r>
        <w:t>Need one more submitting organization.</w:t>
      </w:r>
    </w:p>
  </w:comment>
  <w:comment w:id="2" w:author="Carl Reed" w:date="2019-12-23T14:32:00Z" w:initials="CR">
    <w:p w14:paraId="088B916B" w14:textId="77777777" w:rsidR="0008636A" w:rsidRDefault="0008636A">
      <w:pPr>
        <w:pStyle w:val="CommentText"/>
      </w:pPr>
      <w:r>
        <w:rPr>
          <w:rStyle w:val="CommentReference"/>
        </w:rPr>
        <w:annotationRef/>
      </w:r>
      <w:r>
        <w:t>Table as per template is not showing.</w:t>
      </w:r>
    </w:p>
  </w:comment>
  <w:comment w:id="4" w:author="Carl Reed" w:date="2019-12-23T14:33:00Z" w:initials="CR">
    <w:p w14:paraId="6D565F3B" w14:textId="77777777" w:rsidR="0081797B" w:rsidRDefault="0081797B">
      <w:pPr>
        <w:pStyle w:val="CommentText"/>
      </w:pPr>
      <w:r>
        <w:rPr>
          <w:rStyle w:val="CommentReference"/>
        </w:rPr>
        <w:annotationRef/>
      </w:r>
      <w:r>
        <w:t>Need to be clear – is this one or more? Or is this in addition to CRSs other than the default specified in the core?</w:t>
      </w:r>
    </w:p>
  </w:comment>
  <w:comment w:id="19" w:author="Carl Reed" w:date="2019-12-24T14:33:00Z" w:initials="CR">
    <w:p w14:paraId="5A489783" w14:textId="7222FA3B" w:rsidR="002B234E" w:rsidRDefault="002B234E">
      <w:pPr>
        <w:pStyle w:val="CommentText"/>
      </w:pPr>
      <w:r>
        <w:rPr>
          <w:rStyle w:val="CommentReference"/>
        </w:rPr>
        <w:annotationRef/>
      </w:r>
      <w:r>
        <w:t>I think I know what you mean but have not heard this expression before. Don’t you just mean feature geometry?</w:t>
      </w:r>
    </w:p>
  </w:comment>
  <w:comment w:id="36" w:author="Carl Reed" w:date="2019-12-24T14:38:00Z" w:initials="CR">
    <w:p w14:paraId="591E5775" w14:textId="41541FE8" w:rsidR="002B234E" w:rsidRDefault="002B234E">
      <w:pPr>
        <w:pStyle w:val="CommentText"/>
      </w:pPr>
      <w:r>
        <w:rPr>
          <w:rStyle w:val="CommentReference"/>
        </w:rPr>
        <w:annotationRef/>
      </w:r>
      <w:r>
        <w:t>Does not resolve (yet). Just a note.</w:t>
      </w:r>
    </w:p>
  </w:comment>
  <w:comment w:id="38" w:author="Carl Reed" w:date="2019-12-24T14:39:00Z" w:initials="CR">
    <w:p w14:paraId="5BE6DB8C" w14:textId="68DC7475" w:rsidR="002B234E" w:rsidRDefault="002B234E">
      <w:pPr>
        <w:pStyle w:val="CommentText"/>
      </w:pPr>
      <w:r>
        <w:rPr>
          <w:rStyle w:val="CommentReference"/>
        </w:rPr>
        <w:annotationRef/>
      </w:r>
      <w:r>
        <w:t>Is template a better word?</w:t>
      </w:r>
    </w:p>
  </w:comment>
  <w:comment w:id="39" w:author="Carl Reed" w:date="2019-12-24T14:41:00Z" w:initials="CR">
    <w:p w14:paraId="2867692D" w14:textId="59A736A2" w:rsidR="002B234E" w:rsidRDefault="002B234E">
      <w:pPr>
        <w:pStyle w:val="CommentText"/>
      </w:pPr>
      <w:r>
        <w:rPr>
          <w:rStyle w:val="CommentReference"/>
        </w:rPr>
        <w:annotationRef/>
      </w:r>
      <w:r>
        <w:t>“code” suggests a number. Is there are better word?</w:t>
      </w:r>
    </w:p>
  </w:comment>
  <w:comment w:id="45" w:author="Carl Reed" w:date="2019-12-24T14:40:00Z" w:initials="CR">
    <w:p w14:paraId="08B8D2E7" w14:textId="7C642188" w:rsidR="002B234E" w:rsidRDefault="002B234E">
      <w:pPr>
        <w:pStyle w:val="CommentText"/>
      </w:pPr>
      <w:r>
        <w:rPr>
          <w:rStyle w:val="CommentReference"/>
        </w:rPr>
        <w:annotationRef/>
      </w:r>
      <w:r>
        <w:t>So if version is 0, this tells the client (or resolver??) that the latest definition should be returned?</w:t>
      </w:r>
    </w:p>
  </w:comment>
  <w:comment w:id="48" w:author="Carl Reed" w:date="2019-12-24T14:54:00Z" w:initials="CR">
    <w:p w14:paraId="6C23CF40" w14:textId="500B0DEA" w:rsidR="0024132E" w:rsidRDefault="0024132E">
      <w:pPr>
        <w:pStyle w:val="CommentText"/>
      </w:pPr>
      <w:r>
        <w:rPr>
          <w:rStyle w:val="CommentReference"/>
        </w:rPr>
        <w:annotationRef/>
      </w:r>
      <w:r>
        <w:t xml:space="preserve">Collection metadata is not defined in either this document or in the Core. </w:t>
      </w:r>
      <w:r w:rsidR="00566E0D">
        <w:t>Feature collection/collection is defined in the core but not collection metadata. And in the core, the term “collection metadata” does not show up until the ATS.</w:t>
      </w:r>
    </w:p>
  </w:comment>
  <w:comment w:id="49" w:author="Carl Reed" w:date="2019-12-24T14:43:00Z" w:initials="CR">
    <w:p w14:paraId="4DEC2A0E" w14:textId="38F174D1" w:rsidR="003B6952" w:rsidRDefault="003B6952">
      <w:pPr>
        <w:pStyle w:val="CommentText"/>
      </w:pPr>
      <w:r>
        <w:rPr>
          <w:rStyle w:val="CommentReference"/>
        </w:rPr>
        <w:annotationRef/>
      </w:r>
      <w:r>
        <w:t>I am not sure how a feature collection would have more than one CRS. Perhaps an example?? Also, if for some reason a feature collection has more than one CRS (weird) how does the client know which CRS belongs with some set of features in a feature collection??</w:t>
      </w:r>
    </w:p>
  </w:comment>
  <w:comment w:id="57" w:author="Carl Reed" w:date="2019-12-24T14:46:00Z" w:initials="CR">
    <w:p w14:paraId="0848662F" w14:textId="3E2127EB" w:rsidR="003B6952" w:rsidRDefault="003B6952">
      <w:pPr>
        <w:pStyle w:val="CommentText"/>
      </w:pPr>
      <w:r>
        <w:rPr>
          <w:rStyle w:val="CommentReference"/>
        </w:rPr>
        <w:annotationRef/>
      </w:r>
      <w:r>
        <w:t>This sentence should be rewritten to the reader can understand. Also, has ensemble been defined?</w:t>
      </w:r>
    </w:p>
  </w:comment>
  <w:comment w:id="62" w:author="Carl Reed" w:date="2019-12-24T14:58:00Z" w:initials="CR">
    <w:p w14:paraId="51685D70" w14:textId="215D9DD9" w:rsidR="00B22A06" w:rsidRDefault="00B22A06">
      <w:pPr>
        <w:pStyle w:val="CommentText"/>
      </w:pPr>
      <w:r>
        <w:rPr>
          <w:rStyle w:val="CommentReference"/>
        </w:rPr>
        <w:annotationRef/>
      </w:r>
      <w:r>
        <w:t>??</w:t>
      </w:r>
    </w:p>
  </w:comment>
  <w:comment w:id="71" w:author="Carl Reed" w:date="2019-12-24T15:01:00Z" w:initials="CR">
    <w:p w14:paraId="0B83D22A" w14:textId="60366E34" w:rsidR="00B22A06" w:rsidRDefault="00B22A06">
      <w:pPr>
        <w:pStyle w:val="CommentText"/>
      </w:pPr>
      <w:r>
        <w:rPr>
          <w:rStyle w:val="CommentReference"/>
        </w:rPr>
        <w:annotationRef/>
      </w:r>
      <w:r>
        <w:t>Highlight?</w:t>
      </w:r>
    </w:p>
  </w:comment>
  <w:comment w:id="74" w:author="Carl Reed" w:date="2019-12-24T15:41:00Z" w:initials="CR">
    <w:p w14:paraId="28B5C90F" w14:textId="0387A907" w:rsidR="000A4EB1" w:rsidRDefault="000A4EB1">
      <w:pPr>
        <w:pStyle w:val="CommentText"/>
      </w:pPr>
      <w:r>
        <w:rPr>
          <w:rStyle w:val="CommentReference"/>
        </w:rPr>
        <w:annotationRef/>
      </w:r>
      <w:r>
        <w:t>IS there are difference between feature collection metadata and spatial collection metadata?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01E6A" w15:done="0"/>
  <w15:commentEx w15:paraId="088B916B" w15:done="0"/>
  <w15:commentEx w15:paraId="6D565F3B" w15:done="0"/>
  <w15:commentEx w15:paraId="5A489783" w15:done="0"/>
  <w15:commentEx w15:paraId="591E5775" w15:done="0"/>
  <w15:commentEx w15:paraId="5BE6DB8C" w15:done="0"/>
  <w15:commentEx w15:paraId="2867692D" w15:done="0"/>
  <w15:commentEx w15:paraId="08B8D2E7" w15:done="0"/>
  <w15:commentEx w15:paraId="6C23CF40" w15:done="0"/>
  <w15:commentEx w15:paraId="4DEC2A0E" w15:done="0"/>
  <w15:commentEx w15:paraId="0848662F" w15:done="0"/>
  <w15:commentEx w15:paraId="51685D70" w15:done="0"/>
  <w15:commentEx w15:paraId="0B83D22A" w15:done="0"/>
  <w15:commentEx w15:paraId="28B5C9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01E6A" w16cid:durableId="21AB4C74"/>
  <w16cid:commentId w16cid:paraId="088B916B" w16cid:durableId="21AB4E66"/>
  <w16cid:commentId w16cid:paraId="6D565F3B" w16cid:durableId="21AB4EB1"/>
  <w16cid:commentId w16cid:paraId="5A489783" w16cid:durableId="21ACA026"/>
  <w16cid:commentId w16cid:paraId="591E5775" w16cid:durableId="21ACA158"/>
  <w16cid:commentId w16cid:paraId="5BE6DB8C" w16cid:durableId="21ACA18D"/>
  <w16cid:commentId w16cid:paraId="2867692D" w16cid:durableId="21ACA212"/>
  <w16cid:commentId w16cid:paraId="08B8D2E7" w16cid:durableId="21ACA1D6"/>
  <w16cid:commentId w16cid:paraId="6C23CF40" w16cid:durableId="21ACA50C"/>
  <w16cid:commentId w16cid:paraId="4DEC2A0E" w16cid:durableId="21ACA29B"/>
  <w16cid:commentId w16cid:paraId="0848662F" w16cid:durableId="21ACA35B"/>
  <w16cid:commentId w16cid:paraId="51685D70" w16cid:durableId="21ACA604"/>
  <w16cid:commentId w16cid:paraId="0B83D22A" w16cid:durableId="21ACA6B4"/>
  <w16cid:commentId w16cid:paraId="28B5C90F" w16cid:durableId="21ACB0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0BF"/>
    <w:multiLevelType w:val="multilevel"/>
    <w:tmpl w:val="BC6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9705C"/>
    <w:multiLevelType w:val="multilevel"/>
    <w:tmpl w:val="A29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030E3"/>
    <w:multiLevelType w:val="multilevel"/>
    <w:tmpl w:val="793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16B45"/>
    <w:multiLevelType w:val="multilevel"/>
    <w:tmpl w:val="F0CC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F7AE8"/>
    <w:multiLevelType w:val="multilevel"/>
    <w:tmpl w:val="AD9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439D8"/>
    <w:multiLevelType w:val="multilevel"/>
    <w:tmpl w:val="B0D0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Reed">
    <w15:presenceInfo w15:providerId="Windows Live" w15:userId="6d17b50bb60df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6A"/>
    <w:rsid w:val="0008636A"/>
    <w:rsid w:val="000A4EB1"/>
    <w:rsid w:val="0024132E"/>
    <w:rsid w:val="002637C4"/>
    <w:rsid w:val="002B234E"/>
    <w:rsid w:val="003B6952"/>
    <w:rsid w:val="00566E0D"/>
    <w:rsid w:val="0081797B"/>
    <w:rsid w:val="00853FEC"/>
    <w:rsid w:val="008C2B7E"/>
    <w:rsid w:val="00A43135"/>
    <w:rsid w:val="00B22A06"/>
    <w:rsid w:val="00C3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36A"/>
    <w:rPr>
      <w:sz w:val="16"/>
      <w:szCs w:val="16"/>
    </w:rPr>
  </w:style>
  <w:style w:type="paragraph" w:styleId="CommentText">
    <w:name w:val="annotation text"/>
    <w:basedOn w:val="Normal"/>
    <w:link w:val="CommentTextChar"/>
    <w:uiPriority w:val="99"/>
    <w:semiHidden/>
    <w:unhideWhenUsed/>
    <w:rsid w:val="0008636A"/>
    <w:pPr>
      <w:spacing w:line="240" w:lineRule="auto"/>
    </w:pPr>
    <w:rPr>
      <w:sz w:val="20"/>
      <w:szCs w:val="20"/>
    </w:rPr>
  </w:style>
  <w:style w:type="character" w:customStyle="1" w:styleId="CommentTextChar">
    <w:name w:val="Comment Text Char"/>
    <w:basedOn w:val="DefaultParagraphFont"/>
    <w:link w:val="CommentText"/>
    <w:uiPriority w:val="99"/>
    <w:semiHidden/>
    <w:rsid w:val="0008636A"/>
    <w:rPr>
      <w:sz w:val="20"/>
      <w:szCs w:val="20"/>
    </w:rPr>
  </w:style>
  <w:style w:type="paragraph" w:styleId="CommentSubject">
    <w:name w:val="annotation subject"/>
    <w:basedOn w:val="CommentText"/>
    <w:next w:val="CommentText"/>
    <w:link w:val="CommentSubjectChar"/>
    <w:uiPriority w:val="99"/>
    <w:semiHidden/>
    <w:unhideWhenUsed/>
    <w:rsid w:val="0008636A"/>
    <w:rPr>
      <w:b/>
      <w:bCs/>
    </w:rPr>
  </w:style>
  <w:style w:type="character" w:customStyle="1" w:styleId="CommentSubjectChar">
    <w:name w:val="Comment Subject Char"/>
    <w:basedOn w:val="CommentTextChar"/>
    <w:link w:val="CommentSubject"/>
    <w:uiPriority w:val="99"/>
    <w:semiHidden/>
    <w:rsid w:val="0008636A"/>
    <w:rPr>
      <w:b/>
      <w:bCs/>
      <w:sz w:val="20"/>
      <w:szCs w:val="20"/>
    </w:rPr>
  </w:style>
  <w:style w:type="paragraph" w:styleId="BalloonText">
    <w:name w:val="Balloon Text"/>
    <w:basedOn w:val="Normal"/>
    <w:link w:val="BalloonTextChar"/>
    <w:uiPriority w:val="99"/>
    <w:semiHidden/>
    <w:unhideWhenUsed/>
    <w:rsid w:val="00086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36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36A"/>
    <w:rPr>
      <w:sz w:val="16"/>
      <w:szCs w:val="16"/>
    </w:rPr>
  </w:style>
  <w:style w:type="paragraph" w:styleId="CommentText">
    <w:name w:val="annotation text"/>
    <w:basedOn w:val="Normal"/>
    <w:link w:val="CommentTextChar"/>
    <w:uiPriority w:val="99"/>
    <w:semiHidden/>
    <w:unhideWhenUsed/>
    <w:rsid w:val="0008636A"/>
    <w:pPr>
      <w:spacing w:line="240" w:lineRule="auto"/>
    </w:pPr>
    <w:rPr>
      <w:sz w:val="20"/>
      <w:szCs w:val="20"/>
    </w:rPr>
  </w:style>
  <w:style w:type="character" w:customStyle="1" w:styleId="CommentTextChar">
    <w:name w:val="Comment Text Char"/>
    <w:basedOn w:val="DefaultParagraphFont"/>
    <w:link w:val="CommentText"/>
    <w:uiPriority w:val="99"/>
    <w:semiHidden/>
    <w:rsid w:val="0008636A"/>
    <w:rPr>
      <w:sz w:val="20"/>
      <w:szCs w:val="20"/>
    </w:rPr>
  </w:style>
  <w:style w:type="paragraph" w:styleId="CommentSubject">
    <w:name w:val="annotation subject"/>
    <w:basedOn w:val="CommentText"/>
    <w:next w:val="CommentText"/>
    <w:link w:val="CommentSubjectChar"/>
    <w:uiPriority w:val="99"/>
    <w:semiHidden/>
    <w:unhideWhenUsed/>
    <w:rsid w:val="0008636A"/>
    <w:rPr>
      <w:b/>
      <w:bCs/>
    </w:rPr>
  </w:style>
  <w:style w:type="character" w:customStyle="1" w:styleId="CommentSubjectChar">
    <w:name w:val="Comment Subject Char"/>
    <w:basedOn w:val="CommentTextChar"/>
    <w:link w:val="CommentSubject"/>
    <w:uiPriority w:val="99"/>
    <w:semiHidden/>
    <w:rsid w:val="0008636A"/>
    <w:rPr>
      <w:b/>
      <w:bCs/>
      <w:sz w:val="20"/>
      <w:szCs w:val="20"/>
    </w:rPr>
  </w:style>
  <w:style w:type="paragraph" w:styleId="BalloonText">
    <w:name w:val="Balloon Text"/>
    <w:basedOn w:val="Normal"/>
    <w:link w:val="BalloonTextChar"/>
    <w:uiPriority w:val="99"/>
    <w:semiHidden/>
    <w:unhideWhenUsed/>
    <w:rsid w:val="00086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6057">
      <w:bodyDiv w:val="1"/>
      <w:marLeft w:val="0"/>
      <w:marRight w:val="0"/>
      <w:marTop w:val="0"/>
      <w:marBottom w:val="0"/>
      <w:divBdr>
        <w:top w:val="none" w:sz="0" w:space="0" w:color="auto"/>
        <w:left w:val="none" w:sz="0" w:space="0" w:color="auto"/>
        <w:bottom w:val="none" w:sz="0" w:space="0" w:color="auto"/>
        <w:right w:val="none" w:sz="0" w:space="0" w:color="auto"/>
      </w:divBdr>
      <w:divsChild>
        <w:div w:id="1996372863">
          <w:marLeft w:val="0"/>
          <w:marRight w:val="0"/>
          <w:marTop w:val="0"/>
          <w:marBottom w:val="0"/>
          <w:divBdr>
            <w:top w:val="none" w:sz="0" w:space="0" w:color="auto"/>
            <w:left w:val="none" w:sz="0" w:space="0" w:color="auto"/>
            <w:bottom w:val="none" w:sz="0" w:space="0" w:color="auto"/>
            <w:right w:val="none" w:sz="0" w:space="0" w:color="auto"/>
          </w:divBdr>
          <w:divsChild>
            <w:div w:id="2011255643">
              <w:marLeft w:val="0"/>
              <w:marRight w:val="0"/>
              <w:marTop w:val="0"/>
              <w:marBottom w:val="0"/>
              <w:divBdr>
                <w:top w:val="none" w:sz="0" w:space="0" w:color="auto"/>
                <w:left w:val="none" w:sz="0" w:space="0" w:color="auto"/>
                <w:bottom w:val="none" w:sz="0" w:space="0" w:color="auto"/>
                <w:right w:val="none" w:sz="0" w:space="0" w:color="auto"/>
              </w:divBdr>
              <w:divsChild>
                <w:div w:id="1302735824">
                  <w:marLeft w:val="0"/>
                  <w:marRight w:val="0"/>
                  <w:marTop w:val="0"/>
                  <w:marBottom w:val="0"/>
                  <w:divBdr>
                    <w:top w:val="none" w:sz="0" w:space="0" w:color="auto"/>
                    <w:left w:val="none" w:sz="0" w:space="0" w:color="auto"/>
                    <w:bottom w:val="none" w:sz="0" w:space="0" w:color="auto"/>
                    <w:right w:val="none" w:sz="0" w:space="0" w:color="auto"/>
                  </w:divBdr>
                </w:div>
                <w:div w:id="1414161268">
                  <w:marLeft w:val="0"/>
                  <w:marRight w:val="0"/>
                  <w:marTop w:val="0"/>
                  <w:marBottom w:val="0"/>
                  <w:divBdr>
                    <w:top w:val="none" w:sz="0" w:space="0" w:color="auto"/>
                    <w:left w:val="none" w:sz="0" w:space="0" w:color="auto"/>
                    <w:bottom w:val="none" w:sz="0" w:space="0" w:color="auto"/>
                    <w:right w:val="none" w:sz="0" w:space="0" w:color="auto"/>
                  </w:divBdr>
                </w:div>
                <w:div w:id="271059320">
                  <w:marLeft w:val="0"/>
                  <w:marRight w:val="0"/>
                  <w:marTop w:val="0"/>
                  <w:marBottom w:val="0"/>
                  <w:divBdr>
                    <w:top w:val="none" w:sz="0" w:space="0" w:color="auto"/>
                    <w:left w:val="none" w:sz="0" w:space="0" w:color="auto"/>
                    <w:bottom w:val="none" w:sz="0" w:space="0" w:color="auto"/>
                    <w:right w:val="none" w:sz="0" w:space="0" w:color="auto"/>
                  </w:divBdr>
                </w:div>
                <w:div w:id="1474978584">
                  <w:marLeft w:val="0"/>
                  <w:marRight w:val="0"/>
                  <w:marTop w:val="0"/>
                  <w:marBottom w:val="0"/>
                  <w:divBdr>
                    <w:top w:val="none" w:sz="0" w:space="0" w:color="auto"/>
                    <w:left w:val="none" w:sz="0" w:space="0" w:color="auto"/>
                    <w:bottom w:val="none" w:sz="0" w:space="0" w:color="auto"/>
                    <w:right w:val="none" w:sz="0" w:space="0" w:color="auto"/>
                  </w:divBdr>
                </w:div>
                <w:div w:id="1455901198">
                  <w:marLeft w:val="0"/>
                  <w:marRight w:val="0"/>
                  <w:marTop w:val="0"/>
                  <w:marBottom w:val="0"/>
                  <w:divBdr>
                    <w:top w:val="none" w:sz="0" w:space="0" w:color="auto"/>
                    <w:left w:val="none" w:sz="0" w:space="0" w:color="auto"/>
                    <w:bottom w:val="none" w:sz="0" w:space="0" w:color="auto"/>
                    <w:right w:val="none" w:sz="0" w:space="0" w:color="auto"/>
                  </w:divBdr>
                  <w:divsChild>
                    <w:div w:id="1072777554">
                      <w:marLeft w:val="0"/>
                      <w:marRight w:val="0"/>
                      <w:marTop w:val="0"/>
                      <w:marBottom w:val="0"/>
                      <w:divBdr>
                        <w:top w:val="none" w:sz="0" w:space="0" w:color="auto"/>
                        <w:left w:val="none" w:sz="0" w:space="0" w:color="auto"/>
                        <w:bottom w:val="none" w:sz="0" w:space="0" w:color="auto"/>
                        <w:right w:val="none" w:sz="0" w:space="0" w:color="auto"/>
                      </w:divBdr>
                    </w:div>
                  </w:divsChild>
                </w:div>
                <w:div w:id="320625044">
                  <w:marLeft w:val="0"/>
                  <w:marRight w:val="0"/>
                  <w:marTop w:val="0"/>
                  <w:marBottom w:val="0"/>
                  <w:divBdr>
                    <w:top w:val="none" w:sz="0" w:space="0" w:color="auto"/>
                    <w:left w:val="none" w:sz="0" w:space="0" w:color="auto"/>
                    <w:bottom w:val="none" w:sz="0" w:space="0" w:color="auto"/>
                    <w:right w:val="none" w:sz="0" w:space="0" w:color="auto"/>
                  </w:divBdr>
                </w:div>
                <w:div w:id="631247460">
                  <w:marLeft w:val="0"/>
                  <w:marRight w:val="0"/>
                  <w:marTop w:val="0"/>
                  <w:marBottom w:val="0"/>
                  <w:divBdr>
                    <w:top w:val="none" w:sz="0" w:space="0" w:color="auto"/>
                    <w:left w:val="none" w:sz="0" w:space="0" w:color="auto"/>
                    <w:bottom w:val="none" w:sz="0" w:space="0" w:color="auto"/>
                    <w:right w:val="none" w:sz="0" w:space="0" w:color="auto"/>
                  </w:divBdr>
                </w:div>
                <w:div w:id="28262172">
                  <w:marLeft w:val="0"/>
                  <w:marRight w:val="0"/>
                  <w:marTop w:val="0"/>
                  <w:marBottom w:val="0"/>
                  <w:divBdr>
                    <w:top w:val="none" w:sz="0" w:space="0" w:color="auto"/>
                    <w:left w:val="none" w:sz="0" w:space="0" w:color="auto"/>
                    <w:bottom w:val="none" w:sz="0" w:space="0" w:color="auto"/>
                    <w:right w:val="none" w:sz="0" w:space="0" w:color="auto"/>
                  </w:divBdr>
                </w:div>
                <w:div w:id="717126507">
                  <w:marLeft w:val="0"/>
                  <w:marRight w:val="0"/>
                  <w:marTop w:val="0"/>
                  <w:marBottom w:val="0"/>
                  <w:divBdr>
                    <w:top w:val="none" w:sz="0" w:space="0" w:color="auto"/>
                    <w:left w:val="none" w:sz="0" w:space="0" w:color="auto"/>
                    <w:bottom w:val="none" w:sz="0" w:space="0" w:color="auto"/>
                    <w:right w:val="none" w:sz="0" w:space="0" w:color="auto"/>
                  </w:divBdr>
                </w:div>
                <w:div w:id="1693023418">
                  <w:marLeft w:val="0"/>
                  <w:marRight w:val="0"/>
                  <w:marTop w:val="0"/>
                  <w:marBottom w:val="0"/>
                  <w:divBdr>
                    <w:top w:val="none" w:sz="0" w:space="0" w:color="auto"/>
                    <w:left w:val="none" w:sz="0" w:space="0" w:color="auto"/>
                    <w:bottom w:val="none" w:sz="0" w:space="0" w:color="auto"/>
                    <w:right w:val="none" w:sz="0" w:space="0" w:color="auto"/>
                  </w:divBdr>
                </w:div>
                <w:div w:id="483401288">
                  <w:marLeft w:val="0"/>
                  <w:marRight w:val="0"/>
                  <w:marTop w:val="0"/>
                  <w:marBottom w:val="0"/>
                  <w:divBdr>
                    <w:top w:val="none" w:sz="0" w:space="0" w:color="auto"/>
                    <w:left w:val="none" w:sz="0" w:space="0" w:color="auto"/>
                    <w:bottom w:val="none" w:sz="0" w:space="0" w:color="auto"/>
                    <w:right w:val="none" w:sz="0" w:space="0" w:color="auto"/>
                  </w:divBdr>
                </w:div>
                <w:div w:id="1354266117">
                  <w:marLeft w:val="0"/>
                  <w:marRight w:val="0"/>
                  <w:marTop w:val="0"/>
                  <w:marBottom w:val="0"/>
                  <w:divBdr>
                    <w:top w:val="none" w:sz="0" w:space="0" w:color="auto"/>
                    <w:left w:val="none" w:sz="0" w:space="0" w:color="auto"/>
                    <w:bottom w:val="none" w:sz="0" w:space="0" w:color="auto"/>
                    <w:right w:val="none" w:sz="0" w:space="0" w:color="auto"/>
                  </w:divBdr>
                </w:div>
                <w:div w:id="1168592146">
                  <w:marLeft w:val="0"/>
                  <w:marRight w:val="0"/>
                  <w:marTop w:val="0"/>
                  <w:marBottom w:val="0"/>
                  <w:divBdr>
                    <w:top w:val="none" w:sz="0" w:space="0" w:color="auto"/>
                    <w:left w:val="none" w:sz="0" w:space="0" w:color="auto"/>
                    <w:bottom w:val="none" w:sz="0" w:space="0" w:color="auto"/>
                    <w:right w:val="none" w:sz="0" w:space="0" w:color="auto"/>
                  </w:divBdr>
                </w:div>
                <w:div w:id="2025860988">
                  <w:marLeft w:val="0"/>
                  <w:marRight w:val="0"/>
                  <w:marTop w:val="0"/>
                  <w:marBottom w:val="0"/>
                  <w:divBdr>
                    <w:top w:val="none" w:sz="0" w:space="0" w:color="auto"/>
                    <w:left w:val="none" w:sz="0" w:space="0" w:color="auto"/>
                    <w:bottom w:val="none" w:sz="0" w:space="0" w:color="auto"/>
                    <w:right w:val="none" w:sz="0" w:space="0" w:color="auto"/>
                  </w:divBdr>
                </w:div>
                <w:div w:id="941912313">
                  <w:marLeft w:val="0"/>
                  <w:marRight w:val="0"/>
                  <w:marTop w:val="0"/>
                  <w:marBottom w:val="0"/>
                  <w:divBdr>
                    <w:top w:val="none" w:sz="0" w:space="0" w:color="auto"/>
                    <w:left w:val="none" w:sz="0" w:space="0" w:color="auto"/>
                    <w:bottom w:val="none" w:sz="0" w:space="0" w:color="auto"/>
                    <w:right w:val="none" w:sz="0" w:space="0" w:color="auto"/>
                  </w:divBdr>
                </w:div>
                <w:div w:id="5657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596">
          <w:marLeft w:val="0"/>
          <w:marRight w:val="0"/>
          <w:marTop w:val="0"/>
          <w:marBottom w:val="0"/>
          <w:divBdr>
            <w:top w:val="none" w:sz="0" w:space="0" w:color="auto"/>
            <w:left w:val="none" w:sz="0" w:space="0" w:color="auto"/>
            <w:bottom w:val="none" w:sz="0" w:space="0" w:color="auto"/>
            <w:right w:val="none" w:sz="0" w:space="0" w:color="auto"/>
          </w:divBdr>
          <w:divsChild>
            <w:div w:id="741022442">
              <w:marLeft w:val="0"/>
              <w:marRight w:val="0"/>
              <w:marTop w:val="0"/>
              <w:marBottom w:val="0"/>
              <w:divBdr>
                <w:top w:val="none" w:sz="0" w:space="0" w:color="auto"/>
                <w:left w:val="none" w:sz="0" w:space="0" w:color="auto"/>
                <w:bottom w:val="none" w:sz="0" w:space="0" w:color="auto"/>
                <w:right w:val="none" w:sz="0" w:space="0" w:color="auto"/>
              </w:divBdr>
              <w:divsChild>
                <w:div w:id="304510403">
                  <w:marLeft w:val="0"/>
                  <w:marRight w:val="0"/>
                  <w:marTop w:val="0"/>
                  <w:marBottom w:val="0"/>
                  <w:divBdr>
                    <w:top w:val="none" w:sz="0" w:space="0" w:color="auto"/>
                    <w:left w:val="none" w:sz="0" w:space="0" w:color="auto"/>
                    <w:bottom w:val="none" w:sz="0" w:space="0" w:color="auto"/>
                    <w:right w:val="none" w:sz="0" w:space="0" w:color="auto"/>
                  </w:divBdr>
                </w:div>
                <w:div w:id="1734545168">
                  <w:marLeft w:val="0"/>
                  <w:marRight w:val="0"/>
                  <w:marTop w:val="0"/>
                  <w:marBottom w:val="0"/>
                  <w:divBdr>
                    <w:top w:val="none" w:sz="0" w:space="0" w:color="auto"/>
                    <w:left w:val="none" w:sz="0" w:space="0" w:color="auto"/>
                    <w:bottom w:val="none" w:sz="0" w:space="0" w:color="auto"/>
                    <w:right w:val="none" w:sz="0" w:space="0" w:color="auto"/>
                  </w:divBdr>
                </w:div>
                <w:div w:id="1608348718">
                  <w:marLeft w:val="0"/>
                  <w:marRight w:val="0"/>
                  <w:marTop w:val="0"/>
                  <w:marBottom w:val="0"/>
                  <w:divBdr>
                    <w:top w:val="none" w:sz="0" w:space="0" w:color="auto"/>
                    <w:left w:val="none" w:sz="0" w:space="0" w:color="auto"/>
                    <w:bottom w:val="none" w:sz="0" w:space="0" w:color="auto"/>
                    <w:right w:val="none" w:sz="0" w:space="0" w:color="auto"/>
                  </w:divBdr>
                </w:div>
                <w:div w:id="1505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953">
          <w:marLeft w:val="0"/>
          <w:marRight w:val="0"/>
          <w:marTop w:val="0"/>
          <w:marBottom w:val="0"/>
          <w:divBdr>
            <w:top w:val="none" w:sz="0" w:space="0" w:color="auto"/>
            <w:left w:val="none" w:sz="0" w:space="0" w:color="auto"/>
            <w:bottom w:val="none" w:sz="0" w:space="0" w:color="auto"/>
            <w:right w:val="none" w:sz="0" w:space="0" w:color="auto"/>
          </w:divBdr>
          <w:divsChild>
            <w:div w:id="291137268">
              <w:marLeft w:val="0"/>
              <w:marRight w:val="0"/>
              <w:marTop w:val="0"/>
              <w:marBottom w:val="0"/>
              <w:divBdr>
                <w:top w:val="none" w:sz="0" w:space="0" w:color="auto"/>
                <w:left w:val="none" w:sz="0" w:space="0" w:color="auto"/>
                <w:bottom w:val="none" w:sz="0" w:space="0" w:color="auto"/>
                <w:right w:val="none" w:sz="0" w:space="0" w:color="auto"/>
              </w:divBdr>
              <w:divsChild>
                <w:div w:id="1233811011">
                  <w:marLeft w:val="0"/>
                  <w:marRight w:val="0"/>
                  <w:marTop w:val="0"/>
                  <w:marBottom w:val="0"/>
                  <w:divBdr>
                    <w:top w:val="none" w:sz="0" w:space="0" w:color="auto"/>
                    <w:left w:val="none" w:sz="0" w:space="0" w:color="auto"/>
                    <w:bottom w:val="none" w:sz="0" w:space="0" w:color="auto"/>
                    <w:right w:val="none" w:sz="0" w:space="0" w:color="auto"/>
                  </w:divBdr>
                </w:div>
                <w:div w:id="570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3833">
          <w:marLeft w:val="0"/>
          <w:marRight w:val="0"/>
          <w:marTop w:val="0"/>
          <w:marBottom w:val="0"/>
          <w:divBdr>
            <w:top w:val="none" w:sz="0" w:space="0" w:color="auto"/>
            <w:left w:val="none" w:sz="0" w:space="0" w:color="auto"/>
            <w:bottom w:val="none" w:sz="0" w:space="0" w:color="auto"/>
            <w:right w:val="none" w:sz="0" w:space="0" w:color="auto"/>
          </w:divBdr>
          <w:divsChild>
            <w:div w:id="844170622">
              <w:marLeft w:val="0"/>
              <w:marRight w:val="0"/>
              <w:marTop w:val="0"/>
              <w:marBottom w:val="0"/>
              <w:divBdr>
                <w:top w:val="none" w:sz="0" w:space="0" w:color="auto"/>
                <w:left w:val="none" w:sz="0" w:space="0" w:color="auto"/>
                <w:bottom w:val="none" w:sz="0" w:space="0" w:color="auto"/>
                <w:right w:val="none" w:sz="0" w:space="0" w:color="auto"/>
              </w:divBdr>
              <w:divsChild>
                <w:div w:id="1712340753">
                  <w:marLeft w:val="0"/>
                  <w:marRight w:val="0"/>
                  <w:marTop w:val="0"/>
                  <w:marBottom w:val="0"/>
                  <w:divBdr>
                    <w:top w:val="none" w:sz="0" w:space="0" w:color="auto"/>
                    <w:left w:val="none" w:sz="0" w:space="0" w:color="auto"/>
                    <w:bottom w:val="none" w:sz="0" w:space="0" w:color="auto"/>
                    <w:right w:val="none" w:sz="0" w:space="0" w:color="auto"/>
                  </w:divBdr>
                </w:div>
                <w:div w:id="6617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0117">
          <w:marLeft w:val="0"/>
          <w:marRight w:val="0"/>
          <w:marTop w:val="0"/>
          <w:marBottom w:val="0"/>
          <w:divBdr>
            <w:top w:val="none" w:sz="0" w:space="0" w:color="auto"/>
            <w:left w:val="none" w:sz="0" w:space="0" w:color="auto"/>
            <w:bottom w:val="none" w:sz="0" w:space="0" w:color="auto"/>
            <w:right w:val="none" w:sz="0" w:space="0" w:color="auto"/>
          </w:divBdr>
          <w:divsChild>
            <w:div w:id="1165705483">
              <w:marLeft w:val="0"/>
              <w:marRight w:val="0"/>
              <w:marTop w:val="0"/>
              <w:marBottom w:val="0"/>
              <w:divBdr>
                <w:top w:val="none" w:sz="0" w:space="0" w:color="auto"/>
                <w:left w:val="none" w:sz="0" w:space="0" w:color="auto"/>
                <w:bottom w:val="none" w:sz="0" w:space="0" w:color="auto"/>
                <w:right w:val="none" w:sz="0" w:space="0" w:color="auto"/>
              </w:divBdr>
              <w:divsChild>
                <w:div w:id="602765944">
                  <w:marLeft w:val="0"/>
                  <w:marRight w:val="0"/>
                  <w:marTop w:val="0"/>
                  <w:marBottom w:val="0"/>
                  <w:divBdr>
                    <w:top w:val="none" w:sz="0" w:space="0" w:color="auto"/>
                    <w:left w:val="none" w:sz="0" w:space="0" w:color="auto"/>
                    <w:bottom w:val="none" w:sz="0" w:space="0" w:color="auto"/>
                    <w:right w:val="none" w:sz="0" w:space="0" w:color="auto"/>
                  </w:divBdr>
                </w:div>
                <w:div w:id="155851760">
                  <w:marLeft w:val="0"/>
                  <w:marRight w:val="0"/>
                  <w:marTop w:val="0"/>
                  <w:marBottom w:val="0"/>
                  <w:divBdr>
                    <w:top w:val="none" w:sz="0" w:space="0" w:color="auto"/>
                    <w:left w:val="none" w:sz="0" w:space="0" w:color="auto"/>
                    <w:bottom w:val="none" w:sz="0" w:space="0" w:color="auto"/>
                    <w:right w:val="none" w:sz="0" w:space="0" w:color="auto"/>
                  </w:divBdr>
                </w:div>
                <w:div w:id="781218930">
                  <w:marLeft w:val="0"/>
                  <w:marRight w:val="0"/>
                  <w:marTop w:val="0"/>
                  <w:marBottom w:val="0"/>
                  <w:divBdr>
                    <w:top w:val="none" w:sz="0" w:space="0" w:color="auto"/>
                    <w:left w:val="none" w:sz="0" w:space="0" w:color="auto"/>
                    <w:bottom w:val="none" w:sz="0" w:space="0" w:color="auto"/>
                    <w:right w:val="none" w:sz="0" w:space="0" w:color="auto"/>
                  </w:divBdr>
                  <w:divsChild>
                    <w:div w:id="1667048674">
                      <w:marLeft w:val="0"/>
                      <w:marRight w:val="0"/>
                      <w:marTop w:val="0"/>
                      <w:marBottom w:val="0"/>
                      <w:divBdr>
                        <w:top w:val="none" w:sz="0" w:space="0" w:color="auto"/>
                        <w:left w:val="none" w:sz="0" w:space="0" w:color="auto"/>
                        <w:bottom w:val="none" w:sz="0" w:space="0" w:color="auto"/>
                        <w:right w:val="none" w:sz="0" w:space="0" w:color="auto"/>
                      </w:divBdr>
                    </w:div>
                    <w:div w:id="2040620827">
                      <w:marLeft w:val="0"/>
                      <w:marRight w:val="0"/>
                      <w:marTop w:val="0"/>
                      <w:marBottom w:val="0"/>
                      <w:divBdr>
                        <w:top w:val="none" w:sz="0" w:space="0" w:color="auto"/>
                        <w:left w:val="none" w:sz="0" w:space="0" w:color="auto"/>
                        <w:bottom w:val="none" w:sz="0" w:space="0" w:color="auto"/>
                        <w:right w:val="none" w:sz="0" w:space="0" w:color="auto"/>
                      </w:divBdr>
                      <w:divsChild>
                        <w:div w:id="20267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1828">
                  <w:marLeft w:val="0"/>
                  <w:marRight w:val="0"/>
                  <w:marTop w:val="0"/>
                  <w:marBottom w:val="0"/>
                  <w:divBdr>
                    <w:top w:val="none" w:sz="0" w:space="0" w:color="auto"/>
                    <w:left w:val="none" w:sz="0" w:space="0" w:color="auto"/>
                    <w:bottom w:val="none" w:sz="0" w:space="0" w:color="auto"/>
                    <w:right w:val="none" w:sz="0" w:space="0" w:color="auto"/>
                  </w:divBdr>
                  <w:divsChild>
                    <w:div w:id="1623421415">
                      <w:marLeft w:val="0"/>
                      <w:marRight w:val="0"/>
                      <w:marTop w:val="0"/>
                      <w:marBottom w:val="0"/>
                      <w:divBdr>
                        <w:top w:val="none" w:sz="0" w:space="0" w:color="auto"/>
                        <w:left w:val="none" w:sz="0" w:space="0" w:color="auto"/>
                        <w:bottom w:val="none" w:sz="0" w:space="0" w:color="auto"/>
                        <w:right w:val="none" w:sz="0" w:space="0" w:color="auto"/>
                      </w:divBdr>
                    </w:div>
                  </w:divsChild>
                </w:div>
                <w:div w:id="1377310668">
                  <w:marLeft w:val="0"/>
                  <w:marRight w:val="0"/>
                  <w:marTop w:val="0"/>
                  <w:marBottom w:val="0"/>
                  <w:divBdr>
                    <w:top w:val="none" w:sz="0" w:space="0" w:color="auto"/>
                    <w:left w:val="none" w:sz="0" w:space="0" w:color="auto"/>
                    <w:bottom w:val="none" w:sz="0" w:space="0" w:color="auto"/>
                    <w:right w:val="none" w:sz="0" w:space="0" w:color="auto"/>
                  </w:divBdr>
                  <w:divsChild>
                    <w:div w:id="1964385491">
                      <w:marLeft w:val="0"/>
                      <w:marRight w:val="0"/>
                      <w:marTop w:val="0"/>
                      <w:marBottom w:val="0"/>
                      <w:divBdr>
                        <w:top w:val="none" w:sz="0" w:space="0" w:color="auto"/>
                        <w:left w:val="none" w:sz="0" w:space="0" w:color="auto"/>
                        <w:bottom w:val="none" w:sz="0" w:space="0" w:color="auto"/>
                        <w:right w:val="none" w:sz="0" w:space="0" w:color="auto"/>
                      </w:divBdr>
                    </w:div>
                  </w:divsChild>
                </w:div>
                <w:div w:id="884945780">
                  <w:marLeft w:val="0"/>
                  <w:marRight w:val="0"/>
                  <w:marTop w:val="0"/>
                  <w:marBottom w:val="0"/>
                  <w:divBdr>
                    <w:top w:val="none" w:sz="0" w:space="0" w:color="auto"/>
                    <w:left w:val="none" w:sz="0" w:space="0" w:color="auto"/>
                    <w:bottom w:val="none" w:sz="0" w:space="0" w:color="auto"/>
                    <w:right w:val="none" w:sz="0" w:space="0" w:color="auto"/>
                  </w:divBdr>
                  <w:divsChild>
                    <w:div w:id="2073967206">
                      <w:marLeft w:val="0"/>
                      <w:marRight w:val="0"/>
                      <w:marTop w:val="0"/>
                      <w:marBottom w:val="0"/>
                      <w:divBdr>
                        <w:top w:val="none" w:sz="0" w:space="0" w:color="auto"/>
                        <w:left w:val="none" w:sz="0" w:space="0" w:color="auto"/>
                        <w:bottom w:val="none" w:sz="0" w:space="0" w:color="auto"/>
                        <w:right w:val="none" w:sz="0" w:space="0" w:color="auto"/>
                      </w:divBdr>
                    </w:div>
                    <w:div w:id="1848910611">
                      <w:marLeft w:val="0"/>
                      <w:marRight w:val="0"/>
                      <w:marTop w:val="0"/>
                      <w:marBottom w:val="0"/>
                      <w:divBdr>
                        <w:top w:val="none" w:sz="0" w:space="0" w:color="auto"/>
                        <w:left w:val="none" w:sz="0" w:space="0" w:color="auto"/>
                        <w:bottom w:val="none" w:sz="0" w:space="0" w:color="auto"/>
                        <w:right w:val="none" w:sz="0" w:space="0" w:color="auto"/>
                      </w:divBdr>
                      <w:divsChild>
                        <w:div w:id="18344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5631">
                  <w:marLeft w:val="0"/>
                  <w:marRight w:val="0"/>
                  <w:marTop w:val="0"/>
                  <w:marBottom w:val="0"/>
                  <w:divBdr>
                    <w:top w:val="none" w:sz="0" w:space="0" w:color="auto"/>
                    <w:left w:val="none" w:sz="0" w:space="0" w:color="auto"/>
                    <w:bottom w:val="none" w:sz="0" w:space="0" w:color="auto"/>
                    <w:right w:val="none" w:sz="0" w:space="0" w:color="auto"/>
                  </w:divBdr>
                  <w:divsChild>
                    <w:div w:id="2119332764">
                      <w:marLeft w:val="0"/>
                      <w:marRight w:val="0"/>
                      <w:marTop w:val="0"/>
                      <w:marBottom w:val="0"/>
                      <w:divBdr>
                        <w:top w:val="none" w:sz="0" w:space="0" w:color="auto"/>
                        <w:left w:val="none" w:sz="0" w:space="0" w:color="auto"/>
                        <w:bottom w:val="none" w:sz="0" w:space="0" w:color="auto"/>
                        <w:right w:val="none" w:sz="0" w:space="0" w:color="auto"/>
                      </w:divBdr>
                    </w:div>
                    <w:div w:id="1407876441">
                      <w:marLeft w:val="0"/>
                      <w:marRight w:val="0"/>
                      <w:marTop w:val="0"/>
                      <w:marBottom w:val="0"/>
                      <w:divBdr>
                        <w:top w:val="none" w:sz="0" w:space="0" w:color="auto"/>
                        <w:left w:val="none" w:sz="0" w:space="0" w:color="auto"/>
                        <w:bottom w:val="none" w:sz="0" w:space="0" w:color="auto"/>
                        <w:right w:val="none" w:sz="0" w:space="0" w:color="auto"/>
                      </w:divBdr>
                      <w:divsChild>
                        <w:div w:id="14475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0196">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76513">
          <w:marLeft w:val="0"/>
          <w:marRight w:val="0"/>
          <w:marTop w:val="0"/>
          <w:marBottom w:val="0"/>
          <w:divBdr>
            <w:top w:val="none" w:sz="0" w:space="0" w:color="auto"/>
            <w:left w:val="none" w:sz="0" w:space="0" w:color="auto"/>
            <w:bottom w:val="none" w:sz="0" w:space="0" w:color="auto"/>
            <w:right w:val="none" w:sz="0" w:space="0" w:color="auto"/>
          </w:divBdr>
          <w:divsChild>
            <w:div w:id="892351263">
              <w:marLeft w:val="0"/>
              <w:marRight w:val="0"/>
              <w:marTop w:val="0"/>
              <w:marBottom w:val="0"/>
              <w:divBdr>
                <w:top w:val="none" w:sz="0" w:space="0" w:color="auto"/>
                <w:left w:val="none" w:sz="0" w:space="0" w:color="auto"/>
                <w:bottom w:val="none" w:sz="0" w:space="0" w:color="auto"/>
                <w:right w:val="none" w:sz="0" w:space="0" w:color="auto"/>
              </w:divBdr>
              <w:divsChild>
                <w:div w:id="639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661">
          <w:marLeft w:val="0"/>
          <w:marRight w:val="0"/>
          <w:marTop w:val="0"/>
          <w:marBottom w:val="0"/>
          <w:divBdr>
            <w:top w:val="none" w:sz="0" w:space="0" w:color="auto"/>
            <w:left w:val="none" w:sz="0" w:space="0" w:color="auto"/>
            <w:bottom w:val="none" w:sz="0" w:space="0" w:color="auto"/>
            <w:right w:val="none" w:sz="0" w:space="0" w:color="auto"/>
          </w:divBdr>
          <w:divsChild>
            <w:div w:id="79884186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sChild>
                    <w:div w:id="1781952891">
                      <w:marLeft w:val="0"/>
                      <w:marRight w:val="0"/>
                      <w:marTop w:val="0"/>
                      <w:marBottom w:val="0"/>
                      <w:divBdr>
                        <w:top w:val="none" w:sz="0" w:space="0" w:color="auto"/>
                        <w:left w:val="none" w:sz="0" w:space="0" w:color="auto"/>
                        <w:bottom w:val="none" w:sz="0" w:space="0" w:color="auto"/>
                        <w:right w:val="none" w:sz="0" w:space="0" w:color="auto"/>
                      </w:divBdr>
                    </w:div>
                    <w:div w:id="112135160">
                      <w:marLeft w:val="0"/>
                      <w:marRight w:val="0"/>
                      <w:marTop w:val="0"/>
                      <w:marBottom w:val="0"/>
                      <w:divBdr>
                        <w:top w:val="none" w:sz="0" w:space="0" w:color="auto"/>
                        <w:left w:val="none" w:sz="0" w:space="0" w:color="auto"/>
                        <w:bottom w:val="none" w:sz="0" w:space="0" w:color="auto"/>
                        <w:right w:val="none" w:sz="0" w:space="0" w:color="auto"/>
                      </w:divBdr>
                    </w:div>
                    <w:div w:id="998656923">
                      <w:marLeft w:val="0"/>
                      <w:marRight w:val="0"/>
                      <w:marTop w:val="0"/>
                      <w:marBottom w:val="0"/>
                      <w:divBdr>
                        <w:top w:val="none" w:sz="0" w:space="0" w:color="auto"/>
                        <w:left w:val="none" w:sz="0" w:space="0" w:color="auto"/>
                        <w:bottom w:val="none" w:sz="0" w:space="0" w:color="auto"/>
                        <w:right w:val="none" w:sz="0" w:space="0" w:color="auto"/>
                      </w:divBdr>
                    </w:div>
                    <w:div w:id="529421267">
                      <w:marLeft w:val="0"/>
                      <w:marRight w:val="0"/>
                      <w:marTop w:val="0"/>
                      <w:marBottom w:val="0"/>
                      <w:divBdr>
                        <w:top w:val="none" w:sz="0" w:space="0" w:color="auto"/>
                        <w:left w:val="none" w:sz="0" w:space="0" w:color="auto"/>
                        <w:bottom w:val="none" w:sz="0" w:space="0" w:color="auto"/>
                        <w:right w:val="none" w:sz="0" w:space="0" w:color="auto"/>
                      </w:divBdr>
                      <w:divsChild>
                        <w:div w:id="496382035">
                          <w:marLeft w:val="0"/>
                          <w:marRight w:val="0"/>
                          <w:marTop w:val="0"/>
                          <w:marBottom w:val="0"/>
                          <w:divBdr>
                            <w:top w:val="none" w:sz="0" w:space="0" w:color="auto"/>
                            <w:left w:val="none" w:sz="0" w:space="0" w:color="auto"/>
                            <w:bottom w:val="none" w:sz="0" w:space="0" w:color="auto"/>
                            <w:right w:val="none" w:sz="0" w:space="0" w:color="auto"/>
                          </w:divBdr>
                        </w:div>
                      </w:divsChild>
                    </w:div>
                    <w:div w:id="104618518">
                      <w:marLeft w:val="0"/>
                      <w:marRight w:val="0"/>
                      <w:marTop w:val="0"/>
                      <w:marBottom w:val="0"/>
                      <w:divBdr>
                        <w:top w:val="none" w:sz="0" w:space="0" w:color="auto"/>
                        <w:left w:val="none" w:sz="0" w:space="0" w:color="auto"/>
                        <w:bottom w:val="none" w:sz="0" w:space="0" w:color="auto"/>
                        <w:right w:val="none" w:sz="0" w:space="0" w:color="auto"/>
                      </w:divBdr>
                      <w:divsChild>
                        <w:div w:id="1592813061">
                          <w:marLeft w:val="0"/>
                          <w:marRight w:val="0"/>
                          <w:marTop w:val="0"/>
                          <w:marBottom w:val="0"/>
                          <w:divBdr>
                            <w:top w:val="none" w:sz="0" w:space="0" w:color="auto"/>
                            <w:left w:val="none" w:sz="0" w:space="0" w:color="auto"/>
                            <w:bottom w:val="none" w:sz="0" w:space="0" w:color="auto"/>
                            <w:right w:val="none" w:sz="0" w:space="0" w:color="auto"/>
                          </w:divBdr>
                        </w:div>
                      </w:divsChild>
                    </w:div>
                    <w:div w:id="2065369535">
                      <w:marLeft w:val="0"/>
                      <w:marRight w:val="0"/>
                      <w:marTop w:val="0"/>
                      <w:marBottom w:val="0"/>
                      <w:divBdr>
                        <w:top w:val="none" w:sz="0" w:space="0" w:color="auto"/>
                        <w:left w:val="none" w:sz="0" w:space="0" w:color="auto"/>
                        <w:bottom w:val="none" w:sz="0" w:space="0" w:color="auto"/>
                        <w:right w:val="none" w:sz="0" w:space="0" w:color="auto"/>
                      </w:divBdr>
                      <w:divsChild>
                        <w:div w:id="1174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614">
                  <w:marLeft w:val="0"/>
                  <w:marRight w:val="0"/>
                  <w:marTop w:val="0"/>
                  <w:marBottom w:val="0"/>
                  <w:divBdr>
                    <w:top w:val="none" w:sz="0" w:space="0" w:color="auto"/>
                    <w:left w:val="none" w:sz="0" w:space="0" w:color="auto"/>
                    <w:bottom w:val="none" w:sz="0" w:space="0" w:color="auto"/>
                    <w:right w:val="none" w:sz="0" w:space="0" w:color="auto"/>
                  </w:divBdr>
                  <w:divsChild>
                    <w:div w:id="626010558">
                      <w:marLeft w:val="0"/>
                      <w:marRight w:val="0"/>
                      <w:marTop w:val="0"/>
                      <w:marBottom w:val="0"/>
                      <w:divBdr>
                        <w:top w:val="none" w:sz="0" w:space="0" w:color="auto"/>
                        <w:left w:val="none" w:sz="0" w:space="0" w:color="auto"/>
                        <w:bottom w:val="none" w:sz="0" w:space="0" w:color="auto"/>
                        <w:right w:val="none" w:sz="0" w:space="0" w:color="auto"/>
                      </w:divBdr>
                      <w:divsChild>
                        <w:div w:id="1532692299">
                          <w:marLeft w:val="0"/>
                          <w:marRight w:val="0"/>
                          <w:marTop w:val="0"/>
                          <w:marBottom w:val="0"/>
                          <w:divBdr>
                            <w:top w:val="none" w:sz="0" w:space="0" w:color="auto"/>
                            <w:left w:val="none" w:sz="0" w:space="0" w:color="auto"/>
                            <w:bottom w:val="none" w:sz="0" w:space="0" w:color="auto"/>
                            <w:right w:val="none" w:sz="0" w:space="0" w:color="auto"/>
                          </w:divBdr>
                          <w:divsChild>
                            <w:div w:id="558201587">
                              <w:marLeft w:val="0"/>
                              <w:marRight w:val="0"/>
                              <w:marTop w:val="0"/>
                              <w:marBottom w:val="0"/>
                              <w:divBdr>
                                <w:top w:val="none" w:sz="0" w:space="0" w:color="auto"/>
                                <w:left w:val="none" w:sz="0" w:space="0" w:color="auto"/>
                                <w:bottom w:val="none" w:sz="0" w:space="0" w:color="auto"/>
                                <w:right w:val="none" w:sz="0" w:space="0" w:color="auto"/>
                              </w:divBdr>
                            </w:div>
                          </w:divsChild>
                        </w:div>
                        <w:div w:id="1128888590">
                          <w:marLeft w:val="0"/>
                          <w:marRight w:val="0"/>
                          <w:marTop w:val="0"/>
                          <w:marBottom w:val="0"/>
                          <w:divBdr>
                            <w:top w:val="none" w:sz="0" w:space="0" w:color="auto"/>
                            <w:left w:val="none" w:sz="0" w:space="0" w:color="auto"/>
                            <w:bottom w:val="none" w:sz="0" w:space="0" w:color="auto"/>
                            <w:right w:val="none" w:sz="0" w:space="0" w:color="auto"/>
                          </w:divBdr>
                        </w:div>
                        <w:div w:id="1200359538">
                          <w:marLeft w:val="0"/>
                          <w:marRight w:val="0"/>
                          <w:marTop w:val="0"/>
                          <w:marBottom w:val="0"/>
                          <w:divBdr>
                            <w:top w:val="none" w:sz="0" w:space="0" w:color="auto"/>
                            <w:left w:val="none" w:sz="0" w:space="0" w:color="auto"/>
                            <w:bottom w:val="none" w:sz="0" w:space="0" w:color="auto"/>
                            <w:right w:val="none" w:sz="0" w:space="0" w:color="auto"/>
                          </w:divBdr>
                        </w:div>
                        <w:div w:id="2117551413">
                          <w:marLeft w:val="0"/>
                          <w:marRight w:val="0"/>
                          <w:marTop w:val="0"/>
                          <w:marBottom w:val="0"/>
                          <w:divBdr>
                            <w:top w:val="none" w:sz="0" w:space="0" w:color="auto"/>
                            <w:left w:val="none" w:sz="0" w:space="0" w:color="auto"/>
                            <w:bottom w:val="none" w:sz="0" w:space="0" w:color="auto"/>
                            <w:right w:val="none" w:sz="0" w:space="0" w:color="auto"/>
                          </w:divBdr>
                        </w:div>
                      </w:divsChild>
                    </w:div>
                    <w:div w:id="1158226108">
                      <w:marLeft w:val="0"/>
                      <w:marRight w:val="0"/>
                      <w:marTop w:val="0"/>
                      <w:marBottom w:val="0"/>
                      <w:divBdr>
                        <w:top w:val="none" w:sz="0" w:space="0" w:color="auto"/>
                        <w:left w:val="none" w:sz="0" w:space="0" w:color="auto"/>
                        <w:bottom w:val="none" w:sz="0" w:space="0" w:color="auto"/>
                        <w:right w:val="none" w:sz="0" w:space="0" w:color="auto"/>
                      </w:divBdr>
                      <w:divsChild>
                        <w:div w:id="2098474065">
                          <w:marLeft w:val="0"/>
                          <w:marRight w:val="0"/>
                          <w:marTop w:val="0"/>
                          <w:marBottom w:val="0"/>
                          <w:divBdr>
                            <w:top w:val="none" w:sz="0" w:space="0" w:color="auto"/>
                            <w:left w:val="none" w:sz="0" w:space="0" w:color="auto"/>
                            <w:bottom w:val="none" w:sz="0" w:space="0" w:color="auto"/>
                            <w:right w:val="none" w:sz="0" w:space="0" w:color="auto"/>
                          </w:divBdr>
                        </w:div>
                        <w:div w:id="1963001314">
                          <w:marLeft w:val="0"/>
                          <w:marRight w:val="0"/>
                          <w:marTop w:val="0"/>
                          <w:marBottom w:val="0"/>
                          <w:divBdr>
                            <w:top w:val="none" w:sz="0" w:space="0" w:color="auto"/>
                            <w:left w:val="none" w:sz="0" w:space="0" w:color="auto"/>
                            <w:bottom w:val="none" w:sz="0" w:space="0" w:color="auto"/>
                            <w:right w:val="none" w:sz="0" w:space="0" w:color="auto"/>
                          </w:divBdr>
                          <w:divsChild>
                            <w:div w:id="738480335">
                              <w:marLeft w:val="0"/>
                              <w:marRight w:val="0"/>
                              <w:marTop w:val="0"/>
                              <w:marBottom w:val="0"/>
                              <w:divBdr>
                                <w:top w:val="none" w:sz="0" w:space="0" w:color="auto"/>
                                <w:left w:val="none" w:sz="0" w:space="0" w:color="auto"/>
                                <w:bottom w:val="none" w:sz="0" w:space="0" w:color="auto"/>
                                <w:right w:val="none" w:sz="0" w:space="0" w:color="auto"/>
                              </w:divBdr>
                            </w:div>
                          </w:divsChild>
                        </w:div>
                        <w:div w:id="1509638312">
                          <w:marLeft w:val="0"/>
                          <w:marRight w:val="0"/>
                          <w:marTop w:val="0"/>
                          <w:marBottom w:val="0"/>
                          <w:divBdr>
                            <w:top w:val="none" w:sz="0" w:space="0" w:color="auto"/>
                            <w:left w:val="none" w:sz="0" w:space="0" w:color="auto"/>
                            <w:bottom w:val="none" w:sz="0" w:space="0" w:color="auto"/>
                            <w:right w:val="none" w:sz="0" w:space="0" w:color="auto"/>
                          </w:divBdr>
                          <w:divsChild>
                            <w:div w:id="677657550">
                              <w:marLeft w:val="0"/>
                              <w:marRight w:val="0"/>
                              <w:marTop w:val="0"/>
                              <w:marBottom w:val="0"/>
                              <w:divBdr>
                                <w:top w:val="none" w:sz="0" w:space="0" w:color="auto"/>
                                <w:left w:val="none" w:sz="0" w:space="0" w:color="auto"/>
                                <w:bottom w:val="none" w:sz="0" w:space="0" w:color="auto"/>
                                <w:right w:val="none" w:sz="0" w:space="0" w:color="auto"/>
                              </w:divBdr>
                            </w:div>
                          </w:divsChild>
                        </w:div>
                        <w:div w:id="1951205095">
                          <w:marLeft w:val="0"/>
                          <w:marRight w:val="0"/>
                          <w:marTop w:val="0"/>
                          <w:marBottom w:val="0"/>
                          <w:divBdr>
                            <w:top w:val="none" w:sz="0" w:space="0" w:color="auto"/>
                            <w:left w:val="none" w:sz="0" w:space="0" w:color="auto"/>
                            <w:bottom w:val="none" w:sz="0" w:space="0" w:color="auto"/>
                            <w:right w:val="none" w:sz="0" w:space="0" w:color="auto"/>
                          </w:divBdr>
                          <w:divsChild>
                            <w:div w:id="832524530">
                              <w:marLeft w:val="0"/>
                              <w:marRight w:val="0"/>
                              <w:marTop w:val="0"/>
                              <w:marBottom w:val="0"/>
                              <w:divBdr>
                                <w:top w:val="none" w:sz="0" w:space="0" w:color="auto"/>
                                <w:left w:val="none" w:sz="0" w:space="0" w:color="auto"/>
                                <w:bottom w:val="none" w:sz="0" w:space="0" w:color="auto"/>
                                <w:right w:val="none" w:sz="0" w:space="0" w:color="auto"/>
                              </w:divBdr>
                            </w:div>
                          </w:divsChild>
                        </w:div>
                        <w:div w:id="555244603">
                          <w:marLeft w:val="0"/>
                          <w:marRight w:val="0"/>
                          <w:marTop w:val="0"/>
                          <w:marBottom w:val="0"/>
                          <w:divBdr>
                            <w:top w:val="none" w:sz="0" w:space="0" w:color="auto"/>
                            <w:left w:val="none" w:sz="0" w:space="0" w:color="auto"/>
                            <w:bottom w:val="none" w:sz="0" w:space="0" w:color="auto"/>
                            <w:right w:val="none" w:sz="0" w:space="0" w:color="auto"/>
                          </w:divBdr>
                        </w:div>
                        <w:div w:id="1685669131">
                          <w:marLeft w:val="0"/>
                          <w:marRight w:val="0"/>
                          <w:marTop w:val="0"/>
                          <w:marBottom w:val="0"/>
                          <w:divBdr>
                            <w:top w:val="none" w:sz="0" w:space="0" w:color="auto"/>
                            <w:left w:val="none" w:sz="0" w:space="0" w:color="auto"/>
                            <w:bottom w:val="none" w:sz="0" w:space="0" w:color="auto"/>
                            <w:right w:val="none" w:sz="0" w:space="0" w:color="auto"/>
                          </w:divBdr>
                          <w:divsChild>
                            <w:div w:id="17002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001">
                      <w:marLeft w:val="0"/>
                      <w:marRight w:val="0"/>
                      <w:marTop w:val="0"/>
                      <w:marBottom w:val="0"/>
                      <w:divBdr>
                        <w:top w:val="none" w:sz="0" w:space="0" w:color="auto"/>
                        <w:left w:val="none" w:sz="0" w:space="0" w:color="auto"/>
                        <w:bottom w:val="none" w:sz="0" w:space="0" w:color="auto"/>
                        <w:right w:val="none" w:sz="0" w:space="0" w:color="auto"/>
                      </w:divBdr>
                      <w:divsChild>
                        <w:div w:id="1601835957">
                          <w:marLeft w:val="0"/>
                          <w:marRight w:val="0"/>
                          <w:marTop w:val="0"/>
                          <w:marBottom w:val="0"/>
                          <w:divBdr>
                            <w:top w:val="none" w:sz="0" w:space="0" w:color="auto"/>
                            <w:left w:val="none" w:sz="0" w:space="0" w:color="auto"/>
                            <w:bottom w:val="none" w:sz="0" w:space="0" w:color="auto"/>
                            <w:right w:val="none" w:sz="0" w:space="0" w:color="auto"/>
                          </w:divBdr>
                        </w:div>
                        <w:div w:id="135150976">
                          <w:marLeft w:val="0"/>
                          <w:marRight w:val="0"/>
                          <w:marTop w:val="0"/>
                          <w:marBottom w:val="0"/>
                          <w:divBdr>
                            <w:top w:val="none" w:sz="0" w:space="0" w:color="auto"/>
                            <w:left w:val="none" w:sz="0" w:space="0" w:color="auto"/>
                            <w:bottom w:val="none" w:sz="0" w:space="0" w:color="auto"/>
                            <w:right w:val="none" w:sz="0" w:space="0" w:color="auto"/>
                          </w:divBdr>
                        </w:div>
                        <w:div w:id="1817605224">
                          <w:marLeft w:val="0"/>
                          <w:marRight w:val="0"/>
                          <w:marTop w:val="0"/>
                          <w:marBottom w:val="0"/>
                          <w:divBdr>
                            <w:top w:val="none" w:sz="0" w:space="0" w:color="auto"/>
                            <w:left w:val="none" w:sz="0" w:space="0" w:color="auto"/>
                            <w:bottom w:val="none" w:sz="0" w:space="0" w:color="auto"/>
                            <w:right w:val="none" w:sz="0" w:space="0" w:color="auto"/>
                          </w:divBdr>
                          <w:divsChild>
                            <w:div w:id="1598713498">
                              <w:marLeft w:val="0"/>
                              <w:marRight w:val="0"/>
                              <w:marTop w:val="0"/>
                              <w:marBottom w:val="0"/>
                              <w:divBdr>
                                <w:top w:val="none" w:sz="0" w:space="0" w:color="auto"/>
                                <w:left w:val="none" w:sz="0" w:space="0" w:color="auto"/>
                                <w:bottom w:val="none" w:sz="0" w:space="0" w:color="auto"/>
                                <w:right w:val="none" w:sz="0" w:space="0" w:color="auto"/>
                              </w:divBdr>
                            </w:div>
                          </w:divsChild>
                        </w:div>
                        <w:div w:id="1856536281">
                          <w:marLeft w:val="0"/>
                          <w:marRight w:val="0"/>
                          <w:marTop w:val="0"/>
                          <w:marBottom w:val="0"/>
                          <w:divBdr>
                            <w:top w:val="none" w:sz="0" w:space="0" w:color="auto"/>
                            <w:left w:val="none" w:sz="0" w:space="0" w:color="auto"/>
                            <w:bottom w:val="none" w:sz="0" w:space="0" w:color="auto"/>
                            <w:right w:val="none" w:sz="0" w:space="0" w:color="auto"/>
                          </w:divBdr>
                          <w:divsChild>
                            <w:div w:id="1648197550">
                              <w:marLeft w:val="0"/>
                              <w:marRight w:val="0"/>
                              <w:marTop w:val="0"/>
                              <w:marBottom w:val="0"/>
                              <w:divBdr>
                                <w:top w:val="none" w:sz="0" w:space="0" w:color="auto"/>
                                <w:left w:val="none" w:sz="0" w:space="0" w:color="auto"/>
                                <w:bottom w:val="none" w:sz="0" w:space="0" w:color="auto"/>
                                <w:right w:val="none" w:sz="0" w:space="0" w:color="auto"/>
                              </w:divBdr>
                            </w:div>
                          </w:divsChild>
                        </w:div>
                        <w:div w:id="1419249105">
                          <w:marLeft w:val="0"/>
                          <w:marRight w:val="0"/>
                          <w:marTop w:val="0"/>
                          <w:marBottom w:val="0"/>
                          <w:divBdr>
                            <w:top w:val="none" w:sz="0" w:space="0" w:color="auto"/>
                            <w:left w:val="none" w:sz="0" w:space="0" w:color="auto"/>
                            <w:bottom w:val="none" w:sz="0" w:space="0" w:color="auto"/>
                            <w:right w:val="none" w:sz="0" w:space="0" w:color="auto"/>
                          </w:divBdr>
                        </w:div>
                        <w:div w:id="225143850">
                          <w:marLeft w:val="0"/>
                          <w:marRight w:val="0"/>
                          <w:marTop w:val="0"/>
                          <w:marBottom w:val="0"/>
                          <w:divBdr>
                            <w:top w:val="none" w:sz="0" w:space="0" w:color="auto"/>
                            <w:left w:val="none" w:sz="0" w:space="0" w:color="auto"/>
                            <w:bottom w:val="none" w:sz="0" w:space="0" w:color="auto"/>
                            <w:right w:val="none" w:sz="0" w:space="0" w:color="auto"/>
                          </w:divBdr>
                          <w:divsChild>
                            <w:div w:id="1055079155">
                              <w:marLeft w:val="0"/>
                              <w:marRight w:val="0"/>
                              <w:marTop w:val="0"/>
                              <w:marBottom w:val="0"/>
                              <w:divBdr>
                                <w:top w:val="none" w:sz="0" w:space="0" w:color="auto"/>
                                <w:left w:val="none" w:sz="0" w:space="0" w:color="auto"/>
                                <w:bottom w:val="none" w:sz="0" w:space="0" w:color="auto"/>
                                <w:right w:val="none" w:sz="0" w:space="0" w:color="auto"/>
                              </w:divBdr>
                            </w:div>
                          </w:divsChild>
                        </w:div>
                        <w:div w:id="1075708602">
                          <w:marLeft w:val="0"/>
                          <w:marRight w:val="0"/>
                          <w:marTop w:val="0"/>
                          <w:marBottom w:val="0"/>
                          <w:divBdr>
                            <w:top w:val="none" w:sz="0" w:space="0" w:color="auto"/>
                            <w:left w:val="none" w:sz="0" w:space="0" w:color="auto"/>
                            <w:bottom w:val="none" w:sz="0" w:space="0" w:color="auto"/>
                            <w:right w:val="none" w:sz="0" w:space="0" w:color="auto"/>
                          </w:divBdr>
                        </w:div>
                        <w:div w:id="605380787">
                          <w:marLeft w:val="0"/>
                          <w:marRight w:val="0"/>
                          <w:marTop w:val="0"/>
                          <w:marBottom w:val="0"/>
                          <w:divBdr>
                            <w:top w:val="none" w:sz="0" w:space="0" w:color="auto"/>
                            <w:left w:val="none" w:sz="0" w:space="0" w:color="auto"/>
                            <w:bottom w:val="none" w:sz="0" w:space="0" w:color="auto"/>
                            <w:right w:val="none" w:sz="0" w:space="0" w:color="auto"/>
                          </w:divBdr>
                          <w:divsChild>
                            <w:div w:id="534200731">
                              <w:marLeft w:val="0"/>
                              <w:marRight w:val="0"/>
                              <w:marTop w:val="0"/>
                              <w:marBottom w:val="0"/>
                              <w:divBdr>
                                <w:top w:val="none" w:sz="0" w:space="0" w:color="auto"/>
                                <w:left w:val="none" w:sz="0" w:space="0" w:color="auto"/>
                                <w:bottom w:val="none" w:sz="0" w:space="0" w:color="auto"/>
                                <w:right w:val="none" w:sz="0" w:space="0" w:color="auto"/>
                              </w:divBdr>
                            </w:div>
                            <w:div w:id="731197538">
                              <w:marLeft w:val="0"/>
                              <w:marRight w:val="0"/>
                              <w:marTop w:val="0"/>
                              <w:marBottom w:val="0"/>
                              <w:divBdr>
                                <w:top w:val="none" w:sz="0" w:space="0" w:color="auto"/>
                                <w:left w:val="none" w:sz="0" w:space="0" w:color="auto"/>
                                <w:bottom w:val="none" w:sz="0" w:space="0" w:color="auto"/>
                                <w:right w:val="none" w:sz="0" w:space="0" w:color="auto"/>
                              </w:divBdr>
                              <w:divsChild>
                                <w:div w:id="2033609666">
                                  <w:marLeft w:val="0"/>
                                  <w:marRight w:val="0"/>
                                  <w:marTop w:val="0"/>
                                  <w:marBottom w:val="0"/>
                                  <w:divBdr>
                                    <w:top w:val="none" w:sz="0" w:space="0" w:color="auto"/>
                                    <w:left w:val="none" w:sz="0" w:space="0" w:color="auto"/>
                                    <w:bottom w:val="none" w:sz="0" w:space="0" w:color="auto"/>
                                    <w:right w:val="none" w:sz="0" w:space="0" w:color="auto"/>
                                  </w:divBdr>
                                  <w:divsChild>
                                    <w:div w:id="18079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581">
                  <w:marLeft w:val="0"/>
                  <w:marRight w:val="0"/>
                  <w:marTop w:val="0"/>
                  <w:marBottom w:val="0"/>
                  <w:divBdr>
                    <w:top w:val="none" w:sz="0" w:space="0" w:color="auto"/>
                    <w:left w:val="none" w:sz="0" w:space="0" w:color="auto"/>
                    <w:bottom w:val="none" w:sz="0" w:space="0" w:color="auto"/>
                    <w:right w:val="none" w:sz="0" w:space="0" w:color="auto"/>
                  </w:divBdr>
                  <w:divsChild>
                    <w:div w:id="1898323715">
                      <w:marLeft w:val="0"/>
                      <w:marRight w:val="0"/>
                      <w:marTop w:val="0"/>
                      <w:marBottom w:val="0"/>
                      <w:divBdr>
                        <w:top w:val="none" w:sz="0" w:space="0" w:color="auto"/>
                        <w:left w:val="none" w:sz="0" w:space="0" w:color="auto"/>
                        <w:bottom w:val="none" w:sz="0" w:space="0" w:color="auto"/>
                        <w:right w:val="none" w:sz="0" w:space="0" w:color="auto"/>
                      </w:divBdr>
                      <w:divsChild>
                        <w:div w:id="1279295075">
                          <w:marLeft w:val="0"/>
                          <w:marRight w:val="0"/>
                          <w:marTop w:val="0"/>
                          <w:marBottom w:val="0"/>
                          <w:divBdr>
                            <w:top w:val="none" w:sz="0" w:space="0" w:color="auto"/>
                            <w:left w:val="none" w:sz="0" w:space="0" w:color="auto"/>
                            <w:bottom w:val="none" w:sz="0" w:space="0" w:color="auto"/>
                            <w:right w:val="none" w:sz="0" w:space="0" w:color="auto"/>
                          </w:divBdr>
                        </w:div>
                        <w:div w:id="1078869055">
                          <w:marLeft w:val="0"/>
                          <w:marRight w:val="0"/>
                          <w:marTop w:val="0"/>
                          <w:marBottom w:val="0"/>
                          <w:divBdr>
                            <w:top w:val="none" w:sz="0" w:space="0" w:color="auto"/>
                            <w:left w:val="none" w:sz="0" w:space="0" w:color="auto"/>
                            <w:bottom w:val="none" w:sz="0" w:space="0" w:color="auto"/>
                            <w:right w:val="none" w:sz="0" w:space="0" w:color="auto"/>
                          </w:divBdr>
                          <w:divsChild>
                            <w:div w:id="1165508120">
                              <w:marLeft w:val="0"/>
                              <w:marRight w:val="0"/>
                              <w:marTop w:val="0"/>
                              <w:marBottom w:val="0"/>
                              <w:divBdr>
                                <w:top w:val="none" w:sz="0" w:space="0" w:color="auto"/>
                                <w:left w:val="none" w:sz="0" w:space="0" w:color="auto"/>
                                <w:bottom w:val="none" w:sz="0" w:space="0" w:color="auto"/>
                                <w:right w:val="none" w:sz="0" w:space="0" w:color="auto"/>
                              </w:divBdr>
                            </w:div>
                          </w:divsChild>
                        </w:div>
                        <w:div w:id="585304722">
                          <w:marLeft w:val="0"/>
                          <w:marRight w:val="0"/>
                          <w:marTop w:val="0"/>
                          <w:marBottom w:val="0"/>
                          <w:divBdr>
                            <w:top w:val="none" w:sz="0" w:space="0" w:color="auto"/>
                            <w:left w:val="none" w:sz="0" w:space="0" w:color="auto"/>
                            <w:bottom w:val="none" w:sz="0" w:space="0" w:color="auto"/>
                            <w:right w:val="none" w:sz="0" w:space="0" w:color="auto"/>
                          </w:divBdr>
                          <w:divsChild>
                            <w:div w:id="1281884634">
                              <w:marLeft w:val="0"/>
                              <w:marRight w:val="0"/>
                              <w:marTop w:val="0"/>
                              <w:marBottom w:val="0"/>
                              <w:divBdr>
                                <w:top w:val="none" w:sz="0" w:space="0" w:color="auto"/>
                                <w:left w:val="none" w:sz="0" w:space="0" w:color="auto"/>
                                <w:bottom w:val="none" w:sz="0" w:space="0" w:color="auto"/>
                                <w:right w:val="none" w:sz="0" w:space="0" w:color="auto"/>
                              </w:divBdr>
                            </w:div>
                          </w:divsChild>
                        </w:div>
                        <w:div w:id="1199393795">
                          <w:marLeft w:val="0"/>
                          <w:marRight w:val="0"/>
                          <w:marTop w:val="0"/>
                          <w:marBottom w:val="0"/>
                          <w:divBdr>
                            <w:top w:val="none" w:sz="0" w:space="0" w:color="auto"/>
                            <w:left w:val="none" w:sz="0" w:space="0" w:color="auto"/>
                            <w:bottom w:val="none" w:sz="0" w:space="0" w:color="auto"/>
                            <w:right w:val="none" w:sz="0" w:space="0" w:color="auto"/>
                          </w:divBdr>
                          <w:divsChild>
                            <w:div w:id="512645962">
                              <w:marLeft w:val="0"/>
                              <w:marRight w:val="0"/>
                              <w:marTop w:val="0"/>
                              <w:marBottom w:val="0"/>
                              <w:divBdr>
                                <w:top w:val="none" w:sz="0" w:space="0" w:color="auto"/>
                                <w:left w:val="none" w:sz="0" w:space="0" w:color="auto"/>
                                <w:bottom w:val="none" w:sz="0" w:space="0" w:color="auto"/>
                                <w:right w:val="none" w:sz="0" w:space="0" w:color="auto"/>
                              </w:divBdr>
                            </w:div>
                            <w:div w:id="1451246759">
                              <w:marLeft w:val="0"/>
                              <w:marRight w:val="0"/>
                              <w:marTop w:val="0"/>
                              <w:marBottom w:val="0"/>
                              <w:divBdr>
                                <w:top w:val="none" w:sz="0" w:space="0" w:color="auto"/>
                                <w:left w:val="none" w:sz="0" w:space="0" w:color="auto"/>
                                <w:bottom w:val="none" w:sz="0" w:space="0" w:color="auto"/>
                                <w:right w:val="none" w:sz="0" w:space="0" w:color="auto"/>
                              </w:divBdr>
                              <w:divsChild>
                                <w:div w:id="1173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488">
                          <w:marLeft w:val="0"/>
                          <w:marRight w:val="0"/>
                          <w:marTop w:val="0"/>
                          <w:marBottom w:val="0"/>
                          <w:divBdr>
                            <w:top w:val="none" w:sz="0" w:space="0" w:color="auto"/>
                            <w:left w:val="none" w:sz="0" w:space="0" w:color="auto"/>
                            <w:bottom w:val="none" w:sz="0" w:space="0" w:color="auto"/>
                            <w:right w:val="none" w:sz="0" w:space="0" w:color="auto"/>
                          </w:divBdr>
                          <w:divsChild>
                            <w:div w:id="1072461375">
                              <w:marLeft w:val="0"/>
                              <w:marRight w:val="0"/>
                              <w:marTop w:val="0"/>
                              <w:marBottom w:val="0"/>
                              <w:divBdr>
                                <w:top w:val="none" w:sz="0" w:space="0" w:color="auto"/>
                                <w:left w:val="none" w:sz="0" w:space="0" w:color="auto"/>
                                <w:bottom w:val="none" w:sz="0" w:space="0" w:color="auto"/>
                                <w:right w:val="none" w:sz="0" w:space="0" w:color="auto"/>
                              </w:divBdr>
                            </w:div>
                          </w:divsChild>
                        </w:div>
                        <w:div w:id="1735349781">
                          <w:marLeft w:val="0"/>
                          <w:marRight w:val="0"/>
                          <w:marTop w:val="0"/>
                          <w:marBottom w:val="0"/>
                          <w:divBdr>
                            <w:top w:val="none" w:sz="0" w:space="0" w:color="auto"/>
                            <w:left w:val="none" w:sz="0" w:space="0" w:color="auto"/>
                            <w:bottom w:val="none" w:sz="0" w:space="0" w:color="auto"/>
                            <w:right w:val="none" w:sz="0" w:space="0" w:color="auto"/>
                          </w:divBdr>
                          <w:divsChild>
                            <w:div w:id="534270798">
                              <w:marLeft w:val="0"/>
                              <w:marRight w:val="0"/>
                              <w:marTop w:val="0"/>
                              <w:marBottom w:val="0"/>
                              <w:divBdr>
                                <w:top w:val="none" w:sz="0" w:space="0" w:color="auto"/>
                                <w:left w:val="none" w:sz="0" w:space="0" w:color="auto"/>
                                <w:bottom w:val="none" w:sz="0" w:space="0" w:color="auto"/>
                                <w:right w:val="none" w:sz="0" w:space="0" w:color="auto"/>
                              </w:divBdr>
                            </w:div>
                          </w:divsChild>
                        </w:div>
                        <w:div w:id="1453012105">
                          <w:marLeft w:val="0"/>
                          <w:marRight w:val="0"/>
                          <w:marTop w:val="0"/>
                          <w:marBottom w:val="0"/>
                          <w:divBdr>
                            <w:top w:val="none" w:sz="0" w:space="0" w:color="auto"/>
                            <w:left w:val="none" w:sz="0" w:space="0" w:color="auto"/>
                            <w:bottom w:val="none" w:sz="0" w:space="0" w:color="auto"/>
                            <w:right w:val="none" w:sz="0" w:space="0" w:color="auto"/>
                          </w:divBdr>
                          <w:divsChild>
                            <w:div w:id="310713335">
                              <w:marLeft w:val="0"/>
                              <w:marRight w:val="0"/>
                              <w:marTop w:val="0"/>
                              <w:marBottom w:val="0"/>
                              <w:divBdr>
                                <w:top w:val="none" w:sz="0" w:space="0" w:color="auto"/>
                                <w:left w:val="none" w:sz="0" w:space="0" w:color="auto"/>
                                <w:bottom w:val="none" w:sz="0" w:space="0" w:color="auto"/>
                                <w:right w:val="none" w:sz="0" w:space="0" w:color="auto"/>
                              </w:divBdr>
                            </w:div>
                          </w:divsChild>
                        </w:div>
                        <w:div w:id="1490293366">
                          <w:marLeft w:val="0"/>
                          <w:marRight w:val="0"/>
                          <w:marTop w:val="0"/>
                          <w:marBottom w:val="0"/>
                          <w:divBdr>
                            <w:top w:val="none" w:sz="0" w:space="0" w:color="auto"/>
                            <w:left w:val="none" w:sz="0" w:space="0" w:color="auto"/>
                            <w:bottom w:val="none" w:sz="0" w:space="0" w:color="auto"/>
                            <w:right w:val="none" w:sz="0" w:space="0" w:color="auto"/>
                          </w:divBdr>
                          <w:divsChild>
                            <w:div w:id="1889219366">
                              <w:marLeft w:val="0"/>
                              <w:marRight w:val="0"/>
                              <w:marTop w:val="0"/>
                              <w:marBottom w:val="0"/>
                              <w:divBdr>
                                <w:top w:val="none" w:sz="0" w:space="0" w:color="auto"/>
                                <w:left w:val="none" w:sz="0" w:space="0" w:color="auto"/>
                                <w:bottom w:val="none" w:sz="0" w:space="0" w:color="auto"/>
                                <w:right w:val="none" w:sz="0" w:space="0" w:color="auto"/>
                              </w:divBdr>
                            </w:div>
                          </w:divsChild>
                        </w:div>
                        <w:div w:id="1884558957">
                          <w:marLeft w:val="0"/>
                          <w:marRight w:val="0"/>
                          <w:marTop w:val="0"/>
                          <w:marBottom w:val="0"/>
                          <w:divBdr>
                            <w:top w:val="none" w:sz="0" w:space="0" w:color="auto"/>
                            <w:left w:val="none" w:sz="0" w:space="0" w:color="auto"/>
                            <w:bottom w:val="none" w:sz="0" w:space="0" w:color="auto"/>
                            <w:right w:val="none" w:sz="0" w:space="0" w:color="auto"/>
                          </w:divBdr>
                          <w:divsChild>
                            <w:div w:id="2017145532">
                              <w:marLeft w:val="0"/>
                              <w:marRight w:val="0"/>
                              <w:marTop w:val="0"/>
                              <w:marBottom w:val="0"/>
                              <w:divBdr>
                                <w:top w:val="none" w:sz="0" w:space="0" w:color="auto"/>
                                <w:left w:val="none" w:sz="0" w:space="0" w:color="auto"/>
                                <w:bottom w:val="none" w:sz="0" w:space="0" w:color="auto"/>
                                <w:right w:val="none" w:sz="0" w:space="0" w:color="auto"/>
                              </w:divBdr>
                            </w:div>
                          </w:divsChild>
                        </w:div>
                        <w:div w:id="1275792921">
                          <w:marLeft w:val="0"/>
                          <w:marRight w:val="0"/>
                          <w:marTop w:val="0"/>
                          <w:marBottom w:val="0"/>
                          <w:divBdr>
                            <w:top w:val="none" w:sz="0" w:space="0" w:color="auto"/>
                            <w:left w:val="none" w:sz="0" w:space="0" w:color="auto"/>
                            <w:bottom w:val="none" w:sz="0" w:space="0" w:color="auto"/>
                            <w:right w:val="none" w:sz="0" w:space="0" w:color="auto"/>
                          </w:divBdr>
                        </w:div>
                        <w:div w:id="598101244">
                          <w:marLeft w:val="0"/>
                          <w:marRight w:val="0"/>
                          <w:marTop w:val="0"/>
                          <w:marBottom w:val="0"/>
                          <w:divBdr>
                            <w:top w:val="none" w:sz="0" w:space="0" w:color="auto"/>
                            <w:left w:val="none" w:sz="0" w:space="0" w:color="auto"/>
                            <w:bottom w:val="none" w:sz="0" w:space="0" w:color="auto"/>
                            <w:right w:val="none" w:sz="0" w:space="0" w:color="auto"/>
                          </w:divBdr>
                          <w:divsChild>
                            <w:div w:id="1670408379">
                              <w:marLeft w:val="0"/>
                              <w:marRight w:val="0"/>
                              <w:marTop w:val="0"/>
                              <w:marBottom w:val="0"/>
                              <w:divBdr>
                                <w:top w:val="none" w:sz="0" w:space="0" w:color="auto"/>
                                <w:left w:val="none" w:sz="0" w:space="0" w:color="auto"/>
                                <w:bottom w:val="none" w:sz="0" w:space="0" w:color="auto"/>
                                <w:right w:val="none" w:sz="0" w:space="0" w:color="auto"/>
                              </w:divBdr>
                            </w:div>
                            <w:div w:id="970018419">
                              <w:marLeft w:val="0"/>
                              <w:marRight w:val="0"/>
                              <w:marTop w:val="0"/>
                              <w:marBottom w:val="0"/>
                              <w:divBdr>
                                <w:top w:val="none" w:sz="0" w:space="0" w:color="auto"/>
                                <w:left w:val="none" w:sz="0" w:space="0" w:color="auto"/>
                                <w:bottom w:val="none" w:sz="0" w:space="0" w:color="auto"/>
                                <w:right w:val="none" w:sz="0" w:space="0" w:color="auto"/>
                              </w:divBdr>
                              <w:divsChild>
                                <w:div w:id="1909071589">
                                  <w:marLeft w:val="0"/>
                                  <w:marRight w:val="0"/>
                                  <w:marTop w:val="0"/>
                                  <w:marBottom w:val="0"/>
                                  <w:divBdr>
                                    <w:top w:val="none" w:sz="0" w:space="0" w:color="auto"/>
                                    <w:left w:val="none" w:sz="0" w:space="0" w:color="auto"/>
                                    <w:bottom w:val="none" w:sz="0" w:space="0" w:color="auto"/>
                                    <w:right w:val="none" w:sz="0" w:space="0" w:color="auto"/>
                                  </w:divBdr>
                                  <w:divsChild>
                                    <w:div w:id="16840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49854">
                      <w:marLeft w:val="0"/>
                      <w:marRight w:val="0"/>
                      <w:marTop w:val="0"/>
                      <w:marBottom w:val="0"/>
                      <w:divBdr>
                        <w:top w:val="none" w:sz="0" w:space="0" w:color="auto"/>
                        <w:left w:val="none" w:sz="0" w:space="0" w:color="auto"/>
                        <w:bottom w:val="none" w:sz="0" w:space="0" w:color="auto"/>
                        <w:right w:val="none" w:sz="0" w:space="0" w:color="auto"/>
                      </w:divBdr>
                      <w:divsChild>
                        <w:div w:id="375472092">
                          <w:marLeft w:val="0"/>
                          <w:marRight w:val="0"/>
                          <w:marTop w:val="0"/>
                          <w:marBottom w:val="0"/>
                          <w:divBdr>
                            <w:top w:val="none" w:sz="0" w:space="0" w:color="auto"/>
                            <w:left w:val="none" w:sz="0" w:space="0" w:color="auto"/>
                            <w:bottom w:val="none" w:sz="0" w:space="0" w:color="auto"/>
                            <w:right w:val="none" w:sz="0" w:space="0" w:color="auto"/>
                          </w:divBdr>
                          <w:divsChild>
                            <w:div w:id="1158033275">
                              <w:marLeft w:val="0"/>
                              <w:marRight w:val="0"/>
                              <w:marTop w:val="0"/>
                              <w:marBottom w:val="0"/>
                              <w:divBdr>
                                <w:top w:val="none" w:sz="0" w:space="0" w:color="auto"/>
                                <w:left w:val="none" w:sz="0" w:space="0" w:color="auto"/>
                                <w:bottom w:val="none" w:sz="0" w:space="0" w:color="auto"/>
                                <w:right w:val="none" w:sz="0" w:space="0" w:color="auto"/>
                              </w:divBdr>
                            </w:div>
                          </w:divsChild>
                        </w:div>
                        <w:div w:id="403376355">
                          <w:marLeft w:val="0"/>
                          <w:marRight w:val="0"/>
                          <w:marTop w:val="0"/>
                          <w:marBottom w:val="0"/>
                          <w:divBdr>
                            <w:top w:val="none" w:sz="0" w:space="0" w:color="auto"/>
                            <w:left w:val="none" w:sz="0" w:space="0" w:color="auto"/>
                            <w:bottom w:val="none" w:sz="0" w:space="0" w:color="auto"/>
                            <w:right w:val="none" w:sz="0" w:space="0" w:color="auto"/>
                          </w:divBdr>
                          <w:divsChild>
                            <w:div w:id="1803421924">
                              <w:marLeft w:val="0"/>
                              <w:marRight w:val="0"/>
                              <w:marTop w:val="0"/>
                              <w:marBottom w:val="0"/>
                              <w:divBdr>
                                <w:top w:val="none" w:sz="0" w:space="0" w:color="auto"/>
                                <w:left w:val="none" w:sz="0" w:space="0" w:color="auto"/>
                                <w:bottom w:val="none" w:sz="0" w:space="0" w:color="auto"/>
                                <w:right w:val="none" w:sz="0" w:space="0" w:color="auto"/>
                              </w:divBdr>
                            </w:div>
                          </w:divsChild>
                        </w:div>
                        <w:div w:id="331377034">
                          <w:marLeft w:val="0"/>
                          <w:marRight w:val="0"/>
                          <w:marTop w:val="0"/>
                          <w:marBottom w:val="0"/>
                          <w:divBdr>
                            <w:top w:val="none" w:sz="0" w:space="0" w:color="auto"/>
                            <w:left w:val="none" w:sz="0" w:space="0" w:color="auto"/>
                            <w:bottom w:val="none" w:sz="0" w:space="0" w:color="auto"/>
                            <w:right w:val="none" w:sz="0" w:space="0" w:color="auto"/>
                          </w:divBdr>
                          <w:divsChild>
                            <w:div w:id="2089496115">
                              <w:marLeft w:val="0"/>
                              <w:marRight w:val="0"/>
                              <w:marTop w:val="0"/>
                              <w:marBottom w:val="0"/>
                              <w:divBdr>
                                <w:top w:val="none" w:sz="0" w:space="0" w:color="auto"/>
                                <w:left w:val="none" w:sz="0" w:space="0" w:color="auto"/>
                                <w:bottom w:val="none" w:sz="0" w:space="0" w:color="auto"/>
                                <w:right w:val="none" w:sz="0" w:space="0" w:color="auto"/>
                              </w:divBdr>
                            </w:div>
                            <w:div w:id="338048151">
                              <w:marLeft w:val="0"/>
                              <w:marRight w:val="0"/>
                              <w:marTop w:val="0"/>
                              <w:marBottom w:val="0"/>
                              <w:divBdr>
                                <w:top w:val="none" w:sz="0" w:space="0" w:color="auto"/>
                                <w:left w:val="none" w:sz="0" w:space="0" w:color="auto"/>
                                <w:bottom w:val="none" w:sz="0" w:space="0" w:color="auto"/>
                                <w:right w:val="none" w:sz="0" w:space="0" w:color="auto"/>
                              </w:divBdr>
                              <w:divsChild>
                                <w:div w:id="19113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686">
                          <w:marLeft w:val="0"/>
                          <w:marRight w:val="0"/>
                          <w:marTop w:val="0"/>
                          <w:marBottom w:val="0"/>
                          <w:divBdr>
                            <w:top w:val="none" w:sz="0" w:space="0" w:color="auto"/>
                            <w:left w:val="none" w:sz="0" w:space="0" w:color="auto"/>
                            <w:bottom w:val="none" w:sz="0" w:space="0" w:color="auto"/>
                            <w:right w:val="none" w:sz="0" w:space="0" w:color="auto"/>
                          </w:divBdr>
                          <w:divsChild>
                            <w:div w:id="70932022">
                              <w:marLeft w:val="0"/>
                              <w:marRight w:val="0"/>
                              <w:marTop w:val="0"/>
                              <w:marBottom w:val="0"/>
                              <w:divBdr>
                                <w:top w:val="none" w:sz="0" w:space="0" w:color="auto"/>
                                <w:left w:val="none" w:sz="0" w:space="0" w:color="auto"/>
                                <w:bottom w:val="none" w:sz="0" w:space="0" w:color="auto"/>
                                <w:right w:val="none" w:sz="0" w:space="0" w:color="auto"/>
                              </w:divBdr>
                            </w:div>
                          </w:divsChild>
                        </w:div>
                        <w:div w:id="1914196374">
                          <w:marLeft w:val="0"/>
                          <w:marRight w:val="0"/>
                          <w:marTop w:val="0"/>
                          <w:marBottom w:val="0"/>
                          <w:divBdr>
                            <w:top w:val="none" w:sz="0" w:space="0" w:color="auto"/>
                            <w:left w:val="none" w:sz="0" w:space="0" w:color="auto"/>
                            <w:bottom w:val="none" w:sz="0" w:space="0" w:color="auto"/>
                            <w:right w:val="none" w:sz="0" w:space="0" w:color="auto"/>
                          </w:divBdr>
                          <w:divsChild>
                            <w:div w:id="4675276">
                              <w:marLeft w:val="0"/>
                              <w:marRight w:val="0"/>
                              <w:marTop w:val="0"/>
                              <w:marBottom w:val="0"/>
                              <w:divBdr>
                                <w:top w:val="none" w:sz="0" w:space="0" w:color="auto"/>
                                <w:left w:val="none" w:sz="0" w:space="0" w:color="auto"/>
                                <w:bottom w:val="none" w:sz="0" w:space="0" w:color="auto"/>
                                <w:right w:val="none" w:sz="0" w:space="0" w:color="auto"/>
                              </w:divBdr>
                            </w:div>
                          </w:divsChild>
                        </w:div>
                        <w:div w:id="1393692903">
                          <w:marLeft w:val="0"/>
                          <w:marRight w:val="0"/>
                          <w:marTop w:val="0"/>
                          <w:marBottom w:val="0"/>
                          <w:divBdr>
                            <w:top w:val="none" w:sz="0" w:space="0" w:color="auto"/>
                            <w:left w:val="none" w:sz="0" w:space="0" w:color="auto"/>
                            <w:bottom w:val="none" w:sz="0" w:space="0" w:color="auto"/>
                            <w:right w:val="none" w:sz="0" w:space="0" w:color="auto"/>
                          </w:divBdr>
                          <w:divsChild>
                            <w:div w:id="166024667">
                              <w:marLeft w:val="0"/>
                              <w:marRight w:val="0"/>
                              <w:marTop w:val="0"/>
                              <w:marBottom w:val="0"/>
                              <w:divBdr>
                                <w:top w:val="none" w:sz="0" w:space="0" w:color="auto"/>
                                <w:left w:val="none" w:sz="0" w:space="0" w:color="auto"/>
                                <w:bottom w:val="none" w:sz="0" w:space="0" w:color="auto"/>
                                <w:right w:val="none" w:sz="0" w:space="0" w:color="auto"/>
                              </w:divBdr>
                            </w:div>
                          </w:divsChild>
                        </w:div>
                        <w:div w:id="1531255998">
                          <w:marLeft w:val="0"/>
                          <w:marRight w:val="0"/>
                          <w:marTop w:val="0"/>
                          <w:marBottom w:val="0"/>
                          <w:divBdr>
                            <w:top w:val="none" w:sz="0" w:space="0" w:color="auto"/>
                            <w:left w:val="none" w:sz="0" w:space="0" w:color="auto"/>
                            <w:bottom w:val="none" w:sz="0" w:space="0" w:color="auto"/>
                            <w:right w:val="none" w:sz="0" w:space="0" w:color="auto"/>
                          </w:divBdr>
                          <w:divsChild>
                            <w:div w:id="75245416">
                              <w:marLeft w:val="0"/>
                              <w:marRight w:val="0"/>
                              <w:marTop w:val="0"/>
                              <w:marBottom w:val="0"/>
                              <w:divBdr>
                                <w:top w:val="none" w:sz="0" w:space="0" w:color="auto"/>
                                <w:left w:val="none" w:sz="0" w:space="0" w:color="auto"/>
                                <w:bottom w:val="none" w:sz="0" w:space="0" w:color="auto"/>
                                <w:right w:val="none" w:sz="0" w:space="0" w:color="auto"/>
                              </w:divBdr>
                            </w:div>
                          </w:divsChild>
                        </w:div>
                        <w:div w:id="356126998">
                          <w:marLeft w:val="0"/>
                          <w:marRight w:val="0"/>
                          <w:marTop w:val="0"/>
                          <w:marBottom w:val="0"/>
                          <w:divBdr>
                            <w:top w:val="none" w:sz="0" w:space="0" w:color="auto"/>
                            <w:left w:val="none" w:sz="0" w:space="0" w:color="auto"/>
                            <w:bottom w:val="none" w:sz="0" w:space="0" w:color="auto"/>
                            <w:right w:val="none" w:sz="0" w:space="0" w:color="auto"/>
                          </w:divBdr>
                          <w:divsChild>
                            <w:div w:id="553152437">
                              <w:marLeft w:val="0"/>
                              <w:marRight w:val="0"/>
                              <w:marTop w:val="0"/>
                              <w:marBottom w:val="0"/>
                              <w:divBdr>
                                <w:top w:val="none" w:sz="0" w:space="0" w:color="auto"/>
                                <w:left w:val="none" w:sz="0" w:space="0" w:color="auto"/>
                                <w:bottom w:val="none" w:sz="0" w:space="0" w:color="auto"/>
                                <w:right w:val="none" w:sz="0" w:space="0" w:color="auto"/>
                              </w:divBdr>
                            </w:div>
                          </w:divsChild>
                        </w:div>
                        <w:div w:id="455411220">
                          <w:marLeft w:val="0"/>
                          <w:marRight w:val="0"/>
                          <w:marTop w:val="0"/>
                          <w:marBottom w:val="0"/>
                          <w:divBdr>
                            <w:top w:val="none" w:sz="0" w:space="0" w:color="auto"/>
                            <w:left w:val="none" w:sz="0" w:space="0" w:color="auto"/>
                            <w:bottom w:val="none" w:sz="0" w:space="0" w:color="auto"/>
                            <w:right w:val="none" w:sz="0" w:space="0" w:color="auto"/>
                          </w:divBdr>
                          <w:divsChild>
                            <w:div w:id="2004579233">
                              <w:marLeft w:val="0"/>
                              <w:marRight w:val="0"/>
                              <w:marTop w:val="0"/>
                              <w:marBottom w:val="0"/>
                              <w:divBdr>
                                <w:top w:val="none" w:sz="0" w:space="0" w:color="auto"/>
                                <w:left w:val="none" w:sz="0" w:space="0" w:color="auto"/>
                                <w:bottom w:val="none" w:sz="0" w:space="0" w:color="auto"/>
                                <w:right w:val="none" w:sz="0" w:space="0" w:color="auto"/>
                              </w:divBdr>
                            </w:div>
                          </w:divsChild>
                        </w:div>
                        <w:div w:id="80806008">
                          <w:marLeft w:val="0"/>
                          <w:marRight w:val="0"/>
                          <w:marTop w:val="0"/>
                          <w:marBottom w:val="0"/>
                          <w:divBdr>
                            <w:top w:val="none" w:sz="0" w:space="0" w:color="auto"/>
                            <w:left w:val="none" w:sz="0" w:space="0" w:color="auto"/>
                            <w:bottom w:val="none" w:sz="0" w:space="0" w:color="auto"/>
                            <w:right w:val="none" w:sz="0" w:space="0" w:color="auto"/>
                          </w:divBdr>
                        </w:div>
                        <w:div w:id="423573130">
                          <w:marLeft w:val="0"/>
                          <w:marRight w:val="0"/>
                          <w:marTop w:val="0"/>
                          <w:marBottom w:val="0"/>
                          <w:divBdr>
                            <w:top w:val="none" w:sz="0" w:space="0" w:color="auto"/>
                            <w:left w:val="none" w:sz="0" w:space="0" w:color="auto"/>
                            <w:bottom w:val="none" w:sz="0" w:space="0" w:color="auto"/>
                            <w:right w:val="none" w:sz="0" w:space="0" w:color="auto"/>
                          </w:divBdr>
                          <w:divsChild>
                            <w:div w:id="2015958699">
                              <w:marLeft w:val="0"/>
                              <w:marRight w:val="0"/>
                              <w:marTop w:val="0"/>
                              <w:marBottom w:val="0"/>
                              <w:divBdr>
                                <w:top w:val="none" w:sz="0" w:space="0" w:color="auto"/>
                                <w:left w:val="none" w:sz="0" w:space="0" w:color="auto"/>
                                <w:bottom w:val="none" w:sz="0" w:space="0" w:color="auto"/>
                                <w:right w:val="none" w:sz="0" w:space="0" w:color="auto"/>
                              </w:divBdr>
                            </w:div>
                            <w:div w:id="6103230">
                              <w:marLeft w:val="0"/>
                              <w:marRight w:val="0"/>
                              <w:marTop w:val="0"/>
                              <w:marBottom w:val="0"/>
                              <w:divBdr>
                                <w:top w:val="none" w:sz="0" w:space="0" w:color="auto"/>
                                <w:left w:val="none" w:sz="0" w:space="0" w:color="auto"/>
                                <w:bottom w:val="none" w:sz="0" w:space="0" w:color="auto"/>
                                <w:right w:val="none" w:sz="0" w:space="0" w:color="auto"/>
                              </w:divBdr>
                              <w:divsChild>
                                <w:div w:id="2084722317">
                                  <w:marLeft w:val="0"/>
                                  <w:marRight w:val="0"/>
                                  <w:marTop w:val="0"/>
                                  <w:marBottom w:val="0"/>
                                  <w:divBdr>
                                    <w:top w:val="none" w:sz="0" w:space="0" w:color="auto"/>
                                    <w:left w:val="none" w:sz="0" w:space="0" w:color="auto"/>
                                    <w:bottom w:val="none" w:sz="0" w:space="0" w:color="auto"/>
                                    <w:right w:val="none" w:sz="0" w:space="0" w:color="auto"/>
                                  </w:divBdr>
                                  <w:divsChild>
                                    <w:div w:id="4497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3998">
                          <w:marLeft w:val="0"/>
                          <w:marRight w:val="0"/>
                          <w:marTop w:val="0"/>
                          <w:marBottom w:val="0"/>
                          <w:divBdr>
                            <w:top w:val="none" w:sz="0" w:space="0" w:color="auto"/>
                            <w:left w:val="none" w:sz="0" w:space="0" w:color="auto"/>
                            <w:bottom w:val="none" w:sz="0" w:space="0" w:color="auto"/>
                            <w:right w:val="none" w:sz="0" w:space="0" w:color="auto"/>
                          </w:divBdr>
                          <w:divsChild>
                            <w:div w:id="17844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676">
                      <w:marLeft w:val="0"/>
                      <w:marRight w:val="0"/>
                      <w:marTop w:val="0"/>
                      <w:marBottom w:val="0"/>
                      <w:divBdr>
                        <w:top w:val="none" w:sz="0" w:space="0" w:color="auto"/>
                        <w:left w:val="none" w:sz="0" w:space="0" w:color="auto"/>
                        <w:bottom w:val="none" w:sz="0" w:space="0" w:color="auto"/>
                        <w:right w:val="none" w:sz="0" w:space="0" w:color="auto"/>
                      </w:divBdr>
                      <w:divsChild>
                        <w:div w:id="310135281">
                          <w:marLeft w:val="0"/>
                          <w:marRight w:val="0"/>
                          <w:marTop w:val="0"/>
                          <w:marBottom w:val="0"/>
                          <w:divBdr>
                            <w:top w:val="none" w:sz="0" w:space="0" w:color="auto"/>
                            <w:left w:val="none" w:sz="0" w:space="0" w:color="auto"/>
                            <w:bottom w:val="none" w:sz="0" w:space="0" w:color="auto"/>
                            <w:right w:val="none" w:sz="0" w:space="0" w:color="auto"/>
                          </w:divBdr>
                        </w:div>
                        <w:div w:id="1174806280">
                          <w:marLeft w:val="0"/>
                          <w:marRight w:val="0"/>
                          <w:marTop w:val="0"/>
                          <w:marBottom w:val="0"/>
                          <w:divBdr>
                            <w:top w:val="none" w:sz="0" w:space="0" w:color="auto"/>
                            <w:left w:val="none" w:sz="0" w:space="0" w:color="auto"/>
                            <w:bottom w:val="none" w:sz="0" w:space="0" w:color="auto"/>
                            <w:right w:val="none" w:sz="0" w:space="0" w:color="auto"/>
                          </w:divBdr>
                        </w:div>
                        <w:div w:id="117800950">
                          <w:marLeft w:val="0"/>
                          <w:marRight w:val="0"/>
                          <w:marTop w:val="0"/>
                          <w:marBottom w:val="0"/>
                          <w:divBdr>
                            <w:top w:val="none" w:sz="0" w:space="0" w:color="auto"/>
                            <w:left w:val="none" w:sz="0" w:space="0" w:color="auto"/>
                            <w:bottom w:val="none" w:sz="0" w:space="0" w:color="auto"/>
                            <w:right w:val="none" w:sz="0" w:space="0" w:color="auto"/>
                          </w:divBdr>
                        </w:div>
                        <w:div w:id="537821056">
                          <w:marLeft w:val="0"/>
                          <w:marRight w:val="0"/>
                          <w:marTop w:val="0"/>
                          <w:marBottom w:val="0"/>
                          <w:divBdr>
                            <w:top w:val="none" w:sz="0" w:space="0" w:color="auto"/>
                            <w:left w:val="none" w:sz="0" w:space="0" w:color="auto"/>
                            <w:bottom w:val="none" w:sz="0" w:space="0" w:color="auto"/>
                            <w:right w:val="none" w:sz="0" w:space="0" w:color="auto"/>
                          </w:divBdr>
                        </w:div>
                        <w:div w:id="373315890">
                          <w:marLeft w:val="0"/>
                          <w:marRight w:val="0"/>
                          <w:marTop w:val="0"/>
                          <w:marBottom w:val="0"/>
                          <w:divBdr>
                            <w:top w:val="none" w:sz="0" w:space="0" w:color="auto"/>
                            <w:left w:val="none" w:sz="0" w:space="0" w:color="auto"/>
                            <w:bottom w:val="none" w:sz="0" w:space="0" w:color="auto"/>
                            <w:right w:val="none" w:sz="0" w:space="0" w:color="auto"/>
                          </w:divBdr>
                          <w:divsChild>
                            <w:div w:id="2082215958">
                              <w:marLeft w:val="0"/>
                              <w:marRight w:val="0"/>
                              <w:marTop w:val="0"/>
                              <w:marBottom w:val="0"/>
                              <w:divBdr>
                                <w:top w:val="none" w:sz="0" w:space="0" w:color="auto"/>
                                <w:left w:val="none" w:sz="0" w:space="0" w:color="auto"/>
                                <w:bottom w:val="none" w:sz="0" w:space="0" w:color="auto"/>
                                <w:right w:val="none" w:sz="0" w:space="0" w:color="auto"/>
                              </w:divBdr>
                            </w:div>
                          </w:divsChild>
                        </w:div>
                        <w:div w:id="1311179229">
                          <w:marLeft w:val="0"/>
                          <w:marRight w:val="0"/>
                          <w:marTop w:val="0"/>
                          <w:marBottom w:val="0"/>
                          <w:divBdr>
                            <w:top w:val="none" w:sz="0" w:space="0" w:color="auto"/>
                            <w:left w:val="none" w:sz="0" w:space="0" w:color="auto"/>
                            <w:bottom w:val="none" w:sz="0" w:space="0" w:color="auto"/>
                            <w:right w:val="none" w:sz="0" w:space="0" w:color="auto"/>
                          </w:divBdr>
                          <w:divsChild>
                            <w:div w:id="1712877364">
                              <w:marLeft w:val="0"/>
                              <w:marRight w:val="0"/>
                              <w:marTop w:val="0"/>
                              <w:marBottom w:val="0"/>
                              <w:divBdr>
                                <w:top w:val="none" w:sz="0" w:space="0" w:color="auto"/>
                                <w:left w:val="none" w:sz="0" w:space="0" w:color="auto"/>
                                <w:bottom w:val="none" w:sz="0" w:space="0" w:color="auto"/>
                                <w:right w:val="none" w:sz="0" w:space="0" w:color="auto"/>
                              </w:divBdr>
                            </w:div>
                          </w:divsChild>
                        </w:div>
                        <w:div w:id="135875222">
                          <w:marLeft w:val="0"/>
                          <w:marRight w:val="0"/>
                          <w:marTop w:val="0"/>
                          <w:marBottom w:val="0"/>
                          <w:divBdr>
                            <w:top w:val="none" w:sz="0" w:space="0" w:color="auto"/>
                            <w:left w:val="none" w:sz="0" w:space="0" w:color="auto"/>
                            <w:bottom w:val="none" w:sz="0" w:space="0" w:color="auto"/>
                            <w:right w:val="none" w:sz="0" w:space="0" w:color="auto"/>
                          </w:divBdr>
                        </w:div>
                      </w:divsChild>
                    </w:div>
                    <w:div w:id="1316496405">
                      <w:marLeft w:val="0"/>
                      <w:marRight w:val="0"/>
                      <w:marTop w:val="0"/>
                      <w:marBottom w:val="0"/>
                      <w:divBdr>
                        <w:top w:val="none" w:sz="0" w:space="0" w:color="auto"/>
                        <w:left w:val="none" w:sz="0" w:space="0" w:color="auto"/>
                        <w:bottom w:val="none" w:sz="0" w:space="0" w:color="auto"/>
                        <w:right w:val="none" w:sz="0" w:space="0" w:color="auto"/>
                      </w:divBdr>
                      <w:divsChild>
                        <w:div w:id="182861387">
                          <w:marLeft w:val="0"/>
                          <w:marRight w:val="0"/>
                          <w:marTop w:val="0"/>
                          <w:marBottom w:val="0"/>
                          <w:divBdr>
                            <w:top w:val="none" w:sz="0" w:space="0" w:color="auto"/>
                            <w:left w:val="none" w:sz="0" w:space="0" w:color="auto"/>
                            <w:bottom w:val="none" w:sz="0" w:space="0" w:color="auto"/>
                            <w:right w:val="none" w:sz="0" w:space="0" w:color="auto"/>
                          </w:divBdr>
                        </w:div>
                        <w:div w:id="1168055645">
                          <w:marLeft w:val="0"/>
                          <w:marRight w:val="0"/>
                          <w:marTop w:val="0"/>
                          <w:marBottom w:val="0"/>
                          <w:divBdr>
                            <w:top w:val="none" w:sz="0" w:space="0" w:color="auto"/>
                            <w:left w:val="none" w:sz="0" w:space="0" w:color="auto"/>
                            <w:bottom w:val="none" w:sz="0" w:space="0" w:color="auto"/>
                            <w:right w:val="none" w:sz="0" w:space="0" w:color="auto"/>
                          </w:divBdr>
                          <w:divsChild>
                            <w:div w:id="1848448163">
                              <w:marLeft w:val="0"/>
                              <w:marRight w:val="0"/>
                              <w:marTop w:val="0"/>
                              <w:marBottom w:val="0"/>
                              <w:divBdr>
                                <w:top w:val="none" w:sz="0" w:space="0" w:color="auto"/>
                                <w:left w:val="none" w:sz="0" w:space="0" w:color="auto"/>
                                <w:bottom w:val="none" w:sz="0" w:space="0" w:color="auto"/>
                                <w:right w:val="none" w:sz="0" w:space="0" w:color="auto"/>
                              </w:divBdr>
                            </w:div>
                          </w:divsChild>
                        </w:div>
                        <w:div w:id="816339254">
                          <w:marLeft w:val="0"/>
                          <w:marRight w:val="0"/>
                          <w:marTop w:val="0"/>
                          <w:marBottom w:val="0"/>
                          <w:divBdr>
                            <w:top w:val="none" w:sz="0" w:space="0" w:color="auto"/>
                            <w:left w:val="none" w:sz="0" w:space="0" w:color="auto"/>
                            <w:bottom w:val="none" w:sz="0" w:space="0" w:color="auto"/>
                            <w:right w:val="none" w:sz="0" w:space="0" w:color="auto"/>
                          </w:divBdr>
                          <w:divsChild>
                            <w:div w:id="1991396515">
                              <w:marLeft w:val="0"/>
                              <w:marRight w:val="0"/>
                              <w:marTop w:val="0"/>
                              <w:marBottom w:val="0"/>
                              <w:divBdr>
                                <w:top w:val="none" w:sz="0" w:space="0" w:color="auto"/>
                                <w:left w:val="none" w:sz="0" w:space="0" w:color="auto"/>
                                <w:bottom w:val="none" w:sz="0" w:space="0" w:color="auto"/>
                                <w:right w:val="none" w:sz="0" w:space="0" w:color="auto"/>
                              </w:divBdr>
                            </w:div>
                          </w:divsChild>
                        </w:div>
                        <w:div w:id="1089810543">
                          <w:marLeft w:val="0"/>
                          <w:marRight w:val="0"/>
                          <w:marTop w:val="0"/>
                          <w:marBottom w:val="0"/>
                          <w:divBdr>
                            <w:top w:val="none" w:sz="0" w:space="0" w:color="auto"/>
                            <w:left w:val="none" w:sz="0" w:space="0" w:color="auto"/>
                            <w:bottom w:val="none" w:sz="0" w:space="0" w:color="auto"/>
                            <w:right w:val="none" w:sz="0" w:space="0" w:color="auto"/>
                          </w:divBdr>
                          <w:divsChild>
                            <w:div w:id="173883585">
                              <w:marLeft w:val="0"/>
                              <w:marRight w:val="0"/>
                              <w:marTop w:val="0"/>
                              <w:marBottom w:val="0"/>
                              <w:divBdr>
                                <w:top w:val="none" w:sz="0" w:space="0" w:color="auto"/>
                                <w:left w:val="none" w:sz="0" w:space="0" w:color="auto"/>
                                <w:bottom w:val="none" w:sz="0" w:space="0" w:color="auto"/>
                                <w:right w:val="none" w:sz="0" w:space="0" w:color="auto"/>
                              </w:divBdr>
                            </w:div>
                          </w:divsChild>
                        </w:div>
                        <w:div w:id="736325437">
                          <w:marLeft w:val="0"/>
                          <w:marRight w:val="0"/>
                          <w:marTop w:val="0"/>
                          <w:marBottom w:val="0"/>
                          <w:divBdr>
                            <w:top w:val="none" w:sz="0" w:space="0" w:color="auto"/>
                            <w:left w:val="none" w:sz="0" w:space="0" w:color="auto"/>
                            <w:bottom w:val="none" w:sz="0" w:space="0" w:color="auto"/>
                            <w:right w:val="none" w:sz="0" w:space="0" w:color="auto"/>
                          </w:divBdr>
                          <w:divsChild>
                            <w:div w:id="59448139">
                              <w:marLeft w:val="0"/>
                              <w:marRight w:val="0"/>
                              <w:marTop w:val="0"/>
                              <w:marBottom w:val="0"/>
                              <w:divBdr>
                                <w:top w:val="none" w:sz="0" w:space="0" w:color="auto"/>
                                <w:left w:val="none" w:sz="0" w:space="0" w:color="auto"/>
                                <w:bottom w:val="none" w:sz="0" w:space="0" w:color="auto"/>
                                <w:right w:val="none" w:sz="0" w:space="0" w:color="auto"/>
                              </w:divBdr>
                            </w:div>
                          </w:divsChild>
                        </w:div>
                        <w:div w:id="1560090278">
                          <w:marLeft w:val="0"/>
                          <w:marRight w:val="0"/>
                          <w:marTop w:val="0"/>
                          <w:marBottom w:val="0"/>
                          <w:divBdr>
                            <w:top w:val="none" w:sz="0" w:space="0" w:color="auto"/>
                            <w:left w:val="none" w:sz="0" w:space="0" w:color="auto"/>
                            <w:bottom w:val="none" w:sz="0" w:space="0" w:color="auto"/>
                            <w:right w:val="none" w:sz="0" w:space="0" w:color="auto"/>
                          </w:divBdr>
                          <w:divsChild>
                            <w:div w:id="347753006">
                              <w:marLeft w:val="0"/>
                              <w:marRight w:val="0"/>
                              <w:marTop w:val="0"/>
                              <w:marBottom w:val="0"/>
                              <w:divBdr>
                                <w:top w:val="none" w:sz="0" w:space="0" w:color="auto"/>
                                <w:left w:val="none" w:sz="0" w:space="0" w:color="auto"/>
                                <w:bottom w:val="none" w:sz="0" w:space="0" w:color="auto"/>
                                <w:right w:val="none" w:sz="0" w:space="0" w:color="auto"/>
                              </w:divBdr>
                            </w:div>
                          </w:divsChild>
                        </w:div>
                        <w:div w:id="1835340615">
                          <w:marLeft w:val="0"/>
                          <w:marRight w:val="0"/>
                          <w:marTop w:val="0"/>
                          <w:marBottom w:val="0"/>
                          <w:divBdr>
                            <w:top w:val="none" w:sz="0" w:space="0" w:color="auto"/>
                            <w:left w:val="none" w:sz="0" w:space="0" w:color="auto"/>
                            <w:bottom w:val="none" w:sz="0" w:space="0" w:color="auto"/>
                            <w:right w:val="none" w:sz="0" w:space="0" w:color="auto"/>
                          </w:divBdr>
                          <w:divsChild>
                            <w:div w:id="1223717579">
                              <w:marLeft w:val="0"/>
                              <w:marRight w:val="0"/>
                              <w:marTop w:val="0"/>
                              <w:marBottom w:val="0"/>
                              <w:divBdr>
                                <w:top w:val="none" w:sz="0" w:space="0" w:color="auto"/>
                                <w:left w:val="none" w:sz="0" w:space="0" w:color="auto"/>
                                <w:bottom w:val="none" w:sz="0" w:space="0" w:color="auto"/>
                                <w:right w:val="none" w:sz="0" w:space="0" w:color="auto"/>
                              </w:divBdr>
                            </w:div>
                          </w:divsChild>
                        </w:div>
                        <w:div w:id="676153834">
                          <w:marLeft w:val="0"/>
                          <w:marRight w:val="0"/>
                          <w:marTop w:val="0"/>
                          <w:marBottom w:val="0"/>
                          <w:divBdr>
                            <w:top w:val="none" w:sz="0" w:space="0" w:color="auto"/>
                            <w:left w:val="none" w:sz="0" w:space="0" w:color="auto"/>
                            <w:bottom w:val="none" w:sz="0" w:space="0" w:color="auto"/>
                            <w:right w:val="none" w:sz="0" w:space="0" w:color="auto"/>
                          </w:divBdr>
                        </w:div>
                        <w:div w:id="655452640">
                          <w:marLeft w:val="0"/>
                          <w:marRight w:val="0"/>
                          <w:marTop w:val="0"/>
                          <w:marBottom w:val="0"/>
                          <w:divBdr>
                            <w:top w:val="none" w:sz="0" w:space="0" w:color="auto"/>
                            <w:left w:val="none" w:sz="0" w:space="0" w:color="auto"/>
                            <w:bottom w:val="none" w:sz="0" w:space="0" w:color="auto"/>
                            <w:right w:val="none" w:sz="0" w:space="0" w:color="auto"/>
                          </w:divBdr>
                          <w:divsChild>
                            <w:div w:id="927273821">
                              <w:marLeft w:val="0"/>
                              <w:marRight w:val="0"/>
                              <w:marTop w:val="0"/>
                              <w:marBottom w:val="0"/>
                              <w:divBdr>
                                <w:top w:val="none" w:sz="0" w:space="0" w:color="auto"/>
                                <w:left w:val="none" w:sz="0" w:space="0" w:color="auto"/>
                                <w:bottom w:val="none" w:sz="0" w:space="0" w:color="auto"/>
                                <w:right w:val="none" w:sz="0" w:space="0" w:color="auto"/>
                              </w:divBdr>
                            </w:div>
                            <w:div w:id="1697583079">
                              <w:marLeft w:val="0"/>
                              <w:marRight w:val="0"/>
                              <w:marTop w:val="0"/>
                              <w:marBottom w:val="0"/>
                              <w:divBdr>
                                <w:top w:val="none" w:sz="0" w:space="0" w:color="auto"/>
                                <w:left w:val="none" w:sz="0" w:space="0" w:color="auto"/>
                                <w:bottom w:val="none" w:sz="0" w:space="0" w:color="auto"/>
                                <w:right w:val="none" w:sz="0" w:space="0" w:color="auto"/>
                              </w:divBdr>
                              <w:divsChild>
                                <w:div w:id="6832889">
                                  <w:marLeft w:val="0"/>
                                  <w:marRight w:val="0"/>
                                  <w:marTop w:val="0"/>
                                  <w:marBottom w:val="0"/>
                                  <w:divBdr>
                                    <w:top w:val="none" w:sz="0" w:space="0" w:color="auto"/>
                                    <w:left w:val="none" w:sz="0" w:space="0" w:color="auto"/>
                                    <w:bottom w:val="none" w:sz="0" w:space="0" w:color="auto"/>
                                    <w:right w:val="none" w:sz="0" w:space="0" w:color="auto"/>
                                  </w:divBdr>
                                  <w:divsChild>
                                    <w:div w:id="17872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ortal.opengeospatial.org/files/?artifact_id=76024" TargetMode="External"/><Relationship Id="rId18" Type="http://schemas.openxmlformats.org/officeDocument/2006/relationships/hyperlink" Target="file:///C:\Users\carln\AppData\Local\Temp\18-058.html" TargetMode="External"/><Relationship Id="rId26" Type="http://schemas.openxmlformats.org/officeDocument/2006/relationships/hyperlink" Target="file:///C:\Users\carln\AppData\Local\Temp\18-058.html" TargetMode="External"/><Relationship Id="rId39" Type="http://schemas.openxmlformats.org/officeDocument/2006/relationships/hyperlink" Target="http://www.opengis.net/def/crs/OGC/0/CRS84h" TargetMode="External"/><Relationship Id="rId3" Type="http://schemas.microsoft.com/office/2007/relationships/stylesWithEffects" Target="stylesWithEffects.xml"/><Relationship Id="rId21" Type="http://schemas.openxmlformats.org/officeDocument/2006/relationships/hyperlink" Target="file:///C:\Users\carln\AppData\Local\Temp\18-058.html" TargetMode="External"/><Relationship Id="rId34" Type="http://schemas.openxmlformats.org/officeDocument/2006/relationships/hyperlink" Target="http://www.opengis.net/def/crs/OGC/1.3/CRS84" TargetMode="External"/><Relationship Id="rId42" Type="http://schemas.openxmlformats.org/officeDocument/2006/relationships/hyperlink" Target="https://github.com/opengeospatial/ogcapi-features/issues/153" TargetMode="External"/><Relationship Id="rId47" Type="http://schemas.microsoft.com/office/2016/09/relationships/commentsIds" Target="commentsIds.xml"/><Relationship Id="rId7" Type="http://schemas.openxmlformats.org/officeDocument/2006/relationships/hyperlink" Target="file:///C:\Users\carln\AppData\Local\Temp\18-058.html" TargetMode="External"/><Relationship Id="rId12" Type="http://schemas.openxmlformats.org/officeDocument/2006/relationships/hyperlink" Target="http://docs.opengeospatial.org/is/17-069r3/17-069r3.html" TargetMode="External"/><Relationship Id="rId17" Type="http://schemas.openxmlformats.org/officeDocument/2006/relationships/hyperlink" Target="file:///C:\Users\carln\AppData\Local\Temp\18-058.html" TargetMode="External"/><Relationship Id="rId25" Type="http://schemas.openxmlformats.org/officeDocument/2006/relationships/hyperlink" Target="file:///C:\Users\carln\AppData\Local\Temp\18-058.html" TargetMode="External"/><Relationship Id="rId33" Type="http://schemas.openxmlformats.org/officeDocument/2006/relationships/hyperlink" Target="file:///C:\Users\carln\AppData\Local\Temp\18-058.html" TargetMode="External"/><Relationship Id="rId38" Type="http://schemas.openxmlformats.org/officeDocument/2006/relationships/hyperlink" Target="http://www.opengis.net/def/crs/OGC/1.3/CRS84"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w3.org/TR/html5/" TargetMode="External"/><Relationship Id="rId20" Type="http://schemas.openxmlformats.org/officeDocument/2006/relationships/hyperlink" Target="file:///C:\Users\carln\AppData\Local\Temp\18-058.html" TargetMode="External"/><Relationship Id="rId29" Type="http://schemas.openxmlformats.org/officeDocument/2006/relationships/hyperlink" Target="https://github.com/opengeospatial/ogcapi-features/issues/264" TargetMode="External"/><Relationship Id="rId41" Type="http://schemas.openxmlformats.org/officeDocument/2006/relationships/hyperlink" Target="https://tools.ietf.org/html/rfc7946" TargetMode="External"/><Relationship Id="rId1" Type="http://schemas.openxmlformats.org/officeDocument/2006/relationships/numbering" Target="numbering.xml"/><Relationship Id="rId6" Type="http://schemas.openxmlformats.org/officeDocument/2006/relationships/hyperlink" Target="file:///C:\Users\carln\AppData\Local\Temp\18-058.html" TargetMode="External"/><Relationship Id="rId11" Type="http://schemas.openxmlformats.org/officeDocument/2006/relationships/hyperlink" Target="file:///C:\Users\carln\AppData\Local\Temp\18-058.html" TargetMode="External"/><Relationship Id="rId24" Type="http://schemas.openxmlformats.org/officeDocument/2006/relationships/hyperlink" Target="http://www.opengis.net/def/crs/%7bauthority%7d/%7bversion%7d/%7bcode%7d" TargetMode="External"/><Relationship Id="rId32" Type="http://schemas.openxmlformats.org/officeDocument/2006/relationships/hyperlink" Target="https://github.com/opengeospatial/ogcapi-features/issues/294" TargetMode="External"/><Relationship Id="rId37" Type="http://schemas.openxmlformats.org/officeDocument/2006/relationships/hyperlink" Target="file:///C:\Users\carln\AppData\Local\Temp\18-058.html" TargetMode="External"/><Relationship Id="rId40" Type="http://schemas.openxmlformats.org/officeDocument/2006/relationships/hyperlink" Target="https://github.com/opengeospatial/ogcapi-features/issues/153" TargetMode="External"/><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tools.ietf.org/rfc/rfc7946.txt" TargetMode="External"/><Relationship Id="rId23" Type="http://schemas.openxmlformats.org/officeDocument/2006/relationships/hyperlink" Target="https://github.com/opengeospatial/ogcapi-features/issues/295" TargetMode="External"/><Relationship Id="rId28" Type="http://schemas.openxmlformats.org/officeDocument/2006/relationships/hyperlink" Target="http://www.opengis.net/def/crs/OGC/0/CRS84h" TargetMode="External"/><Relationship Id="rId36" Type="http://schemas.openxmlformats.org/officeDocument/2006/relationships/hyperlink" Target="https://github.com/opengeospatial/ogcapi-features/issues/294" TargetMode="External"/><Relationship Id="rId10" Type="http://schemas.openxmlformats.org/officeDocument/2006/relationships/hyperlink" Target="file:///C:\Users\carln\AppData\Local\Temp\18-058.html" TargetMode="External"/><Relationship Id="rId19" Type="http://schemas.openxmlformats.org/officeDocument/2006/relationships/hyperlink" Target="https://www.w3.org/TR/sdw-bp/" TargetMode="External"/><Relationship Id="rId31" Type="http://schemas.openxmlformats.org/officeDocument/2006/relationships/hyperlink" Target="https://github.com/opengeospatial/ogcapi-features/issues/27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arln\AppData\Local\Temp\18-058.html" TargetMode="External"/><Relationship Id="rId14" Type="http://schemas.openxmlformats.org/officeDocument/2006/relationships/hyperlink" Target="http://portal.opengeospatial.org/files/?artifact_id=42729" TargetMode="External"/><Relationship Id="rId22" Type="http://schemas.openxmlformats.org/officeDocument/2006/relationships/hyperlink" Target="file:///C:\Users\carln\AppData\Local\Temp\18-058.html" TargetMode="External"/><Relationship Id="rId27" Type="http://schemas.openxmlformats.org/officeDocument/2006/relationships/hyperlink" Target="http://www.opengis.net/def/crs/OGC/1.3/CRS84" TargetMode="External"/><Relationship Id="rId30" Type="http://schemas.openxmlformats.org/officeDocument/2006/relationships/hyperlink" Target="http://docs.opengeospatial.org/as/18-005r4/18-005r4.html" TargetMode="External"/><Relationship Id="rId35" Type="http://schemas.openxmlformats.org/officeDocument/2006/relationships/hyperlink" Target="http://www.opengis.net/def/crs/OGC/0/CRS84h"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Carl Reed</cp:lastModifiedBy>
  <cp:revision>2</cp:revision>
  <dcterms:created xsi:type="dcterms:W3CDTF">2019-12-31T15:58:00Z</dcterms:created>
  <dcterms:modified xsi:type="dcterms:W3CDTF">2019-12-31T15:58:00Z</dcterms:modified>
</cp:coreProperties>
</file>